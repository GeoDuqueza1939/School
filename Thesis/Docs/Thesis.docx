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B6D18" w14:textId="40434E2F" w:rsidR="000407D3" w:rsidRPr="00D136FA" w:rsidRDefault="00F17C54" w:rsidP="00D136FA">
      <w:pPr>
        <w:pStyle w:val="Title"/>
        <w:rPr>
          <w:lang w:val="en-US"/>
        </w:rPr>
      </w:pPr>
      <w:sdt>
        <w:sdtPr>
          <w:rPr>
            <w:lang w:val="en-US"/>
          </w:rPr>
          <w:alias w:val="Title"/>
          <w:tag w:val=""/>
          <w:id w:val="-674653591"/>
          <w:placeholder>
            <w:docPart w:val="E67D43628B884626ACB426C67D4907DE"/>
          </w:placeholder>
          <w:dataBinding w:prefixMappings="xmlns:ns0='http://purl.org/dc/elements/1.1/' xmlns:ns1='http://schemas.openxmlformats.org/package/2006/metadata/core-properties' " w:xpath="/ns1:coreProperties[1]/ns0:title[1]" w:storeItemID="{6C3C8BC8-F283-45AE-878A-BAB7291924A1}"/>
          <w:text/>
        </w:sdtPr>
        <w:sdtContent>
          <w:r w:rsidR="00473A5D">
            <w:rPr>
              <w:lang w:val="en-US"/>
            </w:rPr>
            <w:t>CASSY</w:t>
          </w:r>
        </w:sdtContent>
      </w:sdt>
      <w:r w:rsidR="00F35137" w:rsidRPr="00F35137">
        <w:rPr>
          <w:vanish/>
          <w:lang w:val="en-US"/>
        </w:rPr>
        <w:t>(</w:t>
      </w:r>
      <w:r w:rsidR="00F35137">
        <w:rPr>
          <w:vanish/>
          <w:lang w:val="en-US"/>
        </w:rPr>
        <w:t>Classroom and Administration Support System</w:t>
      </w:r>
      <w:r w:rsidR="00F35137" w:rsidRPr="00F35137">
        <w:rPr>
          <w:vanish/>
          <w:lang w:val="en-US"/>
        </w:rPr>
        <w:t>)</w:t>
      </w:r>
      <w:r w:rsidR="00F60F9D">
        <w:rPr>
          <w:lang w:val="en-US"/>
        </w:rPr>
        <w:t xml:space="preserve">: </w:t>
      </w:r>
      <w:r w:rsidR="00B047A4" w:rsidRPr="00D136FA">
        <w:fldChar w:fldCharType="begin"/>
      </w:r>
      <w:r w:rsidR="00B047A4">
        <w:rPr>
          <w:lang w:val="en-US"/>
        </w:rPr>
        <w:instrText xml:space="preserve"> DOCPROPERTY  Subtitle  \* MERGEFORMAT </w:instrText>
      </w:r>
      <w:r w:rsidR="00B047A4" w:rsidRPr="00D136FA">
        <w:rPr>
          <w:lang w:val="en-US"/>
        </w:rPr>
        <w:fldChar w:fldCharType="separate"/>
      </w:r>
      <w:r w:rsidR="00B047A4">
        <w:rPr>
          <w:lang w:val="en-US"/>
        </w:rPr>
        <w:t>An Extensible, Activity-Centered, Ergonomically Designed Task Management and Toolkit System for School Professionals</w:t>
      </w:r>
      <w:r w:rsidR="00B047A4" w:rsidRPr="00D136FA">
        <w:fldChar w:fldCharType="end"/>
      </w:r>
    </w:p>
    <w:p w14:paraId="360528C8" w14:textId="77777777" w:rsidR="001B4D8B" w:rsidRPr="00F35137" w:rsidRDefault="001B4D8B" w:rsidP="00984B32">
      <w:pPr>
        <w:spacing w:before="600" w:after="1920" w:line="240" w:lineRule="auto"/>
        <w:contextualSpacing w:val="0"/>
        <w:jc w:val="center"/>
        <w:rPr>
          <w:lang w:val="en-US"/>
        </w:rPr>
      </w:pPr>
      <w:r w:rsidRPr="00F35137">
        <w:rPr>
          <w:lang w:val="en-US"/>
        </w:rPr>
        <w:t>A Thesis Proposal</w:t>
      </w:r>
      <w:r w:rsidRPr="00F35137">
        <w:rPr>
          <w:lang w:val="en-US"/>
        </w:rPr>
        <w:br/>
        <w:t>Submitted to the</w:t>
      </w:r>
      <w:r w:rsidRPr="00F35137">
        <w:rPr>
          <w:lang w:val="en-US"/>
        </w:rPr>
        <w:br/>
        <w:t>School of Engineering and Information Technology Education</w:t>
      </w:r>
      <w:r w:rsidRPr="00F35137">
        <w:rPr>
          <w:lang w:val="en-US"/>
        </w:rPr>
        <w:br/>
        <w:t>Laguna College of Business and Arts</w:t>
      </w:r>
    </w:p>
    <w:p w14:paraId="7EFA4C41" w14:textId="77777777" w:rsidR="001B4D8B" w:rsidRPr="00F35137" w:rsidRDefault="001B4D8B" w:rsidP="00984B32">
      <w:pPr>
        <w:spacing w:before="600" w:after="1920" w:line="240" w:lineRule="auto"/>
        <w:contextualSpacing w:val="0"/>
        <w:jc w:val="center"/>
        <w:rPr>
          <w:lang w:val="en-US"/>
        </w:rPr>
      </w:pPr>
      <w:r w:rsidRPr="00F35137">
        <w:rPr>
          <w:lang w:val="en-US"/>
        </w:rPr>
        <w:t>A Partial Requirement</w:t>
      </w:r>
      <w:r w:rsidRPr="00F35137">
        <w:rPr>
          <w:lang w:val="en-US"/>
        </w:rPr>
        <w:br/>
        <w:t>for the Degree of</w:t>
      </w:r>
      <w:r w:rsidRPr="00F35137">
        <w:rPr>
          <w:lang w:val="en-US"/>
        </w:rPr>
        <w:br/>
        <w:t>Bachelor of Science in Computer Science</w:t>
      </w:r>
    </w:p>
    <w:p w14:paraId="634C6461" w14:textId="77777777" w:rsidR="001B4D8B" w:rsidRPr="00F35137" w:rsidRDefault="001B4D8B" w:rsidP="00984B32">
      <w:pPr>
        <w:spacing w:before="600" w:after="1920" w:line="240" w:lineRule="auto"/>
        <w:contextualSpacing w:val="0"/>
        <w:jc w:val="center"/>
        <w:rPr>
          <w:lang w:val="en-US"/>
        </w:rPr>
      </w:pPr>
      <w:r w:rsidRPr="00F35137">
        <w:rPr>
          <w:lang w:val="en-US"/>
        </w:rPr>
        <w:t>By</w:t>
      </w:r>
      <w:r w:rsidRPr="00F35137">
        <w:rPr>
          <w:lang w:val="en-US"/>
        </w:rPr>
        <w:br/>
        <w:t>Geovani P. Duqueza</w:t>
      </w:r>
      <w:r w:rsidR="00984B32" w:rsidRPr="00F35137">
        <w:rPr>
          <w:lang w:val="en-US"/>
        </w:rPr>
        <w:br/>
        <w:t>Mark Jude I. Mayores</w:t>
      </w:r>
    </w:p>
    <w:p w14:paraId="04B3C65E" w14:textId="77777777" w:rsidR="00323BA6" w:rsidRPr="00F35137" w:rsidRDefault="001B4D8B" w:rsidP="00984B32">
      <w:pPr>
        <w:spacing w:before="600" w:after="1920" w:line="240" w:lineRule="auto"/>
        <w:contextualSpacing w:val="0"/>
        <w:jc w:val="center"/>
        <w:rPr>
          <w:lang w:val="en-US"/>
        </w:rPr>
        <w:sectPr w:rsidR="00323BA6" w:rsidRPr="00F35137" w:rsidSect="005237B9">
          <w:pgSz w:w="12240" w:h="15840"/>
          <w:pgMar w:top="1440" w:right="1440" w:bottom="1440" w:left="1440" w:header="1440" w:footer="1440" w:gutter="720"/>
          <w:cols w:space="708"/>
          <w:docGrid w:linePitch="360"/>
        </w:sectPr>
      </w:pPr>
      <w:r w:rsidRPr="00F35137">
        <w:rPr>
          <w:lang w:val="en-US"/>
        </w:rPr>
        <w:t>2nd Sem., AY 2017-2018</w:t>
      </w:r>
    </w:p>
    <w:p w14:paraId="11217147" w14:textId="325B8708" w:rsidR="001B4D8B" w:rsidRPr="00F35137" w:rsidRDefault="00B45BC4" w:rsidP="00D136FA">
      <w:pPr>
        <w:pStyle w:val="Heading1"/>
      </w:pPr>
      <w:r w:rsidRPr="00F35137">
        <w:lastRenderedPageBreak/>
        <w:br/>
      </w:r>
      <w:r w:rsidRPr="00F35137">
        <w:br/>
      </w:r>
      <w:r w:rsidR="001B4D8B" w:rsidRPr="00F35137">
        <w:br/>
        <w:t>The Problem and Its Background</w:t>
      </w:r>
    </w:p>
    <w:p w14:paraId="4B03586E" w14:textId="77777777" w:rsidR="00B45BC4" w:rsidRPr="00D136FA" w:rsidRDefault="001B4D8B" w:rsidP="00D136FA">
      <w:pPr>
        <w:pStyle w:val="Heading2"/>
        <w:rPr>
          <w:lang w:val="en-US"/>
        </w:rPr>
      </w:pPr>
      <w:r w:rsidRPr="008E15EF">
        <w:rPr>
          <w:lang w:val="en-US"/>
        </w:rPr>
        <w:t>Introduction</w:t>
      </w:r>
    </w:p>
    <w:p w14:paraId="5A64512C" w14:textId="401B3825" w:rsidR="00781EDE" w:rsidRPr="00F35137" w:rsidRDefault="00684181">
      <w:pPr>
        <w:pStyle w:val="NormalIndented"/>
      </w:pPr>
      <w:r w:rsidRPr="00F35137">
        <w:t>The teaching profession has been called as the noblest of all professions, for indeed, no other profession could exist without it. As such, teachers are expected to possess all the qualities and the skills needed to perform all the duties that a teacher has.</w:t>
      </w:r>
      <w:r w:rsidR="001223C6" w:rsidRPr="00F35137">
        <w:t xml:space="preserve"> This includes class management skills that help a lot in providing a permissive and stimulating atmosphere that encourages pupils to raise questions and suggest alternative solutions to problems. As such, the teacher always ha</w:t>
      </w:r>
      <w:r w:rsidR="0095108E">
        <w:t>s</w:t>
      </w:r>
      <w:r w:rsidR="001223C6" w:rsidRPr="00F35137">
        <w:t xml:space="preserve"> </w:t>
      </w:r>
      <w:r w:rsidR="00BA32B7" w:rsidRPr="00F35137">
        <w:t>many</w:t>
      </w:r>
      <w:r w:rsidR="001223C6" w:rsidRPr="00F35137">
        <w:t xml:space="preserve"> things to do: preparing and teaching lessons</w:t>
      </w:r>
      <w:r w:rsidR="003B47C0">
        <w:t>, preparing</w:t>
      </w:r>
      <w:r w:rsidR="001223C6" w:rsidRPr="00F35137">
        <w:t xml:space="preserve"> teaching devices, marking student output, </w:t>
      </w:r>
      <w:r w:rsidR="003B47C0">
        <w:t xml:space="preserve">student </w:t>
      </w:r>
      <w:r w:rsidR="001223C6" w:rsidRPr="00F35137">
        <w:t xml:space="preserve">counseling, and a countless other things that are </w:t>
      </w:r>
      <w:r w:rsidR="000D1299">
        <w:t>intended</w:t>
      </w:r>
      <w:r w:rsidR="000D1299" w:rsidRPr="00F35137">
        <w:t xml:space="preserve"> </w:t>
      </w:r>
      <w:r w:rsidR="001223C6" w:rsidRPr="00F35137">
        <w:t>to facilitate learning.</w:t>
      </w:r>
    </w:p>
    <w:p w14:paraId="558ADD53" w14:textId="5D619C4F" w:rsidR="00434123" w:rsidRPr="00F35137" w:rsidRDefault="001223C6">
      <w:pPr>
        <w:pStyle w:val="NormalIndented"/>
      </w:pPr>
      <w:r w:rsidRPr="00F35137">
        <w:t>However, recent changes in curriculums and national policies have also brought changes to the work of teachers</w:t>
      </w:r>
      <w:r w:rsidR="003B47C0">
        <w:t xml:space="preserve"> particularly</w:t>
      </w:r>
      <w:r w:rsidRPr="00F35137">
        <w:t xml:space="preserve"> </w:t>
      </w:r>
      <w:r w:rsidR="003B47C0">
        <w:t>as</w:t>
      </w:r>
      <w:r w:rsidRPr="00F35137">
        <w:t xml:space="preserve"> the K-12 program under the Revised Basic Education Curriculum became effective a few years ago</w:t>
      </w:r>
      <w:r w:rsidR="003B47C0">
        <w:t>,</w:t>
      </w:r>
      <w:r w:rsidRPr="00F35137">
        <w:t xml:space="preserve"> as of writing</w:t>
      </w:r>
      <w:r w:rsidR="003B47C0">
        <w:t>.</w:t>
      </w:r>
      <w:r w:rsidRPr="00F35137">
        <w:t xml:space="preserve"> </w:t>
      </w:r>
      <w:r w:rsidR="003B47C0">
        <w:t>T</w:t>
      </w:r>
      <w:r w:rsidRPr="00F35137">
        <w:t xml:space="preserve">eachers have been required not only to adjust their lessons and teaching styles to the new program but also to do countless paper </w:t>
      </w:r>
      <w:r w:rsidR="00A66C51" w:rsidRPr="00F35137">
        <w:t>works for monitoring a lot of things, such as students</w:t>
      </w:r>
      <w:r w:rsidR="00CA2715">
        <w:t>’</w:t>
      </w:r>
      <w:r w:rsidR="00A66C51" w:rsidRPr="00F35137">
        <w:t xml:space="preserve"> proficiency in English</w:t>
      </w:r>
      <w:r w:rsidR="003263EE">
        <w:t>, not to mention other mundane things that other government agencies require such as</w:t>
      </w:r>
      <w:r w:rsidR="00A66C51" w:rsidRPr="00F35137">
        <w:t xml:space="preserve"> </w:t>
      </w:r>
      <w:r w:rsidR="003263EE">
        <w:t xml:space="preserve">monitoring </w:t>
      </w:r>
      <w:r w:rsidR="00A66C51" w:rsidRPr="00F35137">
        <w:t>the students</w:t>
      </w:r>
      <w:r w:rsidR="00CA2715">
        <w:t>’</w:t>
      </w:r>
      <w:r w:rsidR="00A66C51" w:rsidRPr="00F35137">
        <w:t xml:space="preserve"> BMI (body mass index)</w:t>
      </w:r>
      <w:r w:rsidR="003263EE">
        <w:t>, among other things</w:t>
      </w:r>
      <w:r w:rsidR="00A66C51" w:rsidRPr="00F35137">
        <w:t>. These changes added new burden to the already burdensome work of the teachers.</w:t>
      </w:r>
      <w:r w:rsidR="00434123" w:rsidRPr="00F35137">
        <w:t xml:space="preserve"> </w:t>
      </w:r>
      <w:r w:rsidR="00A66C51" w:rsidRPr="00F35137">
        <w:t>Due to the growing workload of teachers, some have contemplat</w:t>
      </w:r>
      <w:r w:rsidR="00D15A99">
        <w:t>ed</w:t>
      </w:r>
      <w:r w:rsidR="00A66C51" w:rsidRPr="00F35137">
        <w:t xml:space="preserve"> leaving the teaching profession itself. This is aside from the accompanying issues of teachers </w:t>
      </w:r>
      <w:r w:rsidR="002B64E1">
        <w:t xml:space="preserve">feeling </w:t>
      </w:r>
      <w:r w:rsidR="00A66C51" w:rsidRPr="00F35137">
        <w:t xml:space="preserve">underpaid and the students </w:t>
      </w:r>
      <w:r w:rsidR="002B64E1">
        <w:t>feeling</w:t>
      </w:r>
      <w:r w:rsidR="002B64E1" w:rsidRPr="00F35137">
        <w:t xml:space="preserve"> </w:t>
      </w:r>
      <w:r w:rsidR="00A66C51" w:rsidRPr="00F35137">
        <w:t>overworked</w:t>
      </w:r>
      <w:r w:rsidR="003B47C0">
        <w:t>,</w:t>
      </w:r>
      <w:r w:rsidR="00A66C51" w:rsidRPr="00F35137">
        <w:t xml:space="preserve"> too.</w:t>
      </w:r>
      <w:r w:rsidR="00434123" w:rsidRPr="00F35137">
        <w:t xml:space="preserve"> Being underpaid means that some teachers have to do other things in order to augment their already small take home pay and</w:t>
      </w:r>
      <w:r w:rsidR="00151AA5">
        <w:t>,</w:t>
      </w:r>
      <w:r w:rsidR="00434123" w:rsidRPr="00F35137">
        <w:t xml:space="preserve"> unwittingly</w:t>
      </w:r>
      <w:r w:rsidR="00151AA5">
        <w:t>,</w:t>
      </w:r>
      <w:r w:rsidR="00434123" w:rsidRPr="00F35137">
        <w:t xml:space="preserve"> pay for their </w:t>
      </w:r>
      <w:r w:rsidR="00434123" w:rsidRPr="00F35137">
        <w:lastRenderedPageBreak/>
        <w:t xml:space="preserve">surmounting loans, taking away from what little time they have for </w:t>
      </w:r>
      <w:r w:rsidR="00151AA5">
        <w:t xml:space="preserve">their </w:t>
      </w:r>
      <w:r w:rsidR="00151AA5" w:rsidRPr="00F35137">
        <w:t>famil</w:t>
      </w:r>
      <w:r w:rsidR="00151AA5">
        <w:t xml:space="preserve">ies </w:t>
      </w:r>
      <w:r w:rsidR="00434123" w:rsidRPr="00F35137">
        <w:t xml:space="preserve">and </w:t>
      </w:r>
      <w:r w:rsidR="00151AA5" w:rsidRPr="00F35137">
        <w:t>themselves</w:t>
      </w:r>
      <w:r w:rsidR="00434123" w:rsidRPr="00F35137">
        <w:t>.</w:t>
      </w:r>
    </w:p>
    <w:p w14:paraId="4B5998E9" w14:textId="3690EC12" w:rsidR="001223C6" w:rsidRPr="00F35137" w:rsidRDefault="002B64E1">
      <w:pPr>
        <w:pStyle w:val="NormalIndented"/>
      </w:pPr>
      <w:r>
        <w:t xml:space="preserve">The issue of teachers feeling overworked is not unique to the Philippines, as teachers in other countries have also experienced similar issues. </w:t>
      </w:r>
      <w:r w:rsidR="00434123" w:rsidRPr="00F35137">
        <w:t xml:space="preserve">Some </w:t>
      </w:r>
      <w:r>
        <w:t xml:space="preserve">teachers </w:t>
      </w:r>
      <w:r w:rsidR="00434123" w:rsidRPr="00F35137">
        <w:t>have even avoided promotions, as ascending to higher positions potentially mean</w:t>
      </w:r>
      <w:r>
        <w:t>t</w:t>
      </w:r>
      <w:r w:rsidR="00434123" w:rsidRPr="00F35137">
        <w:t xml:space="preserve"> additional work. </w:t>
      </w:r>
      <w:r>
        <w:t>T</w:t>
      </w:r>
      <w:r w:rsidRPr="00F35137">
        <w:t>oo much workload</w:t>
      </w:r>
      <w:r>
        <w:t xml:space="preserve"> </w:t>
      </w:r>
      <w:r w:rsidR="009779FB">
        <w:t>has also affected</w:t>
      </w:r>
      <w:r w:rsidRPr="00F35137">
        <w:t xml:space="preserve"> </w:t>
      </w:r>
      <w:r w:rsidR="009779FB">
        <w:t>t</w:t>
      </w:r>
      <w:r w:rsidR="001D7C6A" w:rsidRPr="00F35137">
        <w:t>eacher</w:t>
      </w:r>
      <w:r>
        <w:t>s</w:t>
      </w:r>
      <w:r w:rsidR="00CA2715">
        <w:t>’</w:t>
      </w:r>
      <w:r w:rsidR="001D7C6A" w:rsidRPr="00F35137">
        <w:t xml:space="preserve"> performance</w:t>
      </w:r>
      <w:r>
        <w:t>s</w:t>
      </w:r>
      <w:r w:rsidR="001D7C6A" w:rsidRPr="00F35137">
        <w:t xml:space="preserve"> </w:t>
      </w:r>
      <w:r w:rsidR="009779FB">
        <w:t>in adverse ways</w:t>
      </w:r>
      <w:r w:rsidR="001D7C6A" w:rsidRPr="00F35137">
        <w:t xml:space="preserve">. Because of these impacts, it is, therefore, imperative </w:t>
      </w:r>
      <w:r w:rsidR="009779FB">
        <w:t>to address this issue in order</w:t>
      </w:r>
      <w:r w:rsidR="001D7C6A" w:rsidRPr="00F35137">
        <w:t xml:space="preserve"> to mitigate its effects on teacher performance and on education itself.</w:t>
      </w:r>
    </w:p>
    <w:p w14:paraId="474C01BA" w14:textId="25CE4299" w:rsidR="001D7C6A" w:rsidRDefault="001D7C6A" w:rsidP="001D7C6A">
      <w:pPr>
        <w:pStyle w:val="NormalIndented"/>
      </w:pPr>
      <w:r w:rsidRPr="00F35137">
        <w:t xml:space="preserve">One of the things that can be used to deal with the </w:t>
      </w:r>
      <w:r w:rsidR="009779FB" w:rsidRPr="00F35137">
        <w:t>ever-increasing</w:t>
      </w:r>
      <w:r w:rsidRPr="00F35137">
        <w:t xml:space="preserve"> </w:t>
      </w:r>
      <w:r w:rsidR="009779FB" w:rsidRPr="00F35137">
        <w:t>workload</w:t>
      </w:r>
      <w:r w:rsidRPr="00F35137">
        <w:t xml:space="preserve"> not just of teachers but also of everyone else is time management. Some studies have linked proper time management of teachers to better teacher performance. As such, the numerous tasks of teachers can be dealt with better through time management.</w:t>
      </w:r>
    </w:p>
    <w:p w14:paraId="4E48DF90" w14:textId="733107D2" w:rsidR="0094779C" w:rsidRPr="00F35137" w:rsidRDefault="0094779C">
      <w:pPr>
        <w:pStyle w:val="NormalIndented"/>
      </w:pPr>
      <w:r>
        <w:t xml:space="preserve">Time management, however, has its drawbacks. For instance, it has been observed that as more tasks </w:t>
      </w:r>
      <w:r w:rsidR="009779FB">
        <w:t>are</w:t>
      </w:r>
      <w:r>
        <w:t xml:space="preserve"> done, even more tasks are left to do, possibly causing more stress and anxiety. On the other hand, task management</w:t>
      </w:r>
      <w:r w:rsidR="00B9383C">
        <w:t xml:space="preserve"> </w:t>
      </w:r>
      <w:r w:rsidR="009779FB">
        <w:t>can</w:t>
      </w:r>
      <w:r w:rsidR="00B9383C">
        <w:t xml:space="preserve"> help </w:t>
      </w:r>
      <w:r w:rsidR="009779FB">
        <w:t xml:space="preserve">not only </w:t>
      </w:r>
      <w:r w:rsidR="00B9383C">
        <w:t>in completing tasks but in accomplishing their goals as well. If time management aims for efficiency and productivity, task management aims for effectiveness and goal accomplishments.</w:t>
      </w:r>
      <w:r>
        <w:t xml:space="preserve"> As such, task management </w:t>
      </w:r>
      <w:r w:rsidR="009779FB">
        <w:t xml:space="preserve">can </w:t>
      </w:r>
      <w:r>
        <w:t xml:space="preserve">complement, if not </w:t>
      </w:r>
      <w:r w:rsidR="009779FB">
        <w:t>replace</w:t>
      </w:r>
      <w:r>
        <w:t>, time management.</w:t>
      </w:r>
    </w:p>
    <w:p w14:paraId="49EB29AA" w14:textId="24A910DD" w:rsidR="00CA51FF" w:rsidRPr="00F35137" w:rsidRDefault="001D7C6A">
      <w:pPr>
        <w:pStyle w:val="NormalIndented"/>
      </w:pPr>
      <w:r w:rsidRPr="00F35137">
        <w:t xml:space="preserve">Many tools are already available to assist people with time management and </w:t>
      </w:r>
      <w:r w:rsidR="0094779C">
        <w:t>task management</w:t>
      </w:r>
      <w:r w:rsidRPr="00F35137">
        <w:t xml:space="preserve">. Task organizers </w:t>
      </w:r>
      <w:r w:rsidR="002F37E3">
        <w:t>are being sold</w:t>
      </w:r>
      <w:r w:rsidRPr="00F35137">
        <w:t xml:space="preserve"> in </w:t>
      </w:r>
      <w:r w:rsidR="00CA51FF" w:rsidRPr="00F35137">
        <w:t>various stores. Likewise, in these days of automation, applications for task and time management have also been available for quite some time</w:t>
      </w:r>
      <w:r w:rsidR="002F37E3">
        <w:t>,</w:t>
      </w:r>
      <w:r w:rsidR="00CA51FF" w:rsidRPr="00F35137">
        <w:t xml:space="preserve"> as of writing. There are even apps that </w:t>
      </w:r>
      <w:r w:rsidR="002F37E3">
        <w:t>have been</w:t>
      </w:r>
      <w:r w:rsidR="002F37E3" w:rsidRPr="00F35137">
        <w:t xml:space="preserve"> </w:t>
      </w:r>
      <w:r w:rsidR="00CA51FF" w:rsidRPr="00F35137">
        <w:t xml:space="preserve">designed for use by teachers. </w:t>
      </w:r>
      <w:r w:rsidR="00760D74" w:rsidRPr="00F35137">
        <w:t xml:space="preserve">Incidentally, many teachers already appear to have mobile phones and, at least, an access </w:t>
      </w:r>
      <w:r w:rsidR="00760D74" w:rsidRPr="00F35137">
        <w:lastRenderedPageBreak/>
        <w:t>to computers, which</w:t>
      </w:r>
      <w:r w:rsidR="002F37E3">
        <w:t xml:space="preserve"> </w:t>
      </w:r>
      <w:r w:rsidR="00760D74" w:rsidRPr="00F35137">
        <w:t xml:space="preserve"> makes the utility of these apps even more appealing. </w:t>
      </w:r>
      <w:r w:rsidR="00CA51FF" w:rsidRPr="00F35137">
        <w:t>However, some of these only feature task management features, whereas teachers</w:t>
      </w:r>
      <w:r w:rsidR="00CA2715">
        <w:t>’</w:t>
      </w:r>
      <w:r w:rsidR="00CA51FF" w:rsidRPr="00F35137">
        <w:t xml:space="preserve"> work have several dimensions. A teacher is not only an instructor: they also </w:t>
      </w:r>
      <w:r w:rsidR="00760D74" w:rsidRPr="00F35137">
        <w:t xml:space="preserve">are </w:t>
      </w:r>
      <w:r w:rsidR="00CA51FF" w:rsidRPr="00F35137">
        <w:t xml:space="preserve">managers, clerks, administrators, counselors, and other things as well. In order to accommodate such a multifaceted set of roles, a teacher might need to mix and match apps available on app stores just to have the right mix of features. However, maintaining multiple apps just for a single line of work can prove to be grueling and inconvenient. </w:t>
      </w:r>
      <w:r w:rsidR="00760D74" w:rsidRPr="00F35137">
        <w:t>As such, it will be preferable to have a single system to manage all teacher roles in one place. This system should have everything under one application and be designed with the roles and capabilities of teachers in mind.</w:t>
      </w:r>
    </w:p>
    <w:p w14:paraId="5DAA4A94" w14:textId="2A062820" w:rsidR="00CA51FF" w:rsidRPr="00F35137" w:rsidRDefault="00760D74">
      <w:pPr>
        <w:pStyle w:val="NormalIndented"/>
      </w:pPr>
      <w:r w:rsidRPr="00F35137">
        <w:t>It</w:t>
      </w:r>
      <w:r w:rsidR="00CA51FF" w:rsidRPr="00F35137">
        <w:t xml:space="preserve"> is</w:t>
      </w:r>
      <w:r w:rsidRPr="00F35137">
        <w:t>, therefore,</w:t>
      </w:r>
      <w:r w:rsidR="00CA51FF" w:rsidRPr="00F35137">
        <w:t xml:space="preserve"> the position of the proponents that a task manage</w:t>
      </w:r>
      <w:r w:rsidR="00B9383C">
        <w:t xml:space="preserve">ment </w:t>
      </w:r>
      <w:r w:rsidRPr="00F35137">
        <w:t xml:space="preserve">and toolkit </w:t>
      </w:r>
      <w:r w:rsidR="00B9383C">
        <w:t>system</w:t>
      </w:r>
      <w:r w:rsidR="00B9383C" w:rsidRPr="00F35137">
        <w:t xml:space="preserve"> </w:t>
      </w:r>
      <w:r w:rsidRPr="00F35137">
        <w:t xml:space="preserve">that is </w:t>
      </w:r>
      <w:r w:rsidR="00CA51FF" w:rsidRPr="00F35137">
        <w:t xml:space="preserve">tailor-fit for </w:t>
      </w:r>
      <w:r w:rsidRPr="00F35137">
        <w:t>teachers and other academic personnel be developed for their ever-evolving needs.</w:t>
      </w:r>
    </w:p>
    <w:p w14:paraId="6F3E1603" w14:textId="77777777" w:rsidR="000768A5" w:rsidRPr="00D136FA" w:rsidRDefault="000768A5" w:rsidP="00D136FA">
      <w:pPr>
        <w:pStyle w:val="Heading2"/>
        <w:rPr>
          <w:lang w:val="en-US"/>
        </w:rPr>
      </w:pPr>
      <w:r w:rsidRPr="00F35137">
        <w:rPr>
          <w:lang w:val="en-US"/>
        </w:rPr>
        <w:t>Statement of the Problem</w:t>
      </w:r>
    </w:p>
    <w:p w14:paraId="3BDF733E" w14:textId="04F8A284" w:rsidR="000768A5" w:rsidRPr="00F35137" w:rsidRDefault="000768A5" w:rsidP="000768A5">
      <w:pPr>
        <w:pStyle w:val="NormalIndented"/>
      </w:pPr>
      <w:r w:rsidRPr="00F35137">
        <w:t xml:space="preserve">This study aims to </w:t>
      </w:r>
      <w:r>
        <w:t>develop an extensible task organizer and work support system tailor-fit to the needs of</w:t>
      </w:r>
      <w:r w:rsidRPr="00F35137">
        <w:t xml:space="preserve"> teachers, school administrators, and office personnel involved in the academic sector, hereinafter referred to as the </w:t>
      </w:r>
      <w:bookmarkStart w:id="0" w:name="Ref_Respondents"/>
      <w:r>
        <w:t>“</w:t>
      </w:r>
      <w:r w:rsidRPr="00F35137">
        <w:t>respondents</w:t>
      </w:r>
      <w:r>
        <w:t>”</w:t>
      </w:r>
      <w:bookmarkEnd w:id="0"/>
      <w:r w:rsidR="004D23BF">
        <w:t>.</w:t>
      </w:r>
      <w:r w:rsidRPr="00F35137">
        <w:t xml:space="preserve"> Specifically, the study aims to answer the following inquiries:</w:t>
      </w:r>
    </w:p>
    <w:p w14:paraId="0654D8A2" w14:textId="1AB5A8E3" w:rsidR="000768A5" w:rsidRDefault="000768A5">
      <w:pPr>
        <w:numPr>
          <w:ilvl w:val="0"/>
          <w:numId w:val="4"/>
        </w:numPr>
      </w:pPr>
      <w:r>
        <w:t xml:space="preserve">What are the daily roles, functions, and workflow of the respondents that </w:t>
      </w:r>
      <w:r w:rsidR="00BA32B7">
        <w:t xml:space="preserve">the proposed system </w:t>
      </w:r>
      <w:r>
        <w:t>can support?</w:t>
      </w:r>
    </w:p>
    <w:p w14:paraId="000780CB" w14:textId="77777777" w:rsidR="000768A5" w:rsidRPr="00F35137" w:rsidRDefault="000768A5" w:rsidP="000768A5">
      <w:pPr>
        <w:numPr>
          <w:ilvl w:val="0"/>
          <w:numId w:val="4"/>
        </w:numPr>
      </w:pPr>
      <w:r>
        <w:t>How do the respondents manage and organize the different kinds of information and resources that they work with?</w:t>
      </w:r>
    </w:p>
    <w:p w14:paraId="3AE4993A" w14:textId="461CDE70" w:rsidR="000768A5" w:rsidRDefault="000768A5">
      <w:pPr>
        <w:numPr>
          <w:ilvl w:val="0"/>
          <w:numId w:val="4"/>
        </w:numPr>
      </w:pPr>
      <w:r>
        <w:lastRenderedPageBreak/>
        <w:t xml:space="preserve">How can the following factors about gadget use </w:t>
      </w:r>
      <w:r w:rsidR="00917FF0">
        <w:t>affect</w:t>
      </w:r>
      <w:r>
        <w:t xml:space="preserve"> the design of the proposed system?</w:t>
      </w:r>
    </w:p>
    <w:p w14:paraId="6ED729B9" w14:textId="77777777" w:rsidR="000768A5" w:rsidRDefault="000768A5" w:rsidP="000768A5">
      <w:pPr>
        <w:numPr>
          <w:ilvl w:val="1"/>
          <w:numId w:val="4"/>
        </w:numPr>
      </w:pPr>
      <w:r>
        <w:t>Gadget types</w:t>
      </w:r>
    </w:p>
    <w:p w14:paraId="4F689C03" w14:textId="77777777" w:rsidR="000768A5" w:rsidRDefault="000768A5" w:rsidP="000768A5">
      <w:pPr>
        <w:numPr>
          <w:ilvl w:val="1"/>
          <w:numId w:val="4"/>
        </w:numPr>
      </w:pPr>
      <w:r>
        <w:t>Experience</w:t>
      </w:r>
    </w:p>
    <w:p w14:paraId="7B35F807" w14:textId="77777777" w:rsidR="000768A5" w:rsidRDefault="000768A5" w:rsidP="000768A5">
      <w:pPr>
        <w:numPr>
          <w:ilvl w:val="1"/>
          <w:numId w:val="4"/>
        </w:numPr>
      </w:pPr>
      <w:r>
        <w:t>Skill level</w:t>
      </w:r>
    </w:p>
    <w:p w14:paraId="607915AF" w14:textId="77777777" w:rsidR="000768A5" w:rsidRPr="00F35137" w:rsidRDefault="000768A5" w:rsidP="000768A5">
      <w:pPr>
        <w:numPr>
          <w:ilvl w:val="1"/>
          <w:numId w:val="4"/>
        </w:numPr>
      </w:pPr>
      <w:r>
        <w:t>Purpose of use</w:t>
      </w:r>
    </w:p>
    <w:p w14:paraId="2041BF35" w14:textId="23884ED8" w:rsidR="000768A5" w:rsidRDefault="000768A5" w:rsidP="00F17C54">
      <w:pPr>
        <w:numPr>
          <w:ilvl w:val="0"/>
          <w:numId w:val="4"/>
        </w:numPr>
      </w:pPr>
      <w:r>
        <w:t xml:space="preserve">What existing </w:t>
      </w:r>
      <w:r w:rsidR="00F17C54">
        <w:t>information</w:t>
      </w:r>
      <w:r>
        <w:t xml:space="preserve"> systems can be interfaced to, integrated into, or even replaced by the proposed system?</w:t>
      </w:r>
    </w:p>
    <w:p w14:paraId="1551058F" w14:textId="57DD8798" w:rsidR="000768A5" w:rsidRPr="00F35137" w:rsidRDefault="000768A5">
      <w:pPr>
        <w:numPr>
          <w:ilvl w:val="0"/>
          <w:numId w:val="4"/>
        </w:numPr>
      </w:pPr>
      <w:r>
        <w:t xml:space="preserve">What policies and common practices in the concerned work environments </w:t>
      </w:r>
      <w:r w:rsidR="002F37E3">
        <w:t>should</w:t>
      </w:r>
      <w:r>
        <w:t xml:space="preserve"> be considered in the design of the system?</w:t>
      </w:r>
    </w:p>
    <w:p w14:paraId="604F065B" w14:textId="77777777" w:rsidR="000768A5" w:rsidRPr="00F35137" w:rsidRDefault="000768A5" w:rsidP="000768A5">
      <w:pPr>
        <w:numPr>
          <w:ilvl w:val="0"/>
          <w:numId w:val="4"/>
        </w:numPr>
      </w:pPr>
      <w:r>
        <w:t>What other personal characteristics or habits of the respondents can be taken into consideration in the design of the system?</w:t>
      </w:r>
    </w:p>
    <w:p w14:paraId="52B3AEDE" w14:textId="68A7C5D5" w:rsidR="000768A5" w:rsidRPr="00F35137" w:rsidRDefault="000768A5">
      <w:pPr>
        <w:numPr>
          <w:ilvl w:val="0"/>
          <w:numId w:val="4"/>
        </w:numPr>
      </w:pPr>
      <w:r w:rsidRPr="00F35137">
        <w:t>What suggestions and preferences can the respondents share to improve the design of the proposed system</w:t>
      </w:r>
      <w:r w:rsidR="002F37E3">
        <w:t xml:space="preserve"> further</w:t>
      </w:r>
      <w:r w:rsidRPr="00F35137">
        <w:t>?</w:t>
      </w:r>
    </w:p>
    <w:p w14:paraId="5248645F" w14:textId="77777777" w:rsidR="000768A5" w:rsidRPr="00D136FA" w:rsidRDefault="000768A5" w:rsidP="00D136FA">
      <w:pPr>
        <w:pStyle w:val="Heading2"/>
        <w:rPr>
          <w:lang w:val="en-US"/>
        </w:rPr>
      </w:pPr>
      <w:r w:rsidRPr="00F35137">
        <w:rPr>
          <w:lang w:val="en-US"/>
        </w:rPr>
        <w:t>Objectives of the Study</w:t>
      </w:r>
    </w:p>
    <w:p w14:paraId="3E3F75AA" w14:textId="77777777" w:rsidR="000768A5" w:rsidRPr="00F35137" w:rsidRDefault="000768A5" w:rsidP="000768A5">
      <w:pPr>
        <w:pStyle w:val="NormalIndented"/>
      </w:pPr>
      <w:r w:rsidRPr="00F35137">
        <w:t xml:space="preserve">The main objective of the study is </w:t>
      </w:r>
      <w:r>
        <w:t xml:space="preserve">to create an extensible digital task management software for the respondents with consideration for the nature of their work as </w:t>
      </w:r>
      <w:r w:rsidRPr="00F35137">
        <w:t>professionals in the academic sector. Toward this end, the following secondary aims need to be accomplished:</w:t>
      </w:r>
    </w:p>
    <w:p w14:paraId="2391DCD7" w14:textId="77777777" w:rsidR="000768A5" w:rsidRPr="00F35137" w:rsidRDefault="000768A5" w:rsidP="000768A5">
      <w:pPr>
        <w:numPr>
          <w:ilvl w:val="0"/>
          <w:numId w:val="7"/>
        </w:numPr>
      </w:pPr>
      <w:r w:rsidRPr="00F35137">
        <w:t>Create a profile for the respondents according to the following categories:</w:t>
      </w:r>
    </w:p>
    <w:p w14:paraId="2DD1F508" w14:textId="77777777" w:rsidR="000768A5" w:rsidRPr="00F35137" w:rsidRDefault="000768A5" w:rsidP="000768A5">
      <w:pPr>
        <w:numPr>
          <w:ilvl w:val="1"/>
          <w:numId w:val="7"/>
        </w:numPr>
      </w:pPr>
      <w:r w:rsidRPr="00F35137">
        <w:t>Work roles</w:t>
      </w:r>
    </w:p>
    <w:p w14:paraId="6AB1EDF9" w14:textId="77777777" w:rsidR="000768A5" w:rsidRPr="00F35137" w:rsidRDefault="000768A5" w:rsidP="000768A5">
      <w:pPr>
        <w:numPr>
          <w:ilvl w:val="1"/>
          <w:numId w:val="7"/>
        </w:numPr>
      </w:pPr>
      <w:r w:rsidRPr="00F35137">
        <w:t>Usage of gadgets/electronic devices</w:t>
      </w:r>
    </w:p>
    <w:p w14:paraId="470360E5" w14:textId="4B1BD2A8" w:rsidR="000768A5" w:rsidRDefault="00F17C54" w:rsidP="000768A5">
      <w:pPr>
        <w:numPr>
          <w:ilvl w:val="1"/>
          <w:numId w:val="7"/>
        </w:numPr>
      </w:pPr>
      <w:r>
        <w:lastRenderedPageBreak/>
        <w:t>Information</w:t>
      </w:r>
      <w:r w:rsidR="000768A5">
        <w:t xml:space="preserve"> </w:t>
      </w:r>
      <w:r w:rsidR="000768A5" w:rsidRPr="00F35137">
        <w:t>systems used at work</w:t>
      </w:r>
    </w:p>
    <w:p w14:paraId="67A8F932" w14:textId="77777777" w:rsidR="000768A5" w:rsidRDefault="000768A5" w:rsidP="000768A5">
      <w:pPr>
        <w:numPr>
          <w:ilvl w:val="1"/>
          <w:numId w:val="7"/>
        </w:numPr>
      </w:pPr>
      <w:r>
        <w:t>Information and resources managed, if any</w:t>
      </w:r>
    </w:p>
    <w:p w14:paraId="586CE25B" w14:textId="075D60A3" w:rsidR="000768A5" w:rsidRPr="00F35137" w:rsidRDefault="000768A5">
      <w:pPr>
        <w:numPr>
          <w:ilvl w:val="1"/>
          <w:numId w:val="7"/>
        </w:numPr>
      </w:pPr>
      <w:r>
        <w:t>Personal characteristics</w:t>
      </w:r>
      <w:r w:rsidR="002F37E3">
        <w:t xml:space="preserve">, </w:t>
      </w:r>
      <w:r>
        <w:t>habits</w:t>
      </w:r>
      <w:r w:rsidR="002F37E3">
        <w:t>, and preferences</w:t>
      </w:r>
      <w:r>
        <w:t xml:space="preserve"> related to tasks performed at work</w:t>
      </w:r>
    </w:p>
    <w:p w14:paraId="6434AC2D" w14:textId="4215E0A5" w:rsidR="000768A5" w:rsidRPr="00F35137" w:rsidRDefault="000768A5" w:rsidP="00F17C54">
      <w:pPr>
        <w:numPr>
          <w:ilvl w:val="0"/>
          <w:numId w:val="7"/>
        </w:numPr>
      </w:pPr>
      <w:r w:rsidRPr="00F35137">
        <w:t xml:space="preserve">Create a profile for the existing </w:t>
      </w:r>
      <w:r w:rsidR="00F17C54">
        <w:t>information</w:t>
      </w:r>
      <w:r>
        <w:t xml:space="preserve"> </w:t>
      </w:r>
      <w:r w:rsidRPr="00F35137">
        <w:t>systems in terms of the following attributes:</w:t>
      </w:r>
    </w:p>
    <w:p w14:paraId="53BE227F" w14:textId="77777777" w:rsidR="000768A5" w:rsidRPr="00F35137" w:rsidRDefault="000768A5" w:rsidP="000768A5">
      <w:pPr>
        <w:numPr>
          <w:ilvl w:val="1"/>
          <w:numId w:val="7"/>
        </w:numPr>
      </w:pPr>
      <w:r w:rsidRPr="00F35137">
        <w:t>Functions and features</w:t>
      </w:r>
    </w:p>
    <w:p w14:paraId="403E4E69" w14:textId="77777777" w:rsidR="000768A5" w:rsidRPr="00F35137" w:rsidRDefault="000768A5" w:rsidP="000768A5">
      <w:pPr>
        <w:numPr>
          <w:ilvl w:val="1"/>
          <w:numId w:val="7"/>
        </w:numPr>
      </w:pPr>
      <w:r w:rsidRPr="00F35137">
        <w:t>Frequency of use</w:t>
      </w:r>
    </w:p>
    <w:p w14:paraId="3152D7AE" w14:textId="77777777" w:rsidR="000768A5" w:rsidRPr="00F35137" w:rsidRDefault="000768A5" w:rsidP="000768A5">
      <w:pPr>
        <w:numPr>
          <w:ilvl w:val="1"/>
          <w:numId w:val="7"/>
        </w:numPr>
      </w:pPr>
      <w:r w:rsidRPr="00F35137">
        <w:t>Ability to interface with other systems</w:t>
      </w:r>
    </w:p>
    <w:p w14:paraId="5228F744" w14:textId="77777777" w:rsidR="000768A5" w:rsidRPr="00F35137" w:rsidRDefault="000768A5" w:rsidP="000768A5">
      <w:pPr>
        <w:numPr>
          <w:ilvl w:val="1"/>
          <w:numId w:val="7"/>
        </w:numPr>
      </w:pPr>
      <w:r w:rsidRPr="00F35137">
        <w:t>Authorization level</w:t>
      </w:r>
    </w:p>
    <w:p w14:paraId="08A2C95E" w14:textId="77777777" w:rsidR="000768A5" w:rsidRDefault="000768A5" w:rsidP="000768A5">
      <w:pPr>
        <w:numPr>
          <w:ilvl w:val="0"/>
          <w:numId w:val="7"/>
        </w:numPr>
      </w:pPr>
      <w:r w:rsidRPr="00F35137">
        <w:t>Identify the tasks, processes, situations, and management roles where the proposed system can be designed for use.</w:t>
      </w:r>
    </w:p>
    <w:p w14:paraId="6813D092" w14:textId="77777777" w:rsidR="000768A5" w:rsidRPr="00F35137" w:rsidRDefault="000768A5" w:rsidP="000768A5">
      <w:pPr>
        <w:numPr>
          <w:ilvl w:val="0"/>
          <w:numId w:val="7"/>
        </w:numPr>
      </w:pPr>
      <w:r>
        <w:t>Identify policies and common workplace practices that can affect the system design.</w:t>
      </w:r>
    </w:p>
    <w:p w14:paraId="5B355E6F" w14:textId="77777777" w:rsidR="000768A5" w:rsidRPr="00F35137" w:rsidRDefault="000768A5" w:rsidP="000768A5">
      <w:pPr>
        <w:numPr>
          <w:ilvl w:val="0"/>
          <w:numId w:val="7"/>
        </w:numPr>
      </w:pPr>
      <w:r>
        <w:t>Attempt to accommodate</w:t>
      </w:r>
      <w:r w:rsidRPr="00F35137">
        <w:t xml:space="preserve"> suggestions and preferences of respondents</w:t>
      </w:r>
      <w:r>
        <w:t xml:space="preserve"> in the software design</w:t>
      </w:r>
      <w:r w:rsidRPr="00F35137">
        <w:t>.</w:t>
      </w:r>
    </w:p>
    <w:p w14:paraId="2974A9A8" w14:textId="77777777" w:rsidR="000768A5" w:rsidRPr="00D136FA" w:rsidRDefault="000768A5" w:rsidP="00D136FA">
      <w:pPr>
        <w:pStyle w:val="Heading2"/>
        <w:rPr>
          <w:lang w:val="en-US"/>
        </w:rPr>
      </w:pPr>
      <w:r>
        <w:rPr>
          <w:lang w:val="en-US"/>
        </w:rPr>
        <w:t>Significance of the Study</w:t>
      </w:r>
    </w:p>
    <w:p w14:paraId="7B9D69FE" w14:textId="3AAC6D6F" w:rsidR="000768A5" w:rsidRDefault="000768A5">
      <w:pPr>
        <w:pStyle w:val="NormalIndented"/>
      </w:pPr>
      <w:r>
        <w:t xml:space="preserve">This study will benefit the respondents by developing a system that can assist in the management of their workflow and provide other tools to fulfill or even automate other work-related functions as well. Likewise, the resultant system will also provide a platform </w:t>
      </w:r>
      <w:r w:rsidR="00723B1A">
        <w:t xml:space="preserve">for </w:t>
      </w:r>
      <w:r w:rsidR="0005193A">
        <w:t>which</w:t>
      </w:r>
      <w:r w:rsidR="00723B1A">
        <w:t xml:space="preserve"> other custom-designed tools that further increase efficiency in work </w:t>
      </w:r>
      <w:r>
        <w:t xml:space="preserve">can be </w:t>
      </w:r>
      <w:r w:rsidR="00723B1A">
        <w:t>developed</w:t>
      </w:r>
      <w:r w:rsidR="0005193A">
        <w:t xml:space="preserve"> through institutionally backed endeavors</w:t>
      </w:r>
      <w:r>
        <w:t>. As mobile devices are more commonplace than ever, the product system will extend the functionalities of these devices to provide not just communicative and entertainment functions, but task, information, and organization management functions as well.</w:t>
      </w:r>
    </w:p>
    <w:p w14:paraId="60F83EEA" w14:textId="03EF044F" w:rsidR="000768A5" w:rsidRDefault="000768A5">
      <w:pPr>
        <w:pStyle w:val="NormalIndented"/>
      </w:pPr>
      <w:r>
        <w:lastRenderedPageBreak/>
        <w:t xml:space="preserve">This study will also benefit software developers </w:t>
      </w:r>
      <w:r w:rsidR="00E42880">
        <w:t xml:space="preserve">who have the needs of teachers in mind </w:t>
      </w:r>
      <w:r>
        <w:t xml:space="preserve">by providing a platform that can host subsystems </w:t>
      </w:r>
      <w:r w:rsidR="0005193A">
        <w:t xml:space="preserve">that </w:t>
      </w:r>
      <w:r>
        <w:t>cater to the needs of teachers and other academic professionals.</w:t>
      </w:r>
    </w:p>
    <w:p w14:paraId="158D34C3" w14:textId="0384FB08" w:rsidR="008B219C" w:rsidRDefault="008B219C">
      <w:pPr>
        <w:pStyle w:val="NormalIndented"/>
      </w:pPr>
      <w:r>
        <w:t>This study will also benefit the students in such a way that, if their teachers are</w:t>
      </w:r>
      <w:r w:rsidR="0009769C">
        <w:t xml:space="preserve"> always</w:t>
      </w:r>
      <w:r>
        <w:t xml:space="preserve"> able to </w:t>
      </w:r>
      <w:r w:rsidR="0009769C">
        <w:t xml:space="preserve">more </w:t>
      </w:r>
      <w:r>
        <w:t xml:space="preserve">efficiently manage their time and work, </w:t>
      </w:r>
      <w:r w:rsidR="0009769C">
        <w:t xml:space="preserve">they will receive more </w:t>
      </w:r>
      <w:r w:rsidR="0005193A">
        <w:t>well prepared</w:t>
      </w:r>
      <w:r w:rsidR="0009769C">
        <w:t xml:space="preserve"> instruction and, ultimately, a better quality of education.</w:t>
      </w:r>
    </w:p>
    <w:p w14:paraId="04AF80A8" w14:textId="35ECF7CD" w:rsidR="0009769C" w:rsidRPr="00CE7E6C" w:rsidRDefault="0009769C">
      <w:pPr>
        <w:pStyle w:val="NormalIndented"/>
      </w:pPr>
      <w:r>
        <w:t xml:space="preserve">This study also intends to provide education sector administrators and policy makers another choice </w:t>
      </w:r>
      <w:r w:rsidR="0005193A">
        <w:t>for</w:t>
      </w:r>
      <w:r>
        <w:t xml:space="preserve"> workflow </w:t>
      </w:r>
      <w:r w:rsidR="0005193A">
        <w:t xml:space="preserve">management </w:t>
      </w:r>
      <w:r>
        <w:t>in both classrooms and offices.</w:t>
      </w:r>
    </w:p>
    <w:p w14:paraId="480E552D" w14:textId="77777777" w:rsidR="007B1498" w:rsidRPr="00F35137" w:rsidRDefault="007B1498" w:rsidP="00D136FA">
      <w:pPr>
        <w:pStyle w:val="Heading2"/>
      </w:pPr>
      <w:r w:rsidRPr="00F35137">
        <w:t>Theoretical Framework</w:t>
      </w:r>
    </w:p>
    <w:p w14:paraId="71304229" w14:textId="5EEB31F6" w:rsidR="000E40F6" w:rsidRDefault="000E40F6">
      <w:pPr>
        <w:pStyle w:val="NormalIndented"/>
      </w:pPr>
      <w:r>
        <w:t xml:space="preserve">To create a system that caters to the needs and preferences of its intended users, it </w:t>
      </w:r>
      <w:r w:rsidR="0005193A">
        <w:t>should be</w:t>
      </w:r>
      <w:r>
        <w:t xml:space="preserve"> designed with the </w:t>
      </w:r>
      <w:r w:rsidR="0005193A">
        <w:t>end-</w:t>
      </w:r>
      <w:r>
        <w:t>users in mind. This is dealt with in the field of human factors and ergonomics.</w:t>
      </w:r>
    </w:p>
    <w:p w14:paraId="1DA0D918" w14:textId="29368B54" w:rsidR="000E40F6" w:rsidRDefault="000E40F6">
      <w:pPr>
        <w:pStyle w:val="NormalIndented"/>
        <w:rPr>
          <w:lang w:val="en-PH"/>
        </w:rPr>
      </w:pPr>
      <w:r>
        <w:t xml:space="preserve">Human factors and ergonomics, or simply ergonomics, </w:t>
      </w:r>
      <w:r>
        <w:rPr>
          <w:lang w:val="en-PH"/>
        </w:rPr>
        <w:t xml:space="preserve">is defined </w:t>
      </w:r>
      <w:r w:rsidRPr="006D6F76">
        <w:rPr>
          <w:lang w:val="en-PH"/>
        </w:rPr>
        <w:t>as the study of people at work. The field got its name in 1949 when a group of interested individuals assembled in Oxford, England to discuss the topic of human performance</w:t>
      </w:r>
      <w:r>
        <w:rPr>
          <w:lang w:val="en-PH"/>
        </w:rPr>
        <w:t xml:space="preserve"> and eventually establish the</w:t>
      </w:r>
      <w:r w:rsidRPr="006D6F76">
        <w:rPr>
          <w:lang w:val="en-PH"/>
        </w:rPr>
        <w:t xml:space="preserve"> Ergonomics Research Society. </w:t>
      </w:r>
      <w:r w:rsidR="0005193A" w:rsidRPr="006D6F76">
        <w:rPr>
          <w:lang w:val="en-PH"/>
        </w:rPr>
        <w:t>Some</w:t>
      </w:r>
      <w:r w:rsidR="0005193A">
        <w:rPr>
          <w:lang w:val="en-PH"/>
        </w:rPr>
        <w:t>t</w:t>
      </w:r>
      <w:r w:rsidR="0005193A" w:rsidRPr="006D6F76">
        <w:rPr>
          <w:lang w:val="en-PH"/>
        </w:rPr>
        <w:t>ime</w:t>
      </w:r>
      <w:r w:rsidRPr="006D6F76">
        <w:rPr>
          <w:lang w:val="en-PH"/>
        </w:rPr>
        <w:t xml:space="preserve"> later, the term </w:t>
      </w:r>
      <w:r w:rsidRPr="4D9A4D8A">
        <w:rPr>
          <w:i/>
          <w:iCs/>
          <w:lang w:val="en-PH"/>
        </w:rPr>
        <w:t>human factors</w:t>
      </w:r>
      <w:r w:rsidRPr="006D6F76">
        <w:rPr>
          <w:lang w:val="en-PH"/>
        </w:rPr>
        <w:t xml:space="preserve"> was coined in the U.S. for a</w:t>
      </w:r>
      <w:r>
        <w:rPr>
          <w:lang w:val="en-PH"/>
        </w:rPr>
        <w:t xml:space="preserve"> </w:t>
      </w:r>
      <w:r w:rsidRPr="006D6F76">
        <w:rPr>
          <w:lang w:val="en-PH"/>
        </w:rPr>
        <w:t>society of similar purpose.</w:t>
      </w:r>
      <w:r>
        <w:rPr>
          <w:lang w:val="en-PH"/>
        </w:rPr>
        <w:t xml:space="preserve"> </w:t>
      </w:r>
      <w:r w:rsidRPr="006D6F76">
        <w:rPr>
          <w:lang w:val="en-PH"/>
        </w:rPr>
        <w:t xml:space="preserve">Ergonomics can also be described as the study of human-machine systems, with an emphasis on the human aspect. Ergonomists study </w:t>
      </w:r>
      <w:commentRangeStart w:id="1"/>
      <w:r w:rsidRPr="006D6F76">
        <w:rPr>
          <w:lang w:val="en-PH"/>
        </w:rPr>
        <w:t xml:space="preserve">people and </w:t>
      </w:r>
      <w:r w:rsidR="008A6EF4">
        <w:rPr>
          <w:lang w:val="en-PH"/>
        </w:rPr>
        <w:t>the way they</w:t>
      </w:r>
      <w:r w:rsidRPr="006D6F76">
        <w:rPr>
          <w:lang w:val="en-PH"/>
        </w:rPr>
        <w:t xml:space="preserve"> operate equipment in the home, in commerce, in factories, and in governmental activities</w:t>
      </w:r>
      <w:commentRangeEnd w:id="1"/>
      <w:r w:rsidR="008A6EF4">
        <w:rPr>
          <w:rStyle w:val="CommentReference"/>
          <w:lang w:val="en-PH"/>
        </w:rPr>
        <w:commentReference w:id="1"/>
      </w:r>
      <w:r w:rsidRPr="006D6F76">
        <w:rPr>
          <w:lang w:val="en-PH"/>
        </w:rPr>
        <w:t>.</w:t>
      </w:r>
      <w:r>
        <w:rPr>
          <w:rStyle w:val="FootnoteReference"/>
          <w:lang w:val="en-PH"/>
        </w:rPr>
        <w:footnoteReference w:id="2"/>
      </w:r>
    </w:p>
    <w:p w14:paraId="3BF9AE55" w14:textId="7B917AC8" w:rsidR="000E40F6" w:rsidRDefault="000E40F6" w:rsidP="009D55A9">
      <w:pPr>
        <w:pStyle w:val="NormalIndented"/>
        <w:rPr>
          <w:lang w:val="en-PH"/>
        </w:rPr>
      </w:pPr>
      <w:r>
        <w:lastRenderedPageBreak/>
        <w:t>The field of ergonomics is also divided in</w:t>
      </w:r>
      <w:r w:rsidR="004B147E">
        <w:t>to</w:t>
      </w:r>
      <w:r>
        <w:t xml:space="preserve"> three broad domains of specialization: </w:t>
      </w:r>
      <w:r w:rsidRPr="4D9A4D8A">
        <w:rPr>
          <w:i/>
          <w:iCs/>
        </w:rPr>
        <w:t>physical ergonomics</w:t>
      </w:r>
      <w:r>
        <w:t xml:space="preserve">, which emphasizes physiological and anatomical characteristics of humans related to physical activity; </w:t>
      </w:r>
      <w:r w:rsidRPr="4D9A4D8A">
        <w:rPr>
          <w:i/>
          <w:iCs/>
        </w:rPr>
        <w:t>cognitive ergonomics,</w:t>
      </w:r>
      <w:r>
        <w:t xml:space="preserve"> which emphasizes mental processes that affect interactions of humans and systems; and </w:t>
      </w:r>
      <w:r w:rsidRPr="4D9A4D8A">
        <w:rPr>
          <w:i/>
          <w:iCs/>
        </w:rPr>
        <w:t>organizational ergonomics</w:t>
      </w:r>
      <w:r w:rsidR="00432CEB" w:rsidRPr="4D9A4D8A">
        <w:rPr>
          <w:i/>
          <w:iCs/>
        </w:rPr>
        <w:t>,</w:t>
      </w:r>
      <w:r w:rsidR="00432CEB">
        <w:t xml:space="preserve"> which emphasizes sociotechnical systems and organizations.</w:t>
      </w:r>
      <w:r w:rsidR="00432CEB">
        <w:rPr>
          <w:rStyle w:val="FootnoteReference"/>
          <w:lang w:val="en-PH"/>
        </w:rPr>
        <w:footnoteReference w:id="3"/>
      </w:r>
      <w:r w:rsidR="00432CEB">
        <w:rPr>
          <w:lang w:val="en-PH"/>
        </w:rPr>
        <w:t xml:space="preserve"> Teachers’ work can be viewed in the respective perspectives of each domain, however, as these relate more to complex tasks and organizational interactions and policies, it will be simpler enough to deal with the cognitive and organizational domains in the design of the proposed system.</w:t>
      </w:r>
    </w:p>
    <w:p w14:paraId="7F6F544F" w14:textId="2C1680D1" w:rsidR="00432CEB" w:rsidRDefault="00432CEB" w:rsidP="009D55A9">
      <w:pPr>
        <w:pStyle w:val="NormalIndented"/>
        <w:rPr>
          <w:lang w:val="en-PH"/>
        </w:rPr>
      </w:pPr>
      <w:r>
        <w:rPr>
          <w:lang w:val="en-PH"/>
        </w:rPr>
        <w:t>Many of the principles and suggestions learned from ergonomics can be used in designing the software intended for teachers’ use. Among them are the following:</w:t>
      </w:r>
    </w:p>
    <w:p w14:paraId="76589FB3" w14:textId="59368571" w:rsidR="00084E97" w:rsidRDefault="00084E97" w:rsidP="009D55A9">
      <w:pPr>
        <w:pStyle w:val="NumberedList"/>
      </w:pPr>
      <w:r>
        <w:t>Eliminate unnecessary elements.</w:t>
      </w:r>
    </w:p>
    <w:p w14:paraId="40F384B2" w14:textId="69735D32" w:rsidR="00084E97" w:rsidRDefault="00084E97" w:rsidP="009D55A9">
      <w:pPr>
        <w:pStyle w:val="NumberedList"/>
      </w:pPr>
      <w:r>
        <w:t>Simplify elements</w:t>
      </w:r>
    </w:p>
    <w:p w14:paraId="1BAA25A8" w14:textId="45C242C5" w:rsidR="00084E97" w:rsidRDefault="00084E97" w:rsidP="009D55A9">
      <w:pPr>
        <w:pStyle w:val="NumberedList"/>
      </w:pPr>
      <w:r>
        <w:t>Keep things natural.</w:t>
      </w:r>
    </w:p>
    <w:p w14:paraId="51730CE3" w14:textId="33A6A7C3" w:rsidR="00084E97" w:rsidRDefault="00084E97" w:rsidP="009D55A9">
      <w:pPr>
        <w:pStyle w:val="NumberedList"/>
      </w:pPr>
      <w:r>
        <w:t>Combine compatible elements where possible.</w:t>
      </w:r>
    </w:p>
    <w:p w14:paraId="48886565" w14:textId="671A5B12" w:rsidR="00084E97" w:rsidRDefault="00084E97" w:rsidP="009D55A9">
      <w:pPr>
        <w:pStyle w:val="NumberedList"/>
      </w:pPr>
      <w:r>
        <w:t>Group elements in their sequence of use.</w:t>
      </w:r>
    </w:p>
    <w:p w14:paraId="1B7EB60A" w14:textId="5EC25024" w:rsidR="00084E97" w:rsidRDefault="00084E97" w:rsidP="009D55A9">
      <w:pPr>
        <w:pStyle w:val="NumberedList"/>
      </w:pPr>
      <w:r>
        <w:t>Locate those elements with the most frequent use in the most favorable locations.</w:t>
      </w:r>
      <w:r>
        <w:rPr>
          <w:rStyle w:val="FootnoteReference"/>
        </w:rPr>
        <w:footnoteReference w:id="4"/>
      </w:r>
    </w:p>
    <w:p w14:paraId="7A8CC710" w14:textId="0D989CAF" w:rsidR="00084E97" w:rsidRDefault="00084E97">
      <w:pPr>
        <w:pStyle w:val="NormalIndented"/>
      </w:pPr>
      <w:r>
        <w:lastRenderedPageBreak/>
        <w:t xml:space="preserve">Aside from these suggestions, five usability attributes can </w:t>
      </w:r>
      <w:r w:rsidR="00E058B8">
        <w:t>be</w:t>
      </w:r>
      <w:r>
        <w:t xml:space="preserve"> targeted in the design </w:t>
      </w:r>
      <w:r w:rsidR="00E058B8">
        <w:t xml:space="preserve">and </w:t>
      </w:r>
      <w:r>
        <w:t>used in software requirements validation:</w:t>
      </w:r>
      <w:r w:rsidRPr="00084E97">
        <w:rPr>
          <w:rStyle w:val="FootnoteReference"/>
        </w:rPr>
        <w:t xml:space="preserve"> </w:t>
      </w:r>
      <w:r>
        <w:rPr>
          <w:rStyle w:val="FootnoteReference"/>
        </w:rPr>
        <w:footnoteReference w:id="5"/>
      </w:r>
    </w:p>
    <w:p w14:paraId="5908FA87" w14:textId="3DFB18D9" w:rsidR="00084E97" w:rsidRDefault="00084E97" w:rsidP="009D55A9">
      <w:pPr>
        <w:pStyle w:val="BulletedList"/>
      </w:pPr>
      <w:r>
        <w:t>Learnability</w:t>
      </w:r>
    </w:p>
    <w:p w14:paraId="6FEDEEEB" w14:textId="0FD51DF1" w:rsidR="00084E97" w:rsidRDefault="00084E97" w:rsidP="009D55A9">
      <w:pPr>
        <w:pStyle w:val="BulletedList"/>
      </w:pPr>
      <w:r>
        <w:t>Efficiency</w:t>
      </w:r>
    </w:p>
    <w:p w14:paraId="64F50B35" w14:textId="20B2458E" w:rsidR="00084E97" w:rsidRDefault="00084E97" w:rsidP="009D55A9">
      <w:pPr>
        <w:pStyle w:val="BulletedList"/>
      </w:pPr>
      <w:r>
        <w:t>Memorability</w:t>
      </w:r>
    </w:p>
    <w:p w14:paraId="7DEA4DA9" w14:textId="5A93A220" w:rsidR="00084E97" w:rsidRDefault="00084E97" w:rsidP="009D55A9">
      <w:pPr>
        <w:pStyle w:val="BulletedList"/>
      </w:pPr>
      <w:r>
        <w:t>Errors</w:t>
      </w:r>
    </w:p>
    <w:p w14:paraId="7223277C" w14:textId="6FF25492" w:rsidR="00084E97" w:rsidRDefault="00084E97" w:rsidP="009D55A9">
      <w:pPr>
        <w:pStyle w:val="BulletedList"/>
      </w:pPr>
      <w:r>
        <w:t>Satisfaction</w:t>
      </w:r>
    </w:p>
    <w:p w14:paraId="1E9B930A" w14:textId="145FD1B2" w:rsidR="00E058B8" w:rsidRPr="009D55A9" w:rsidRDefault="00E058B8" w:rsidP="009D55A9">
      <w:pPr>
        <w:pStyle w:val="NormalIndented"/>
      </w:pPr>
      <w:r>
        <w:t>So far, human-centered design focuses on human needs, capabilities, and behavior</w:t>
      </w:r>
      <w:r w:rsidR="00671820" w:rsidRPr="4D9A4D8A">
        <w:t>.</w:t>
      </w:r>
      <w:r w:rsidR="00671820" w:rsidRPr="00671820">
        <w:rPr>
          <w:rStyle w:val="FootnoteReference"/>
        </w:rPr>
        <w:t xml:space="preserve"> </w:t>
      </w:r>
      <w:r w:rsidR="00671820">
        <w:rPr>
          <w:rStyle w:val="FootnoteReference"/>
        </w:rPr>
        <w:footnoteReference w:id="6"/>
      </w:r>
      <w:r w:rsidR="00671820">
        <w:t xml:space="preserve"> However, sometimes it is not enough to focus on the user as the tasks that a certain user performs and the way these tasks are done using a piece of technology is often also dictated by the technology. By also looking at the actual tasks that the users do, the products of design will not only fit the user but should also fit the user’s tasks, as well. This is the focus of activity-centered design.</w:t>
      </w:r>
      <w:r w:rsidR="00671820">
        <w:rPr>
          <w:rStyle w:val="FootnoteReference"/>
        </w:rPr>
        <w:footnoteReference w:id="7"/>
      </w:r>
    </w:p>
    <w:p w14:paraId="3AFC4725" w14:textId="7D9E3F87" w:rsidR="00671820" w:rsidRDefault="00671820">
      <w:pPr>
        <w:pStyle w:val="NormalIndented"/>
      </w:pPr>
      <w:r>
        <w:t xml:space="preserve">To complete the user experience, human behavior should also be taken into consideration, especially as human emotions have a crucial role in the human ability to understand the world and learn new things. </w:t>
      </w:r>
      <w:r w:rsidR="009D55A9">
        <w:t xml:space="preserve">People can more easily relate to a product, a </w:t>
      </w:r>
      <w:r w:rsidR="009D55A9">
        <w:lastRenderedPageBreak/>
        <w:t>service, a system, or an experience when they are able to connect with it at a personal level.</w:t>
      </w:r>
      <w:r w:rsidR="009D55A9">
        <w:rPr>
          <w:rStyle w:val="FootnoteReference"/>
        </w:rPr>
        <w:footnoteReference w:id="8"/>
      </w:r>
      <w:r w:rsidR="009D55A9">
        <w:t xml:space="preserve"> As </w:t>
      </w:r>
      <w:r w:rsidR="00FC1DFE">
        <w:t>such,</w:t>
      </w:r>
      <w:r w:rsidR="009D55A9">
        <w:t xml:space="preserve"> the following levels of design should also be taken into consideration:</w:t>
      </w:r>
      <w:r w:rsidR="003C4BB0">
        <w:rPr>
          <w:rStyle w:val="FootnoteReference"/>
        </w:rPr>
        <w:footnoteReference w:id="9"/>
      </w:r>
    </w:p>
    <w:p w14:paraId="1568DD53" w14:textId="41125DD9" w:rsidR="009D55A9" w:rsidRDefault="009D55A9" w:rsidP="004E1F60">
      <w:pPr>
        <w:pStyle w:val="BulletedList"/>
      </w:pPr>
      <w:r>
        <w:rPr>
          <w:lang w:val="en-US"/>
        </w:rPr>
        <w:t xml:space="preserve">The </w:t>
      </w:r>
      <w:r w:rsidR="001B724E" w:rsidRPr="177F9B78">
        <w:rPr>
          <w:i/>
          <w:iCs/>
        </w:rPr>
        <w:t>visceral</w:t>
      </w:r>
      <w:r w:rsidRPr="177F9B78">
        <w:rPr>
          <w:i/>
          <w:iCs/>
        </w:rPr>
        <w:t xml:space="preserve"> level</w:t>
      </w:r>
      <w:r>
        <w:t xml:space="preserve"> is concerned with immediate emotional impact, where the appearance, shape, form, size, texture, and feel of products matter.</w:t>
      </w:r>
    </w:p>
    <w:p w14:paraId="72FF81C1" w14:textId="784FDA5F" w:rsidR="009D55A9" w:rsidRDefault="009D55A9" w:rsidP="009D55A9">
      <w:pPr>
        <w:pStyle w:val="BulletedList"/>
      </w:pPr>
      <w:r>
        <w:t xml:space="preserve">The </w:t>
      </w:r>
      <w:r w:rsidRPr="177F9B78">
        <w:rPr>
          <w:i/>
          <w:iCs/>
        </w:rPr>
        <w:t>behavioral level</w:t>
      </w:r>
      <w:r>
        <w:t xml:space="preserve"> is concerned with performance and usability.</w:t>
      </w:r>
    </w:p>
    <w:p w14:paraId="6E4D0599" w14:textId="77777777" w:rsidR="009D55A9" w:rsidRDefault="009D55A9" w:rsidP="009D55A9">
      <w:pPr>
        <w:pStyle w:val="BulletedList"/>
      </w:pPr>
      <w:r>
        <w:t xml:space="preserve">The </w:t>
      </w:r>
      <w:r w:rsidRPr="177F9B78">
        <w:rPr>
          <w:i/>
          <w:iCs/>
        </w:rPr>
        <w:t>reflective level</w:t>
      </w:r>
      <w:r>
        <w:t xml:space="preserve"> is concerned with message, culture, and </w:t>
      </w:r>
      <w:r w:rsidRPr="00754DE5">
        <w:t>the m</w:t>
      </w:r>
      <w:r>
        <w:t>eaning of a product or its use.</w:t>
      </w:r>
    </w:p>
    <w:p w14:paraId="2E928AC6" w14:textId="3AF80B37" w:rsidR="000768A5" w:rsidRDefault="000768A5" w:rsidP="000768A5">
      <w:pPr>
        <w:pStyle w:val="NormalIndented"/>
      </w:pPr>
      <w:r>
        <w:t xml:space="preserve">Questionnaires are an economical way to gather information regarding target users. In some </w:t>
      </w:r>
      <w:r w:rsidR="008A6EF4">
        <w:t>cases,</w:t>
      </w:r>
      <w:r>
        <w:t xml:space="preserve"> these are used after experiments to collect subjective opinions of the experimental subjects during or subsequent to the experiment.</w:t>
      </w:r>
      <w:r>
        <w:rPr>
          <w:rStyle w:val="FootnoteReference"/>
        </w:rPr>
        <w:footnoteReference w:id="10"/>
      </w:r>
    </w:p>
    <w:p w14:paraId="68FBF837" w14:textId="68E67045" w:rsidR="001B4D8B" w:rsidRPr="00F35137" w:rsidRDefault="001B4D8B" w:rsidP="00D136FA">
      <w:pPr>
        <w:pStyle w:val="Heading2"/>
      </w:pPr>
      <w:r w:rsidRPr="00F35137">
        <w:t>Conceptual Framework</w:t>
      </w:r>
    </w:p>
    <w:p w14:paraId="016D0F24" w14:textId="77777777" w:rsidR="000C74E4" w:rsidRDefault="00FD4BD7" w:rsidP="00D136FA">
      <w:pPr>
        <w:pStyle w:val="Figure"/>
      </w:pPr>
      <w:r w:rsidRPr="00F35137">
        <w:rPr>
          <w:noProof/>
          <w:lang w:bidi="he-IL"/>
        </w:rPr>
        <w:drawing>
          <wp:inline distT="0" distB="0" distL="0" distR="0" wp14:anchorId="41CBB2BF" wp14:editId="49D9FF6B">
            <wp:extent cx="5486400" cy="1838960"/>
            <wp:effectExtent l="0" t="0" r="0" b="279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807D100" w14:textId="5F22E138" w:rsidR="00C55BF1" w:rsidRDefault="000C74E4" w:rsidP="000C74E4">
      <w:pPr>
        <w:pStyle w:val="Caption"/>
      </w:pPr>
      <w:bookmarkStart w:id="2" w:name="_Ref513727130"/>
      <w:r>
        <w:t xml:space="preserve">Figure </w:t>
      </w:r>
      <w:fldSimple w:instr=" STYLEREF 1 \s ">
        <w:r w:rsidR="009574B5">
          <w:rPr>
            <w:noProof/>
            <w:cs/>
          </w:rPr>
          <w:t>‎</w:t>
        </w:r>
        <w:r w:rsidR="009574B5">
          <w:rPr>
            <w:noProof/>
          </w:rPr>
          <w:t>1</w:t>
        </w:r>
      </w:fldSimple>
      <w:r w:rsidR="009574B5">
        <w:t>–</w:t>
      </w:r>
      <w:fldSimple w:instr=" SEQ Figure \* ARABIC \s 1 ">
        <w:r w:rsidR="009574B5">
          <w:rPr>
            <w:noProof/>
          </w:rPr>
          <w:t>1</w:t>
        </w:r>
      </w:fldSimple>
      <w:bookmarkEnd w:id="2"/>
      <w:r>
        <w:rPr>
          <w:noProof/>
        </w:rPr>
        <w:t xml:space="preserve"> Conceptual Framework</w:t>
      </w:r>
    </w:p>
    <w:p w14:paraId="105E0F41" w14:textId="72C570FF" w:rsidR="00FD4BD7" w:rsidRPr="00F35137" w:rsidRDefault="00FD4BD7" w:rsidP="00F17C54">
      <w:pPr>
        <w:pStyle w:val="NormalIndented"/>
      </w:pPr>
      <w:r w:rsidRPr="00F35137">
        <w:lastRenderedPageBreak/>
        <w:t xml:space="preserve">The paradigm </w:t>
      </w:r>
      <w:r w:rsidR="00C55BF1">
        <w:t>in</w:t>
      </w:r>
      <w:r w:rsidR="000C74E4" w:rsidRPr="177F9B78">
        <w:t xml:space="preserve"> </w:t>
      </w:r>
      <w:r w:rsidR="000C74E4">
        <w:fldChar w:fldCharType="begin"/>
      </w:r>
      <w:r w:rsidR="000C74E4">
        <w:instrText xml:space="preserve"> REF _Ref513727130 \h </w:instrText>
      </w:r>
      <w:r w:rsidR="000C74E4">
        <w:fldChar w:fldCharType="separate"/>
      </w:r>
      <w:r w:rsidR="00B84176">
        <w:t xml:space="preserve">Figure </w:t>
      </w:r>
      <w:r w:rsidR="00B84176">
        <w:rPr>
          <w:noProof/>
          <w:cs/>
        </w:rPr>
        <w:t>‎</w:t>
      </w:r>
      <w:r w:rsidR="00B84176">
        <w:rPr>
          <w:noProof/>
        </w:rPr>
        <w:t>1</w:t>
      </w:r>
      <w:r w:rsidR="00B84176">
        <w:t>–</w:t>
      </w:r>
      <w:r w:rsidR="00B84176">
        <w:rPr>
          <w:noProof/>
        </w:rPr>
        <w:t>1</w:t>
      </w:r>
      <w:r w:rsidR="000C74E4">
        <w:fldChar w:fldCharType="end"/>
      </w:r>
      <w:r w:rsidR="00C55BF1" w:rsidRPr="177F9B78">
        <w:t xml:space="preserve"> </w:t>
      </w:r>
      <w:r w:rsidRPr="00F35137">
        <w:t>represents</w:t>
      </w:r>
      <w:r w:rsidR="000C74E4">
        <w:t xml:space="preserve"> the logical proceeding of this</w:t>
      </w:r>
      <w:r w:rsidR="00E21D45" w:rsidRPr="00F35137">
        <w:t xml:space="preserve"> study. Inputs, which comprise of respondent information and information about available development tools, </w:t>
      </w:r>
      <w:r w:rsidR="00BE5EA1">
        <w:t>will</w:t>
      </w:r>
      <w:r w:rsidR="00E21D45" w:rsidRPr="00F35137">
        <w:t xml:space="preserve"> be rigorously gathered through interviews, surveys, documentary analysis, </w:t>
      </w:r>
      <w:r w:rsidR="00BE5EA1">
        <w:t xml:space="preserve">analysis of existing </w:t>
      </w:r>
      <w:r w:rsidR="00F17C54">
        <w:t>information</w:t>
      </w:r>
      <w:r w:rsidR="00BE5EA1">
        <w:t xml:space="preserve"> systems, </w:t>
      </w:r>
      <w:r w:rsidR="00E21D45" w:rsidRPr="00F35137">
        <w:t xml:space="preserve">and </w:t>
      </w:r>
      <w:r w:rsidR="00F17C54">
        <w:t xml:space="preserve">software development </w:t>
      </w:r>
      <w:r w:rsidR="00E21D45" w:rsidRPr="00F35137">
        <w:t xml:space="preserve">tool surveys. Once the data are gathered, the responses </w:t>
      </w:r>
      <w:r w:rsidR="00F17C54">
        <w:t xml:space="preserve">in surveys </w:t>
      </w:r>
      <w:r w:rsidR="00E21D45" w:rsidRPr="00F35137">
        <w:t>will be summarized through the use of statistical treatment and rating scales. The summarized data will then be interpreted</w:t>
      </w:r>
      <w:r w:rsidR="00BE5EA1">
        <w:t xml:space="preserve"> and</w:t>
      </w:r>
      <w:r w:rsidR="00E21D45" w:rsidRPr="00F35137">
        <w:t xml:space="preserve"> considered in the formulation of the user requirements.</w:t>
      </w:r>
      <w:r w:rsidR="00F17C54">
        <w:t xml:space="preserve"> Responses in interviews will also be summarized into use cases and user scenarios.</w:t>
      </w:r>
      <w:r w:rsidR="00E21D45" w:rsidRPr="00F35137">
        <w:t xml:space="preserve"> Furthermore, the development tools surveyed will also be compared and tested, from which an appropriate tool set will be selected. An appropriate SDLC model will also be selected</w:t>
      </w:r>
      <w:r w:rsidR="00F84178">
        <w:t xml:space="preserve"> depending on</w:t>
      </w:r>
      <w:r w:rsidR="00323BA6" w:rsidRPr="00F35137">
        <w:t xml:space="preserve"> contingent constraints</w:t>
      </w:r>
      <w:r w:rsidR="00E21D45" w:rsidRPr="177F9B78">
        <w:t xml:space="preserve">. </w:t>
      </w:r>
      <w:r w:rsidR="00F84178">
        <w:t>T</w:t>
      </w:r>
      <w:r w:rsidR="00E21D45" w:rsidRPr="00F35137">
        <w:t xml:space="preserve">he software development life cycle will </w:t>
      </w:r>
      <w:r w:rsidR="00C75A7E" w:rsidRPr="00F35137">
        <w:t xml:space="preserve">then </w:t>
      </w:r>
      <w:r w:rsidR="00E21D45" w:rsidRPr="00F35137">
        <w:t>commence</w:t>
      </w:r>
      <w:r w:rsidR="00F84178">
        <w:t>, starting with requirements specifications,</w:t>
      </w:r>
      <w:r w:rsidR="00E21D45" w:rsidRPr="00F35137">
        <w:t xml:space="preserve"> until the desired system meets the requirements.</w:t>
      </w:r>
    </w:p>
    <w:p w14:paraId="45C097DD" w14:textId="77777777" w:rsidR="001B4D8B" w:rsidRPr="00D136FA" w:rsidRDefault="001B4D8B" w:rsidP="00D136FA">
      <w:pPr>
        <w:pStyle w:val="Heading2"/>
        <w:rPr>
          <w:lang w:val="en-US"/>
        </w:rPr>
      </w:pPr>
      <w:r w:rsidRPr="00F35137">
        <w:rPr>
          <w:lang w:val="en-US"/>
        </w:rPr>
        <w:t>Scope and Delimitation</w:t>
      </w:r>
    </w:p>
    <w:p w14:paraId="088ECC29" w14:textId="4BE73CAD" w:rsidR="00DB5514" w:rsidRPr="00F35137" w:rsidRDefault="00BB4866" w:rsidP="00F17C54">
      <w:pPr>
        <w:pStyle w:val="NormalIndented"/>
      </w:pPr>
      <w:r w:rsidRPr="00F35137">
        <w:t xml:space="preserve">This study shall focus on the roles and workflow of respondents that can be </w:t>
      </w:r>
      <w:r w:rsidR="00E72222">
        <w:t>supported</w:t>
      </w:r>
      <w:r w:rsidR="00E72222" w:rsidRPr="00F35137">
        <w:t xml:space="preserve"> </w:t>
      </w:r>
      <w:r w:rsidRPr="00F35137">
        <w:t xml:space="preserve">by different types of </w:t>
      </w:r>
      <w:r w:rsidR="00F17C54">
        <w:t>information</w:t>
      </w:r>
      <w:r w:rsidRPr="00F35137">
        <w:t xml:space="preserve"> systems. The respondents of the study shall include teachers, school administrators, and office perso</w:t>
      </w:r>
      <w:r w:rsidR="00DB5514" w:rsidRPr="00F35137">
        <w:t xml:space="preserve">nnel in the academic sector. As such, the study will also deal with administrative and clerical issues as well as </w:t>
      </w:r>
      <w:r w:rsidR="00E72222">
        <w:t>instructional</w:t>
      </w:r>
      <w:r w:rsidR="00E72222" w:rsidRPr="00F35137">
        <w:t xml:space="preserve"> </w:t>
      </w:r>
      <w:r w:rsidR="00DB5514" w:rsidRPr="00F35137">
        <w:t xml:space="preserve">issues. </w:t>
      </w:r>
      <w:r w:rsidR="00372D3A" w:rsidRPr="00F35137">
        <w:t>The respondents shall also come from selected schools and offices that would agree to participate in the study.</w:t>
      </w:r>
    </w:p>
    <w:p w14:paraId="693AF052" w14:textId="05B7C2A9" w:rsidR="00DB5514" w:rsidRPr="00F35137" w:rsidRDefault="00BB4866" w:rsidP="00F17C54">
      <w:pPr>
        <w:pStyle w:val="NormalIndented"/>
      </w:pPr>
      <w:r w:rsidRPr="00F35137">
        <w:t xml:space="preserve">This study will also look at existing </w:t>
      </w:r>
      <w:r w:rsidR="00F17C54">
        <w:t>information</w:t>
      </w:r>
      <w:r w:rsidR="00E72222" w:rsidRPr="00F35137">
        <w:t xml:space="preserve"> </w:t>
      </w:r>
      <w:r w:rsidRPr="00F35137">
        <w:t xml:space="preserve">systems that are already in place in the school and academic settings and how these can </w:t>
      </w:r>
      <w:r w:rsidR="00BE5EA1">
        <w:t xml:space="preserve">either </w:t>
      </w:r>
      <w:r w:rsidRPr="00F35137">
        <w:t xml:space="preserve">be replaced or adapted to interface with the </w:t>
      </w:r>
      <w:r w:rsidR="00DB5514" w:rsidRPr="00F35137">
        <w:t>proposed</w:t>
      </w:r>
      <w:r w:rsidRPr="00F35137">
        <w:t xml:space="preserve"> system. Restricted management systems may also be studied, </w:t>
      </w:r>
      <w:r w:rsidRPr="00F35137">
        <w:lastRenderedPageBreak/>
        <w:t xml:space="preserve">but </w:t>
      </w:r>
      <w:r w:rsidR="00DB5514" w:rsidRPr="00F35137">
        <w:t xml:space="preserve">the degree of liberty in doing so </w:t>
      </w:r>
      <w:r w:rsidRPr="00F35137">
        <w:t>will depend on the authorization level that the respondents</w:t>
      </w:r>
      <w:r w:rsidR="00CA2715">
        <w:t>’</w:t>
      </w:r>
      <w:r w:rsidR="00DB5514" w:rsidRPr="00F35137">
        <w:t xml:space="preserve"> respective parties</w:t>
      </w:r>
      <w:r w:rsidRPr="00F35137">
        <w:t xml:space="preserve"> are willing to grant to the proponents</w:t>
      </w:r>
      <w:r w:rsidR="00DB5514" w:rsidRPr="00F35137">
        <w:t xml:space="preserve"> for this study</w:t>
      </w:r>
      <w:r w:rsidRPr="00F35137">
        <w:t>.</w:t>
      </w:r>
    </w:p>
    <w:p w14:paraId="1522792C" w14:textId="55A7BF2D" w:rsidR="00DB5514" w:rsidRPr="00F35137" w:rsidRDefault="00372D3A" w:rsidP="00372D3A">
      <w:pPr>
        <w:pStyle w:val="NormalIndented"/>
      </w:pPr>
      <w:r w:rsidRPr="00F35137">
        <w:t>Software d</w:t>
      </w:r>
      <w:r w:rsidR="00DB5514" w:rsidRPr="00F35137">
        <w:t>evelopment tools selection will also be dealt with in this study. The study will n</w:t>
      </w:r>
      <w:r w:rsidRPr="00F35137">
        <w:t>ot look at these tools in depth.</w:t>
      </w:r>
      <w:r w:rsidR="00DB5514" w:rsidRPr="00F35137">
        <w:t xml:space="preserve"> </w:t>
      </w:r>
      <w:r w:rsidRPr="00F35137">
        <w:t xml:space="preserve">However, </w:t>
      </w:r>
      <w:r w:rsidR="00DB5514" w:rsidRPr="00F35137">
        <w:t xml:space="preserve">these </w:t>
      </w:r>
      <w:r w:rsidRPr="00F35137">
        <w:t xml:space="preserve">tools </w:t>
      </w:r>
      <w:r w:rsidR="00DB5514" w:rsidRPr="00F35137">
        <w:t>shall be considered according to utility and practicality</w:t>
      </w:r>
      <w:r w:rsidR="00E72222">
        <w:t xml:space="preserve"> to the proponents</w:t>
      </w:r>
      <w:r w:rsidR="00DB5514" w:rsidRPr="00F35137">
        <w:t>.</w:t>
      </w:r>
    </w:p>
    <w:p w14:paraId="668F385E" w14:textId="005F028C" w:rsidR="00BB4866" w:rsidRPr="00F35137" w:rsidRDefault="00BB4866" w:rsidP="00CE7E6C">
      <w:pPr>
        <w:pStyle w:val="NormalIndented"/>
      </w:pPr>
      <w:r w:rsidRPr="00F35137">
        <w:t>The development cycle will also focus on creating an extensible system that can accommodate changes</w:t>
      </w:r>
      <w:r w:rsidR="00E72222">
        <w:t xml:space="preserve"> and additional features</w:t>
      </w:r>
      <w:r w:rsidR="00E42880">
        <w:t xml:space="preserve"> in the future</w:t>
      </w:r>
      <w:r w:rsidR="00DB5514" w:rsidRPr="00F35137">
        <w:t>,</w:t>
      </w:r>
      <w:r w:rsidRPr="00F35137">
        <w:t xml:space="preserve"> </w:t>
      </w:r>
      <w:r w:rsidR="00DB5514" w:rsidRPr="00F35137">
        <w:t xml:space="preserve">particularly </w:t>
      </w:r>
      <w:r w:rsidRPr="00F35137">
        <w:t>in case</w:t>
      </w:r>
      <w:r w:rsidR="00DB5514" w:rsidRPr="00F35137">
        <w:t>s where</w:t>
      </w:r>
      <w:r w:rsidRPr="00F35137">
        <w:t xml:space="preserve"> there are</w:t>
      </w:r>
      <w:r w:rsidR="00DB5514" w:rsidRPr="00F35137">
        <w:t xml:space="preserve"> changes in policies</w:t>
      </w:r>
      <w:r w:rsidRPr="00F35137">
        <w:t xml:space="preserve"> and workflow</w:t>
      </w:r>
      <w:r w:rsidR="00DB5514" w:rsidRPr="00F35137">
        <w:t>s</w:t>
      </w:r>
      <w:r w:rsidRPr="00F35137">
        <w:t>.</w:t>
      </w:r>
      <w:r w:rsidR="00DB5514" w:rsidRPr="00F35137">
        <w:t xml:space="preserve"> As a corollary, </w:t>
      </w:r>
      <w:r w:rsidR="00E72222">
        <w:t xml:space="preserve">an attempt to design </w:t>
      </w:r>
      <w:r w:rsidR="00DB5514" w:rsidRPr="00F35137">
        <w:t>a developer kit to address the related issue of independent plugin development</w:t>
      </w:r>
      <w:r w:rsidR="00E72222">
        <w:t xml:space="preserve"> shall be undertaken</w:t>
      </w:r>
      <w:r w:rsidR="00DB5514" w:rsidRPr="00F35137">
        <w:t>.</w:t>
      </w:r>
    </w:p>
    <w:p w14:paraId="1F724E82" w14:textId="070B3160" w:rsidR="00372D3A" w:rsidRDefault="00372D3A" w:rsidP="00CE7E6C">
      <w:pPr>
        <w:pStyle w:val="NormalIndented"/>
      </w:pPr>
      <w:r w:rsidRPr="00F35137">
        <w:t xml:space="preserve">Finally, this study will </w:t>
      </w:r>
      <w:r w:rsidR="002A50C2" w:rsidRPr="00F35137">
        <w:t xml:space="preserve">initiate a </w:t>
      </w:r>
      <w:r w:rsidRPr="00F35137">
        <w:t>cross-platform development but effort</w:t>
      </w:r>
      <w:r w:rsidR="00E72222">
        <w:t>s</w:t>
      </w:r>
      <w:r w:rsidRPr="00F35137">
        <w:t xml:space="preserve"> shall be exerted for the Android and Windows </w:t>
      </w:r>
      <w:r w:rsidR="00BE5EA1">
        <w:t>desktop/</w:t>
      </w:r>
      <w:r w:rsidRPr="00F35137">
        <w:t>UWP versions</w:t>
      </w:r>
      <w:r w:rsidR="00E72222">
        <w:t xml:space="preserve"> only due to hardware and software constraints on the proponents</w:t>
      </w:r>
      <w:r w:rsidR="00CA2715">
        <w:t>’</w:t>
      </w:r>
      <w:r w:rsidR="00E72222">
        <w:t xml:space="preserve"> part</w:t>
      </w:r>
      <w:r w:rsidR="002A50C2" w:rsidRPr="00F35137">
        <w:t>.</w:t>
      </w:r>
    </w:p>
    <w:p w14:paraId="718582FA" w14:textId="50DC53FE" w:rsidR="00412F19" w:rsidRDefault="00412F19" w:rsidP="00D136FA">
      <w:pPr>
        <w:pStyle w:val="Heading2"/>
      </w:pPr>
      <w:r>
        <w:t>Definition of Terms</w:t>
      </w:r>
    </w:p>
    <w:p w14:paraId="542FF9A2" w14:textId="03881C34" w:rsidR="00087D1D" w:rsidRPr="009D55A9" w:rsidRDefault="006B5C88">
      <w:pPr>
        <w:pStyle w:val="NormalIndented"/>
      </w:pPr>
      <w:r>
        <w:rPr>
          <w:lang w:val="en-PH"/>
        </w:rPr>
        <w:t xml:space="preserve">Some terms used in the study have already been defined in-text or through notes. However, this list of recurring terms with their accompanying definitions are included for further reference. </w:t>
      </w:r>
      <w:r w:rsidR="00087D1D">
        <w:rPr>
          <w:lang w:val="en-PH"/>
        </w:rPr>
        <w:t xml:space="preserve">The following terms are </w:t>
      </w:r>
      <w:r>
        <w:rPr>
          <w:lang w:val="en-PH"/>
        </w:rPr>
        <w:t xml:space="preserve">defined either </w:t>
      </w:r>
      <w:r w:rsidR="002E0ABD">
        <w:rPr>
          <w:lang w:val="en-PH"/>
        </w:rPr>
        <w:t>nominal</w:t>
      </w:r>
      <w:r>
        <w:rPr>
          <w:lang w:val="en-PH"/>
        </w:rPr>
        <w:t>ly</w:t>
      </w:r>
      <w:r w:rsidR="002E0ABD">
        <w:rPr>
          <w:lang w:val="en-PH"/>
        </w:rPr>
        <w:t xml:space="preserve"> or </w:t>
      </w:r>
      <w:r w:rsidR="00087D1D">
        <w:rPr>
          <w:lang w:val="en-PH"/>
        </w:rPr>
        <w:t>operational</w:t>
      </w:r>
      <w:r>
        <w:rPr>
          <w:lang w:val="en-PH"/>
        </w:rPr>
        <w:t>ly</w:t>
      </w:r>
      <w:r w:rsidR="002E0ABD">
        <w:rPr>
          <w:lang w:val="en-PH"/>
        </w:rPr>
        <w:t xml:space="preserve">, whichever </w:t>
      </w:r>
      <w:r>
        <w:rPr>
          <w:lang w:val="en-PH"/>
        </w:rPr>
        <w:t>the case may be</w:t>
      </w:r>
      <w:r w:rsidR="00087D1D">
        <w:rPr>
          <w:lang w:val="en-PH"/>
        </w:rPr>
        <w:t>:</w:t>
      </w:r>
    </w:p>
    <w:p w14:paraId="23F0D465" w14:textId="7BE6592B" w:rsidR="00B047A4" w:rsidRPr="00D136FA" w:rsidRDefault="00B047A4" w:rsidP="177F9B78">
      <w:pPr>
        <w:pStyle w:val="BulletedList"/>
      </w:pPr>
      <w:r>
        <w:rPr>
          <w:b/>
          <w:bCs/>
        </w:rPr>
        <w:t>Academic Personnel/</w:t>
      </w:r>
      <w:r w:rsidRPr="00D136FA">
        <w:rPr>
          <w:b/>
          <w:bCs/>
        </w:rPr>
        <w:t>Academic Professional</w:t>
      </w:r>
      <w:r w:rsidRPr="177F9B78">
        <w:t xml:space="preserve"> – </w:t>
      </w:r>
      <w:r>
        <w:t>refers to all classroom and office personnel working in the academic/education sector</w:t>
      </w:r>
      <w:r w:rsidR="00E36659">
        <w:t>, including but not limited to teachers and school heads</w:t>
      </w:r>
      <w:r>
        <w:t>.</w:t>
      </w:r>
    </w:p>
    <w:p w14:paraId="3D724B6A" w14:textId="33EC0549" w:rsidR="009B5E7B" w:rsidRDefault="009B5E7B" w:rsidP="009D55A9">
      <w:pPr>
        <w:pStyle w:val="BulletedList"/>
      </w:pPr>
      <w:r w:rsidRPr="009D55A9">
        <w:rPr>
          <w:b/>
          <w:bCs/>
        </w:rPr>
        <w:lastRenderedPageBreak/>
        <w:t>Android</w:t>
      </w:r>
      <w:r w:rsidR="00087D1D">
        <w:t xml:space="preserve"> – refers to the Android OS, a mobile operating system developed by Google.</w:t>
      </w:r>
      <w:r w:rsidR="00087D1D">
        <w:rPr>
          <w:rStyle w:val="FootnoteReference"/>
        </w:rPr>
        <w:footnoteReference w:id="11"/>
      </w:r>
    </w:p>
    <w:p w14:paraId="2ED9BB8A" w14:textId="0FFD0783" w:rsidR="00F90754" w:rsidRDefault="00F90754" w:rsidP="009D55A9">
      <w:pPr>
        <w:pStyle w:val="BulletedList"/>
      </w:pPr>
      <w:r w:rsidRPr="009D55A9">
        <w:rPr>
          <w:b/>
          <w:bCs/>
        </w:rPr>
        <w:t>Counseling and guidance</w:t>
      </w:r>
      <w:r w:rsidR="00087D1D" w:rsidRPr="0B6F1A6B">
        <w:t xml:space="preserve"> – </w:t>
      </w:r>
      <w:r w:rsidR="000A2BFB">
        <w:t>the activity of a guidance counselor, a professional who counsels people, especially on personal problems and difficulties.</w:t>
      </w:r>
      <w:r w:rsidR="000A2BFB">
        <w:rPr>
          <w:rStyle w:val="FootnoteReference"/>
        </w:rPr>
        <w:footnoteReference w:id="12"/>
      </w:r>
      <w:r w:rsidR="000A2BFB">
        <w:t xml:space="preserve"> A</w:t>
      </w:r>
      <w:r w:rsidR="00087D1D">
        <w:t xml:space="preserve"> teacher </w:t>
      </w:r>
      <w:r w:rsidR="000A2BFB">
        <w:t>performs this role to assist students in their many and varied problems.</w:t>
      </w:r>
      <w:r w:rsidR="000A2BFB">
        <w:rPr>
          <w:rStyle w:val="FootnoteReference"/>
        </w:rPr>
        <w:footnoteReference w:id="13"/>
      </w:r>
    </w:p>
    <w:p w14:paraId="256696A2" w14:textId="3F93288F" w:rsidR="009B5E7B" w:rsidRDefault="009B5E7B" w:rsidP="177F9B78">
      <w:pPr>
        <w:pStyle w:val="BulletedList"/>
      </w:pPr>
      <w:r w:rsidRPr="009D55A9">
        <w:rPr>
          <w:b/>
          <w:bCs/>
        </w:rPr>
        <w:t>DepEd</w:t>
      </w:r>
      <w:r w:rsidR="00A54AF0">
        <w:t xml:space="preserve"> – refers to the Department of Education</w:t>
      </w:r>
      <w:r w:rsidR="00B047A4">
        <w:t>, a government agency in the Philippines</w:t>
      </w:r>
      <w:r w:rsidR="00A54AF0" w:rsidRPr="177F9B78">
        <w:t>.</w:t>
      </w:r>
    </w:p>
    <w:p w14:paraId="582457A3" w14:textId="5A61FAFB" w:rsidR="009B5E7B" w:rsidRPr="000D1299" w:rsidRDefault="009B5E7B" w:rsidP="009D55A9">
      <w:pPr>
        <w:pStyle w:val="BulletedList"/>
      </w:pPr>
      <w:r w:rsidRPr="009D55A9">
        <w:rPr>
          <w:b/>
          <w:bCs/>
        </w:rPr>
        <w:t>Emotional Design</w:t>
      </w:r>
      <w:r w:rsidR="00A54AF0">
        <w:t xml:space="preserve"> – a design perspective by Donald Norman.</w:t>
      </w:r>
      <w:r w:rsidR="003F0C21">
        <w:rPr>
          <w:rStyle w:val="FootnoteReference"/>
        </w:rPr>
        <w:footnoteReference w:id="14"/>
      </w:r>
    </w:p>
    <w:p w14:paraId="00F301F5" w14:textId="4DCF2BA2" w:rsidR="009B5E7B" w:rsidRDefault="009B5E7B">
      <w:pPr>
        <w:pStyle w:val="BulletedList"/>
      </w:pPr>
      <w:r w:rsidRPr="009D55A9">
        <w:rPr>
          <w:b/>
          <w:bCs/>
        </w:rPr>
        <w:t>Extensibility</w:t>
      </w:r>
      <w:r w:rsidR="00A54AF0">
        <w:t xml:space="preserve"> – refers to a system feature </w:t>
      </w:r>
      <w:r w:rsidR="001D5C58">
        <w:t>that allows addition of</w:t>
      </w:r>
      <w:r w:rsidR="00A54AF0">
        <w:t xml:space="preserve"> features on demand.</w:t>
      </w:r>
    </w:p>
    <w:p w14:paraId="0542EF3F" w14:textId="3FD2557F" w:rsidR="009B5E7B" w:rsidRDefault="009B5E7B" w:rsidP="009D55A9">
      <w:pPr>
        <w:pStyle w:val="BulletedList"/>
      </w:pPr>
      <w:r w:rsidRPr="009D55A9">
        <w:rPr>
          <w:b/>
          <w:bCs/>
        </w:rPr>
        <w:t>Human Factor</w:t>
      </w:r>
      <w:r w:rsidR="00A54AF0">
        <w:t xml:space="preserve"> – refers to human characteristics, abilities, and limitations.</w:t>
      </w:r>
    </w:p>
    <w:p w14:paraId="73E0EDFE" w14:textId="651C2001" w:rsidR="009B5E7B" w:rsidRDefault="009B5E7B" w:rsidP="009D55A9">
      <w:pPr>
        <w:pStyle w:val="BulletedList"/>
      </w:pPr>
      <w:r w:rsidRPr="009D55A9">
        <w:rPr>
          <w:b/>
          <w:bCs/>
        </w:rPr>
        <w:t>Human Factors and Ergonomics</w:t>
      </w:r>
      <w:r w:rsidR="00A54AF0">
        <w:t xml:space="preserve"> – refers to the field of human factors and ergonomics.</w:t>
      </w:r>
    </w:p>
    <w:p w14:paraId="056D55D2" w14:textId="54F67BFF" w:rsidR="00F17C54" w:rsidRDefault="00F17C54" w:rsidP="009D55A9">
      <w:pPr>
        <w:pStyle w:val="BulletedList"/>
      </w:pPr>
      <w:r>
        <w:rPr>
          <w:b/>
          <w:bCs/>
        </w:rPr>
        <w:t xml:space="preserve">Information System </w:t>
      </w:r>
      <w:r>
        <w:t xml:space="preserve">–  </w:t>
      </w:r>
    </w:p>
    <w:p w14:paraId="4FB35E4D" w14:textId="758BFA7D" w:rsidR="009B5E7B" w:rsidRDefault="009B5E7B" w:rsidP="009D55A9">
      <w:pPr>
        <w:pStyle w:val="BulletedList"/>
      </w:pPr>
      <w:r w:rsidRPr="009D55A9">
        <w:rPr>
          <w:b/>
          <w:bCs/>
        </w:rPr>
        <w:t>iOS</w:t>
      </w:r>
      <w:r w:rsidR="00A54AF0">
        <w:t xml:space="preserve"> – refers to a mobile operating system created and developed by Apple Inc. exclusively for its hardware.</w:t>
      </w:r>
      <w:r w:rsidR="00255A8D" w:rsidRPr="00255A8D">
        <w:rPr>
          <w:rStyle w:val="FootnoteReference"/>
        </w:rPr>
        <w:t xml:space="preserve"> </w:t>
      </w:r>
      <w:r w:rsidR="00255A8D">
        <w:rPr>
          <w:rStyle w:val="FootnoteReference"/>
        </w:rPr>
        <w:footnoteReference w:id="15"/>
      </w:r>
    </w:p>
    <w:p w14:paraId="15574C15" w14:textId="6AB942CA" w:rsidR="009B5E7B" w:rsidRDefault="009B5E7B">
      <w:pPr>
        <w:pStyle w:val="BulletedList"/>
      </w:pPr>
      <w:r w:rsidRPr="009D55A9">
        <w:rPr>
          <w:b/>
          <w:bCs/>
        </w:rPr>
        <w:lastRenderedPageBreak/>
        <w:t>Platform</w:t>
      </w:r>
      <w:r w:rsidR="00A54AF0">
        <w:t xml:space="preserve"> </w:t>
      </w:r>
      <w:r w:rsidR="002E0ABD">
        <w:t>–</w:t>
      </w:r>
      <w:r w:rsidR="00A54AF0">
        <w:t xml:space="preserve"> </w:t>
      </w:r>
      <w:r w:rsidR="00CA2715">
        <w:t xml:space="preserve">depending on context, this could </w:t>
      </w:r>
      <w:r w:rsidR="00E36659">
        <w:t>refer either</w:t>
      </w:r>
      <w:r w:rsidR="002E0ABD">
        <w:t xml:space="preserve"> to the different operating systems that </w:t>
      </w:r>
      <w:r w:rsidR="00CA2715">
        <w:t>can host</w:t>
      </w:r>
      <w:r w:rsidR="002E0ABD">
        <w:t xml:space="preserve"> current system</w:t>
      </w:r>
      <w:r w:rsidR="00CA2715">
        <w:t xml:space="preserve"> or to the system </w:t>
      </w:r>
      <w:r w:rsidR="00E36659">
        <w:t>itself, which</w:t>
      </w:r>
      <w:r w:rsidR="00CA2715">
        <w:t xml:space="preserve"> can host other subsystems</w:t>
      </w:r>
      <w:r w:rsidR="002E0ABD">
        <w:t xml:space="preserve">. </w:t>
      </w:r>
      <w:r w:rsidR="00CA2715">
        <w:t>When taken to refer to operating systems, t</w:t>
      </w:r>
      <w:r w:rsidR="002E0ABD">
        <w:t>his includes Android and Windows.</w:t>
      </w:r>
    </w:p>
    <w:p w14:paraId="28A4033D" w14:textId="38ED140E" w:rsidR="00983C5D" w:rsidRDefault="00983C5D" w:rsidP="177F9B78">
      <w:pPr>
        <w:pStyle w:val="BulletedList"/>
      </w:pPr>
      <w:r>
        <w:rPr>
          <w:b/>
          <w:bCs/>
        </w:rPr>
        <w:t xml:space="preserve">Stakeholders </w:t>
      </w:r>
      <w:r>
        <w:t>– refers to all people or parties that have interest in the development of the proposed system. These includes but is not limited to target users, developers of the proposed system</w:t>
      </w:r>
      <w:r w:rsidRPr="177F9B78">
        <w:t xml:space="preserve">, </w:t>
      </w:r>
      <w:r>
        <w:t>and research mentors.</w:t>
      </w:r>
    </w:p>
    <w:p w14:paraId="7CB38B54" w14:textId="78C2F302" w:rsidR="002E0ABD" w:rsidRDefault="002E0ABD" w:rsidP="009D55A9">
      <w:pPr>
        <w:pStyle w:val="BulletedList"/>
      </w:pPr>
      <w:r w:rsidRPr="009D55A9">
        <w:rPr>
          <w:b/>
          <w:bCs/>
        </w:rPr>
        <w:t>UWP</w:t>
      </w:r>
      <w:r>
        <w:t xml:space="preserve"> – refers to the Universal Windows Platform, </w:t>
      </w:r>
      <w:r w:rsidRPr="002E0ABD">
        <w:t>a platform-homogeneous application architecture created by Microsoft and first introduced in Windows 10.</w:t>
      </w:r>
      <w:r w:rsidR="00641C16">
        <w:t xml:space="preserve"> UWP apps are also known as Windows Store apps. UWP apps are formerly called Metro-style apps, Modern UI-style apps, and Windows 8-style apps.</w:t>
      </w:r>
    </w:p>
    <w:p w14:paraId="4841EE06" w14:textId="3A9DA108" w:rsidR="00B1309F" w:rsidRDefault="00B1309F" w:rsidP="009D55A9">
      <w:pPr>
        <w:pStyle w:val="BulletedList"/>
      </w:pPr>
      <w:r w:rsidRPr="009D55A9">
        <w:rPr>
          <w:b/>
          <w:bCs/>
        </w:rPr>
        <w:t>Windows</w:t>
      </w:r>
      <w:r w:rsidR="002E0ABD">
        <w:t xml:space="preserve"> – refers to Microsoft Windows, a graphical operating system developed, marketed, and sold by Microsoft.</w:t>
      </w:r>
      <w:r w:rsidR="00E36659">
        <w:rPr>
          <w:rStyle w:val="FootnoteReference"/>
        </w:rPr>
        <w:footnoteReference w:id="16"/>
      </w:r>
    </w:p>
    <w:p w14:paraId="45826E9B" w14:textId="4CA975D8" w:rsidR="00D90C19" w:rsidRDefault="00D90C19" w:rsidP="00D136FA">
      <w:pPr>
        <w:pStyle w:val="Heading1"/>
      </w:pPr>
      <w:r w:rsidRPr="00F35137">
        <w:lastRenderedPageBreak/>
        <w:br/>
      </w:r>
      <w:r w:rsidRPr="00F35137">
        <w:br/>
      </w:r>
      <w:r w:rsidRPr="00F35137">
        <w:br/>
      </w:r>
      <w:r>
        <w:t>Review of Related Studies and Literature</w:t>
      </w:r>
    </w:p>
    <w:p w14:paraId="20EA399C" w14:textId="72FEF09F" w:rsidR="00D90C19" w:rsidRDefault="00D90C19">
      <w:pPr>
        <w:pStyle w:val="NormalIndented"/>
      </w:pPr>
      <w:r>
        <w:t xml:space="preserve">In order to design a task management system </w:t>
      </w:r>
      <w:r w:rsidR="00E759C8">
        <w:t xml:space="preserve">that is </w:t>
      </w:r>
      <w:r>
        <w:t xml:space="preserve">tailor-fit to the needs of the respondents, it is imperative to have a fuller grasp of the issues that they deal with. As such, various materials are reviewed, ranging from various local and foreign articles to </w:t>
      </w:r>
      <w:r w:rsidR="002F011B">
        <w:t>reference works</w:t>
      </w:r>
      <w:r>
        <w:t>. Likewise, related studies and special problems that can provide better design insight are also consulted.</w:t>
      </w:r>
    </w:p>
    <w:p w14:paraId="43F4192B" w14:textId="7FECF9EA" w:rsidR="005E2E97" w:rsidRDefault="005E2E97" w:rsidP="00D136FA">
      <w:pPr>
        <w:pStyle w:val="Heading2"/>
      </w:pPr>
      <w:r>
        <w:t>The Teacher</w:t>
      </w:r>
      <w:r w:rsidR="00CA2715">
        <w:t>’</w:t>
      </w:r>
      <w:r>
        <w:t>s Work</w:t>
      </w:r>
    </w:p>
    <w:p w14:paraId="167EE5D6" w14:textId="413C71C1" w:rsidR="009F4B2C" w:rsidRDefault="00E3391D">
      <w:pPr>
        <w:pStyle w:val="NormalIndented"/>
        <w:rPr>
          <w:lang w:val="en-PH"/>
        </w:rPr>
      </w:pPr>
      <w:r>
        <w:rPr>
          <w:lang w:val="en-PH"/>
        </w:rPr>
        <w:t xml:space="preserve">Lardizabal, et al. </w:t>
      </w:r>
      <w:sdt>
        <w:sdtPr>
          <w:rPr>
            <w:lang w:val="en-PH"/>
          </w:rPr>
          <w:id w:val="-455881238"/>
          <w:citation/>
        </w:sdtPr>
        <w:sdtContent>
          <w:r>
            <w:rPr>
              <w:lang w:val="en-PH"/>
            </w:rPr>
            <w:fldChar w:fldCharType="begin"/>
          </w:r>
          <w:r w:rsidR="00551066">
            <w:instrText xml:space="preserve">CITATION Lar95 \n  \t  \l 1033 </w:instrText>
          </w:r>
          <w:r>
            <w:rPr>
              <w:lang w:val="en-PH"/>
            </w:rPr>
            <w:fldChar w:fldCharType="separate"/>
          </w:r>
          <w:r w:rsidR="001C17B2" w:rsidRPr="001C17B2">
            <w:rPr>
              <w:noProof/>
              <w:lang w:val="en-PH"/>
            </w:rPr>
            <w:t>(1995)</w:t>
          </w:r>
          <w:r>
            <w:rPr>
              <w:lang w:val="en-PH"/>
            </w:rPr>
            <w:fldChar w:fldCharType="end"/>
          </w:r>
        </w:sdtContent>
      </w:sdt>
      <w:r w:rsidRPr="00E3391D">
        <w:rPr>
          <w:lang w:val="en-PH"/>
        </w:rPr>
        <w:t xml:space="preserve"> provides a detailed and very informative reference regarding the work and functions of a teacher, such as classroom management, planning of lessons, and evaluation of learning.</w:t>
      </w:r>
      <w:r>
        <w:rPr>
          <w:lang w:val="en-PH"/>
        </w:rPr>
        <w:t xml:space="preserve"> </w:t>
      </w:r>
      <w:r w:rsidR="002F7693">
        <w:rPr>
          <w:lang w:val="en-PH"/>
        </w:rPr>
        <w:t>According to this reference text, t</w:t>
      </w:r>
      <w:r w:rsidR="002F7693" w:rsidRPr="002F7693">
        <w:rPr>
          <w:lang w:val="en-PH"/>
        </w:rPr>
        <w:t xml:space="preserve">eachers are expected to have not </w:t>
      </w:r>
      <w:r w:rsidR="002F7693">
        <w:rPr>
          <w:lang w:val="en-PH"/>
        </w:rPr>
        <w:t xml:space="preserve">only teaching, </w:t>
      </w:r>
      <w:r w:rsidR="002F7693" w:rsidRPr="002F7693">
        <w:rPr>
          <w:lang w:val="en-PH"/>
        </w:rPr>
        <w:t>guidance</w:t>
      </w:r>
      <w:r w:rsidR="002F7693">
        <w:rPr>
          <w:lang w:val="en-PH"/>
        </w:rPr>
        <w:t>, and evaluation</w:t>
      </w:r>
      <w:r w:rsidR="002F7693" w:rsidRPr="002F7693">
        <w:rPr>
          <w:lang w:val="en-PH"/>
        </w:rPr>
        <w:t xml:space="preserve"> skills, but management skills as well.</w:t>
      </w:r>
      <w:r w:rsidR="002F7693">
        <w:rPr>
          <w:lang w:val="en-PH"/>
        </w:rPr>
        <w:t xml:space="preserve"> Furthermore, t</w:t>
      </w:r>
      <w:r>
        <w:rPr>
          <w:lang w:val="en-PH"/>
        </w:rPr>
        <w:t>he teacher</w:t>
      </w:r>
      <w:r w:rsidR="00CA2715">
        <w:rPr>
          <w:lang w:val="en-PH"/>
        </w:rPr>
        <w:t>’</w:t>
      </w:r>
      <w:r>
        <w:rPr>
          <w:lang w:val="en-PH"/>
        </w:rPr>
        <w:t>s job is summed up in the following tasks:</w:t>
      </w:r>
      <w:r>
        <w:rPr>
          <w:rStyle w:val="FootnoteReference"/>
          <w:lang w:val="en-PH"/>
        </w:rPr>
        <w:footnoteReference w:id="17"/>
      </w:r>
    </w:p>
    <w:p w14:paraId="474A3EFC" w14:textId="77777777" w:rsidR="008B23BA" w:rsidRDefault="00E85922" w:rsidP="00D136FA">
      <w:pPr>
        <w:pStyle w:val="NumberedList"/>
        <w:numPr>
          <w:ilvl w:val="0"/>
          <w:numId w:val="50"/>
        </w:numPr>
      </w:pPr>
      <w:r w:rsidRPr="00E759C8">
        <w:rPr>
          <w:b/>
          <w:bCs/>
        </w:rPr>
        <w:t>Guiding the learning process.</w:t>
      </w:r>
      <w:r w:rsidRPr="000D1299">
        <w:t xml:space="preserve"> The teacher should promote learning by planning and organizing meaningful learning experiences, among others.</w:t>
      </w:r>
    </w:p>
    <w:p w14:paraId="4D715899" w14:textId="77777777" w:rsidR="008B23BA" w:rsidRDefault="00E85922" w:rsidP="000D1299">
      <w:pPr>
        <w:pStyle w:val="NumberedList"/>
      </w:pPr>
      <w:r w:rsidRPr="000D1299">
        <w:rPr>
          <w:b/>
          <w:bCs/>
        </w:rPr>
        <w:t>Counseling and guidance.</w:t>
      </w:r>
      <w:r w:rsidRPr="000D1299">
        <w:t xml:space="preserve"> In performing </w:t>
      </w:r>
      <w:r w:rsidR="005E48A5" w:rsidRPr="000D1299">
        <w:t>the</w:t>
      </w:r>
      <w:r w:rsidRPr="000D1299">
        <w:t xml:space="preserve"> guidance function, the teacher uses various sources and procedures to know </w:t>
      </w:r>
      <w:r w:rsidR="005E48A5" w:rsidRPr="000D1299">
        <w:t xml:space="preserve">the pupils and their needs, works closely with the guidance counselor, and learns the techniques of individual as </w:t>
      </w:r>
      <w:r w:rsidR="005E48A5" w:rsidRPr="000D1299">
        <w:lastRenderedPageBreak/>
        <w:t>well as group guidance. This responsibility is especially important when there is no guidance program in the school.</w:t>
      </w:r>
    </w:p>
    <w:p w14:paraId="4CCEB743" w14:textId="6601A4FE" w:rsidR="008B23BA" w:rsidRDefault="005E48A5" w:rsidP="000D1299">
      <w:pPr>
        <w:pStyle w:val="NumberedList"/>
      </w:pPr>
      <w:r w:rsidRPr="000D1299">
        <w:rPr>
          <w:b/>
          <w:bCs/>
        </w:rPr>
        <w:t>Sponsoring extra class activities.</w:t>
      </w:r>
      <w:r w:rsidRPr="000D1299">
        <w:t xml:space="preserve"> Extra class activities are considered part of any school </w:t>
      </w:r>
      <w:r w:rsidR="00E759C8" w:rsidRPr="000D1299">
        <w:t>program,</w:t>
      </w:r>
      <w:r w:rsidRPr="000D1299">
        <w:t xml:space="preserve"> as they are important in contributing to the development of children. Some of these activities may include student organizations, publications, athletics, speech, drama, music, and others depending on school.</w:t>
      </w:r>
      <w:r w:rsidR="004B3606" w:rsidRPr="000D1299">
        <w:t xml:space="preserve"> In assigning a teacher to any extra class activity, an administrator usually considers the teacher</w:t>
      </w:r>
      <w:r w:rsidR="00CA2715">
        <w:t>’</w:t>
      </w:r>
      <w:r w:rsidR="004B3606" w:rsidRPr="000D1299">
        <w:t>s interest and ability.</w:t>
      </w:r>
    </w:p>
    <w:p w14:paraId="4C0D6114" w14:textId="37EB8AB4" w:rsidR="008B23BA" w:rsidRDefault="004B3606">
      <w:pPr>
        <w:pStyle w:val="NumberedList"/>
      </w:pPr>
      <w:r w:rsidRPr="000D1299">
        <w:rPr>
          <w:b/>
          <w:bCs/>
        </w:rPr>
        <w:t>Working with parents and the community.</w:t>
      </w:r>
      <w:r w:rsidRPr="0B6F1A6B">
        <w:t xml:space="preserve"> </w:t>
      </w:r>
      <w:r w:rsidR="00E759C8">
        <w:t>T</w:t>
      </w:r>
      <w:r w:rsidR="00771AEB" w:rsidRPr="000D1299">
        <w:t>he teacher</w:t>
      </w:r>
      <w:r w:rsidR="00CA2715" w:rsidRPr="0B6F1A6B">
        <w:t>’</w:t>
      </w:r>
      <w:r w:rsidR="00771AEB" w:rsidRPr="000D1299">
        <w:t>s important responsibility is the establishment of harmonious relationships between the school and the community</w:t>
      </w:r>
      <w:r w:rsidR="00E759C8">
        <w:t>. As such,</w:t>
      </w:r>
      <w:r w:rsidR="00771AEB" w:rsidRPr="000D1299">
        <w:t xml:space="preserve"> the teacher interprets his/her work and that of the school to parents by conferring with them about their children at school or at home, cooperates actively in community organizations, and participates in various PTA</w:t>
      </w:r>
      <w:r w:rsidR="006B5C88">
        <w:rPr>
          <w:rStyle w:val="FootnoteReference"/>
        </w:rPr>
        <w:footnoteReference w:id="18"/>
      </w:r>
      <w:r w:rsidR="006B5C88" w:rsidRPr="0B6F1A6B">
        <w:t xml:space="preserve"> </w:t>
      </w:r>
      <w:r w:rsidR="00771AEB" w:rsidRPr="000D1299">
        <w:t>activities and in community activities for social, economic, and political improvement.</w:t>
      </w:r>
    </w:p>
    <w:p w14:paraId="1DBFF6A9" w14:textId="795FE861" w:rsidR="00771AEB" w:rsidRPr="000D1299" w:rsidRDefault="00771AEB" w:rsidP="00E759C8">
      <w:pPr>
        <w:pStyle w:val="NumberedList"/>
      </w:pPr>
      <w:r w:rsidRPr="000D1299">
        <w:rPr>
          <w:b/>
          <w:bCs/>
        </w:rPr>
        <w:t>Professional responsibilities.</w:t>
      </w:r>
      <w:r w:rsidRPr="000D1299">
        <w:t xml:space="preserve"> As a member of the teaching profession, </w:t>
      </w:r>
      <w:r w:rsidR="00E759C8">
        <w:t>a teacher has the responsibility</w:t>
      </w:r>
      <w:r w:rsidRPr="000D1299">
        <w:t xml:space="preserve"> to improve one</w:t>
      </w:r>
      <w:r w:rsidR="00CA2715">
        <w:t>’</w:t>
      </w:r>
      <w:r w:rsidRPr="000D1299">
        <w:t>s self by maintaining high standards of personal and professional conduct and by continuing to grow professionally.</w:t>
      </w:r>
    </w:p>
    <w:p w14:paraId="6213E858" w14:textId="49819F2A" w:rsidR="00526CC5" w:rsidRDefault="00526CC5">
      <w:pPr>
        <w:pStyle w:val="NormalIndented"/>
      </w:pPr>
      <w:r>
        <w:lastRenderedPageBreak/>
        <w:t>The World Book Encyclopedia describes a teacher</w:t>
      </w:r>
      <w:r w:rsidR="00CA2715" w:rsidRPr="0B6F1A6B">
        <w:t>’</w:t>
      </w:r>
      <w:r>
        <w:t>s job as follows:</w:t>
      </w:r>
      <w:r>
        <w:rPr>
          <w:rStyle w:val="FootnoteReference"/>
        </w:rPr>
        <w:footnoteReference w:id="19"/>
      </w:r>
    </w:p>
    <w:p w14:paraId="0B935FAA" w14:textId="0CC3F24A" w:rsidR="00526CC5" w:rsidRPr="00526CC5" w:rsidRDefault="00526CC5" w:rsidP="000D1299">
      <w:pPr>
        <w:pStyle w:val="BlockQuote"/>
      </w:pPr>
      <w:r w:rsidRPr="00526CC5">
        <w:t>A teacher</w:t>
      </w:r>
      <w:r w:rsidR="00CA2715">
        <w:t>’</w:t>
      </w:r>
      <w:r w:rsidRPr="00526CC5">
        <w:t>s job involves four main duties. (1) Teachers must prepare for their classes. (2) They must guide, or assist, the learning of students. (3) They must check student progress. (4) Teachers must set a good example for their students. In carrying out these duties, teachers try to identify and respond to the needs of individual students.</w:t>
      </w:r>
    </w:p>
    <w:p w14:paraId="46827B44" w14:textId="4E7A9285" w:rsidR="002F7693" w:rsidRDefault="002F7693">
      <w:pPr>
        <w:pStyle w:val="NormalIndented"/>
      </w:pPr>
      <w:r>
        <w:t xml:space="preserve">Kelly </w:t>
      </w:r>
      <w:sdt>
        <w:sdtPr>
          <w:id w:val="1046868732"/>
          <w:citation/>
        </w:sdtPr>
        <w:sdtContent>
          <w:r>
            <w:fldChar w:fldCharType="begin"/>
          </w:r>
          <w:r>
            <w:instrText xml:space="preserve">CITATION Kel17 \n  \t  \l 1033 </w:instrText>
          </w:r>
          <w:r>
            <w:fldChar w:fldCharType="separate"/>
          </w:r>
          <w:r w:rsidR="001C17B2">
            <w:rPr>
              <w:noProof/>
            </w:rPr>
            <w:t>(2017)</w:t>
          </w:r>
          <w:r>
            <w:fldChar w:fldCharType="end"/>
          </w:r>
        </w:sdtContent>
      </w:sdt>
      <w:r w:rsidR="00E7709E">
        <w:t>, a web article,</w:t>
      </w:r>
      <w:r>
        <w:t xml:space="preserve"> also </w:t>
      </w:r>
      <w:r w:rsidR="008B23BA">
        <w:t>includes</w:t>
      </w:r>
      <w:r>
        <w:t xml:space="preserve"> a list of teacher tasks organized into basic categories covering everything from planning lesson</w:t>
      </w:r>
      <w:r w:rsidR="008B23BA">
        <w:t>s</w:t>
      </w:r>
      <w:r>
        <w:t xml:space="preserve"> to classroom management</w:t>
      </w:r>
      <w:r w:rsidR="00E7709E" w:rsidRPr="0B6F1A6B">
        <w:t>:</w:t>
      </w:r>
      <w:r>
        <w:rPr>
          <w:rStyle w:val="FootnoteReference"/>
        </w:rPr>
        <w:footnoteReference w:id="20"/>
      </w:r>
    </w:p>
    <w:p w14:paraId="0A4622F3" w14:textId="77777777" w:rsidR="004E5BBC" w:rsidRPr="000D1299" w:rsidRDefault="00E7709E" w:rsidP="000D1299">
      <w:pPr>
        <w:pStyle w:val="NumberedList"/>
        <w:numPr>
          <w:ilvl w:val="0"/>
          <w:numId w:val="23"/>
        </w:numPr>
      </w:pPr>
      <w:r w:rsidRPr="000D1299">
        <w:t>Planning, Developing, and Organizing Instruction</w:t>
      </w:r>
    </w:p>
    <w:p w14:paraId="25ADA76B" w14:textId="77777777" w:rsidR="004E5BBC" w:rsidRPr="000D1299" w:rsidRDefault="00E7709E" w:rsidP="000D1299">
      <w:pPr>
        <w:pStyle w:val="NumberedList"/>
      </w:pPr>
      <w:r w:rsidRPr="000D1299">
        <w:t>Housekeeping and Recordkeeping</w:t>
      </w:r>
    </w:p>
    <w:p w14:paraId="3EB9D994" w14:textId="77777777" w:rsidR="004E5BBC" w:rsidRPr="000D1299" w:rsidRDefault="00E7709E" w:rsidP="000D1299">
      <w:pPr>
        <w:pStyle w:val="NumberedList"/>
      </w:pPr>
      <w:r w:rsidRPr="000D1299">
        <w:t>Managing Student Conduct</w:t>
      </w:r>
    </w:p>
    <w:p w14:paraId="1C09C45F" w14:textId="77777777" w:rsidR="004E5BBC" w:rsidRPr="000D1299" w:rsidRDefault="00E7709E" w:rsidP="000D1299">
      <w:pPr>
        <w:pStyle w:val="NumberedList"/>
      </w:pPr>
      <w:r w:rsidRPr="000D1299">
        <w:t>Presenting Subject Material</w:t>
      </w:r>
    </w:p>
    <w:p w14:paraId="29EDF5D8" w14:textId="77777777" w:rsidR="004E5BBC" w:rsidRPr="000D1299" w:rsidRDefault="00E7709E" w:rsidP="000D1299">
      <w:pPr>
        <w:pStyle w:val="NumberedList"/>
      </w:pPr>
      <w:r w:rsidRPr="000D1299">
        <w:t>Assessing Student Learning</w:t>
      </w:r>
    </w:p>
    <w:p w14:paraId="0080DE83" w14:textId="28FD1E09" w:rsidR="00E7709E" w:rsidRPr="000D1299" w:rsidRDefault="00E7709E" w:rsidP="000D1299">
      <w:pPr>
        <w:pStyle w:val="NumberedList"/>
      </w:pPr>
      <w:r w:rsidRPr="000D1299">
        <w:t>Meeting Professional Obligations</w:t>
      </w:r>
    </w:p>
    <w:p w14:paraId="7D505A55" w14:textId="4A42F3A4" w:rsidR="00EA5EB6" w:rsidRDefault="00A621FA">
      <w:pPr>
        <w:pStyle w:val="NormalIndented"/>
        <w:rPr>
          <w:lang w:val="en-PH"/>
        </w:rPr>
      </w:pPr>
      <w:r>
        <w:rPr>
          <w:lang w:val="en-PH"/>
        </w:rPr>
        <w:t xml:space="preserve">Considering all the tasks in store for every teacher, new teachers experience some struggles at work. Llego </w:t>
      </w:r>
      <w:sdt>
        <w:sdtPr>
          <w:rPr>
            <w:lang w:val="en-PH"/>
          </w:rPr>
          <w:id w:val="750393955"/>
          <w:citation/>
        </w:sdtPr>
        <w:sdtContent>
          <w:r>
            <w:rPr>
              <w:lang w:val="en-PH"/>
            </w:rPr>
            <w:fldChar w:fldCharType="begin"/>
          </w:r>
          <w:r>
            <w:instrText xml:space="preserve">CITATION New17 \n  \t  \l 1033 </w:instrText>
          </w:r>
          <w:r>
            <w:rPr>
              <w:lang w:val="en-PH"/>
            </w:rPr>
            <w:fldChar w:fldCharType="separate"/>
          </w:r>
          <w:r w:rsidR="001C17B2" w:rsidRPr="001C17B2">
            <w:rPr>
              <w:noProof/>
              <w:lang w:val="en-PH"/>
            </w:rPr>
            <w:t>(2017)</w:t>
          </w:r>
          <w:r>
            <w:rPr>
              <w:lang w:val="en-PH"/>
            </w:rPr>
            <w:fldChar w:fldCharType="end"/>
          </w:r>
        </w:sdtContent>
      </w:sdt>
      <w:r>
        <w:rPr>
          <w:lang w:val="en-PH"/>
        </w:rPr>
        <w:t xml:space="preserve">, from the TeacherPH website, lists some of them: </w:t>
      </w:r>
      <w:r w:rsidRPr="00A621FA">
        <w:rPr>
          <w:lang w:val="en-PH"/>
        </w:rPr>
        <w:t xml:space="preserve">(1) lesson plan making; (2) some administrators are making it hard for the new teacher; (3) students; (4) </w:t>
      </w:r>
      <w:r w:rsidR="003263EE">
        <w:rPr>
          <w:lang w:val="en-PH"/>
        </w:rPr>
        <w:t>“</w:t>
      </w:r>
      <w:r w:rsidRPr="00A621FA">
        <w:rPr>
          <w:lang w:val="en-PH"/>
        </w:rPr>
        <w:t>I am overworked.</w:t>
      </w:r>
      <w:r w:rsidR="003263EE">
        <w:rPr>
          <w:lang w:val="en-PH"/>
        </w:rPr>
        <w:t>”</w:t>
      </w:r>
      <w:r w:rsidRPr="00A621FA">
        <w:rPr>
          <w:lang w:val="en-PH"/>
        </w:rPr>
        <w:t>; (5) overexpecting</w:t>
      </w:r>
      <w:r w:rsidR="006E4CB0">
        <w:rPr>
          <w:rStyle w:val="FootnoteReference"/>
          <w:lang w:val="en-PH"/>
        </w:rPr>
        <w:footnoteReference w:id="21"/>
      </w:r>
      <w:r w:rsidRPr="00A621FA">
        <w:rPr>
          <w:lang w:val="en-PH"/>
        </w:rPr>
        <w:t xml:space="preserve"> co-teachers;</w:t>
      </w:r>
      <w:r>
        <w:rPr>
          <w:lang w:val="en-PH"/>
        </w:rPr>
        <w:t xml:space="preserve"> and</w:t>
      </w:r>
      <w:r w:rsidRPr="00A621FA">
        <w:rPr>
          <w:lang w:val="en-PH"/>
        </w:rPr>
        <w:t xml:space="preserve"> (6) </w:t>
      </w:r>
      <w:r w:rsidR="003263EE">
        <w:rPr>
          <w:lang w:val="en-PH"/>
        </w:rPr>
        <w:t>“</w:t>
      </w:r>
      <w:r w:rsidRPr="00A621FA">
        <w:rPr>
          <w:lang w:val="en-PH"/>
        </w:rPr>
        <w:t>May be teaching is not for me.</w:t>
      </w:r>
      <w:r w:rsidR="003263EE">
        <w:rPr>
          <w:lang w:val="en-PH"/>
        </w:rPr>
        <w:t>”</w:t>
      </w:r>
      <w:r w:rsidR="00932529">
        <w:rPr>
          <w:rStyle w:val="FootnoteReference"/>
          <w:lang w:val="en-PH"/>
        </w:rPr>
        <w:footnoteReference w:id="22"/>
      </w:r>
      <w:r>
        <w:rPr>
          <w:lang w:val="en-PH"/>
        </w:rPr>
        <w:t xml:space="preserve"> As such, it is very clear that, even from the very beginning of a teacher</w:t>
      </w:r>
      <w:r w:rsidR="00CA2715">
        <w:rPr>
          <w:lang w:val="en-PH"/>
        </w:rPr>
        <w:t>’</w:t>
      </w:r>
      <w:r>
        <w:rPr>
          <w:lang w:val="en-PH"/>
        </w:rPr>
        <w:t xml:space="preserve">s career, </w:t>
      </w:r>
      <w:r>
        <w:rPr>
          <w:lang w:val="en-PH"/>
        </w:rPr>
        <w:lastRenderedPageBreak/>
        <w:t>the teacher is always busy and even struggling with work.</w:t>
      </w:r>
      <w:r w:rsidR="004940BE">
        <w:rPr>
          <w:lang w:val="en-PH"/>
        </w:rPr>
        <w:t xml:space="preserve"> A teacher</w:t>
      </w:r>
      <w:r w:rsidR="00CA2715">
        <w:rPr>
          <w:lang w:val="en-PH"/>
        </w:rPr>
        <w:t>’</w:t>
      </w:r>
      <w:r w:rsidR="004940BE">
        <w:rPr>
          <w:lang w:val="en-PH"/>
        </w:rPr>
        <w:t xml:space="preserve">s work does not stop at teaching in the classroom and </w:t>
      </w:r>
      <w:r w:rsidR="00932529">
        <w:rPr>
          <w:lang w:val="en-PH"/>
        </w:rPr>
        <w:t>managing student learning</w:t>
      </w:r>
      <w:r w:rsidR="004940BE">
        <w:rPr>
          <w:lang w:val="en-PH"/>
        </w:rPr>
        <w:t>: a teacher also needs to deal with co-teachers, school administrators, parents, and the community itself. Likewise, a teacher should also take care never to neglect professional obligations and continuous personal and professional development. This still does not mention all the paperwork and recordkeeping that teachers have to deal with in their work.</w:t>
      </w:r>
    </w:p>
    <w:p w14:paraId="2EA6CC60" w14:textId="5C79E7AA" w:rsidR="00FB67F7" w:rsidRDefault="00F654DF">
      <w:pPr>
        <w:pStyle w:val="NormalIndented"/>
        <w:rPr>
          <w:lang w:val="en-PH"/>
        </w:rPr>
      </w:pPr>
      <w:r>
        <w:rPr>
          <w:lang w:val="en-PH"/>
        </w:rPr>
        <w:t xml:space="preserve">Teachers cover such a wide variety of tasks that </w:t>
      </w:r>
      <w:r w:rsidR="00DB30F8">
        <w:rPr>
          <w:lang w:val="en-PH"/>
        </w:rPr>
        <w:t xml:space="preserve">related issues arise due the number of tasks they need to fulfill. </w:t>
      </w:r>
      <w:r w:rsidR="00FB67F7">
        <w:rPr>
          <w:lang w:val="en-PH"/>
        </w:rPr>
        <w:t xml:space="preserve">For instance, </w:t>
      </w:r>
      <w:r w:rsidR="004C5894">
        <w:rPr>
          <w:lang w:val="en-PH"/>
        </w:rPr>
        <w:t xml:space="preserve">in a </w:t>
      </w:r>
      <w:r w:rsidR="005554D5">
        <w:rPr>
          <w:lang w:val="en-PH"/>
        </w:rPr>
        <w:t xml:space="preserve">web </w:t>
      </w:r>
      <w:r w:rsidR="004C5894">
        <w:rPr>
          <w:lang w:val="en-PH"/>
        </w:rPr>
        <w:t xml:space="preserve">article, </w:t>
      </w:r>
      <w:r w:rsidR="00FB67F7">
        <w:rPr>
          <w:lang w:val="en-PH"/>
        </w:rPr>
        <w:t xml:space="preserve">de Dios </w:t>
      </w:r>
      <w:sdt>
        <w:sdtPr>
          <w:rPr>
            <w:lang w:val="en-PH"/>
          </w:rPr>
          <w:id w:val="1256478434"/>
          <w:citation/>
        </w:sdtPr>
        <w:sdtContent>
          <w:r w:rsidR="00FB67F7">
            <w:rPr>
              <w:lang w:val="en-PH"/>
            </w:rPr>
            <w:fldChar w:fldCharType="begin"/>
          </w:r>
          <w:r w:rsidR="00FB67F7">
            <w:instrText xml:space="preserve">CITATION deD12 \n  \t  \l 1033 </w:instrText>
          </w:r>
          <w:r w:rsidR="00FB67F7">
            <w:rPr>
              <w:lang w:val="en-PH"/>
            </w:rPr>
            <w:fldChar w:fldCharType="separate"/>
          </w:r>
          <w:r w:rsidR="001C17B2" w:rsidRPr="001C17B2">
            <w:rPr>
              <w:noProof/>
              <w:lang w:val="en-PH"/>
            </w:rPr>
            <w:t>(2012)</w:t>
          </w:r>
          <w:r w:rsidR="00FB67F7">
            <w:rPr>
              <w:lang w:val="en-PH"/>
            </w:rPr>
            <w:fldChar w:fldCharType="end"/>
          </w:r>
        </w:sdtContent>
      </w:sdt>
      <w:r w:rsidR="00FB67F7">
        <w:rPr>
          <w:lang w:val="en-PH"/>
        </w:rPr>
        <w:t xml:space="preserve"> </w:t>
      </w:r>
      <w:r w:rsidR="00FB67F7" w:rsidRPr="00FB67F7">
        <w:rPr>
          <w:lang w:val="en-PH"/>
        </w:rPr>
        <w:t>describes the predicament of underpaid and overworked teachers, who try their best to augment their income to support th</w:t>
      </w:r>
      <w:r w:rsidR="004C5894">
        <w:rPr>
          <w:lang w:val="en-PH"/>
        </w:rPr>
        <w:t>eir family and pay their loans</w:t>
      </w:r>
      <w:r w:rsidR="00932529">
        <w:rPr>
          <w:lang w:val="en-PH"/>
        </w:rPr>
        <w:t>. The article also raises the issue</w:t>
      </w:r>
      <w:r w:rsidR="00CA2715">
        <w:rPr>
          <w:lang w:val="en-PH"/>
        </w:rPr>
        <w:t>’</w:t>
      </w:r>
      <w:r w:rsidR="00932529">
        <w:rPr>
          <w:lang w:val="en-PH"/>
        </w:rPr>
        <w:t>s impacts on both the pupils and the educational system, as a whole</w:t>
      </w:r>
      <w:r w:rsidR="004C5894">
        <w:rPr>
          <w:lang w:val="en-PH"/>
        </w:rPr>
        <w:t>:</w:t>
      </w:r>
    </w:p>
    <w:p w14:paraId="3D56E403" w14:textId="6DA60441" w:rsidR="00FB67F7" w:rsidRDefault="00FB67F7" w:rsidP="000D1299">
      <w:pPr>
        <w:pStyle w:val="BlockQuote"/>
      </w:pPr>
      <w:r w:rsidRPr="00FB67F7">
        <w:t>Public school teachers in the Philippines do not have the t</w:t>
      </w:r>
      <w:r>
        <w:t xml:space="preserve">ime, </w:t>
      </w:r>
      <w:commentRangeStart w:id="3"/>
      <w:r>
        <w:t xml:space="preserve">energy </w:t>
      </w:r>
      <w:commentRangeEnd w:id="3"/>
      <w:r w:rsidR="006E4CB0">
        <w:rPr>
          <w:rStyle w:val="CommentReference"/>
          <w:lang w:val="en-PH"/>
        </w:rPr>
        <w:commentReference w:id="3"/>
      </w:r>
      <w:r>
        <w:t xml:space="preserve">and money to spare. </w:t>
      </w:r>
      <w:r w:rsidR="00A917D2">
        <w:t>x </w:t>
      </w:r>
      <w:r>
        <w:t>x</w:t>
      </w:r>
      <w:r w:rsidR="00A917D2">
        <w:t> </w:t>
      </w:r>
      <w:r>
        <w:t>x</w:t>
      </w:r>
    </w:p>
    <w:p w14:paraId="46FAC9E0" w14:textId="14FE1C8A" w:rsidR="009F4B2C" w:rsidRDefault="00FB67F7" w:rsidP="000D1299">
      <w:pPr>
        <w:pStyle w:val="BlockQuote"/>
      </w:pPr>
      <w:r w:rsidRPr="00FB67F7">
        <w:t>... Teachers who have to resort to additional ways to augment their income are not able to give their undivided attention to the education of the pupils in</w:t>
      </w:r>
      <w:r w:rsidRPr="0B6F1A6B">
        <w:t xml:space="preserve"> </w:t>
      </w:r>
      <w:r w:rsidRPr="00FB67F7">
        <w:t>their classrooms. Both their time and attention are now compromised. On top of this, there is very little reason to be motivated, much less participate in renewing and reforming education.</w:t>
      </w:r>
      <w:r w:rsidR="004C5894" w:rsidRPr="00D136FA">
        <w:rPr>
          <w:rStyle w:val="FootnoteReference"/>
        </w:rPr>
        <w:footnoteReference w:id="23"/>
      </w:r>
    </w:p>
    <w:p w14:paraId="2370CFEB" w14:textId="6AE11B3D" w:rsidR="00F90754" w:rsidRDefault="005554D5">
      <w:pPr>
        <w:pStyle w:val="NormalIndented"/>
      </w:pPr>
      <w:r>
        <w:t xml:space="preserve">Another article from a news site </w:t>
      </w:r>
      <w:sdt>
        <w:sdtPr>
          <w:id w:val="2126036022"/>
          <w:citation/>
        </w:sdtPr>
        <w:sdtContent>
          <w:r>
            <w:fldChar w:fldCharType="begin"/>
          </w:r>
          <w:r>
            <w:instrText xml:space="preserve"> CITATION Cle16 \l 1033 </w:instrText>
          </w:r>
          <w:r>
            <w:fldChar w:fldCharType="separate"/>
          </w:r>
          <w:r w:rsidR="001C17B2">
            <w:rPr>
              <w:noProof/>
            </w:rPr>
            <w:t>(Clerigo 2016)</w:t>
          </w:r>
          <w:r>
            <w:fldChar w:fldCharType="end"/>
          </w:r>
        </w:sdtContent>
      </w:sdt>
      <w:r>
        <w:t xml:space="preserve"> also reports about a certain incident involving an overworked teacher from the Philippine DepEd </w:t>
      </w:r>
      <w:r w:rsidR="00F90754">
        <w:t>of</w:t>
      </w:r>
      <w:r>
        <w:t xml:space="preserve"> Region XI</w:t>
      </w:r>
      <w:r w:rsidR="009F05EE">
        <w:t xml:space="preserve"> who was hospitalized</w:t>
      </w:r>
      <w:r w:rsidR="003F0C21">
        <w:t xml:space="preserve"> after collapsing</w:t>
      </w:r>
      <w:r w:rsidR="009F05EE">
        <w:t xml:space="preserve">. The article reports that </w:t>
      </w:r>
      <w:r w:rsidR="00FB3B25">
        <w:t xml:space="preserve">she finished </w:t>
      </w:r>
      <w:r w:rsidR="00F90754">
        <w:t xml:space="preserve">30 lesson plans, prepared </w:t>
      </w:r>
      <w:r w:rsidR="00F90754">
        <w:lastRenderedPageBreak/>
        <w:t>activities until 12:00 midnight, and skipped meals.</w:t>
      </w:r>
      <w:r w:rsidR="001C6A12">
        <w:t xml:space="preserve"> Although the news article mentioned that the teacher allegedly skipped meals, it is still clear that she is indeed overworked and possibly sleep deprived, as well. The article also reported that a lack of teachers is also to blame for the incident.</w:t>
      </w:r>
      <w:r w:rsidR="00DC225A" w:rsidRPr="00D136FA">
        <w:rPr>
          <w:rStyle w:val="FootnoteReference"/>
        </w:rPr>
        <w:footnoteReference w:id="24"/>
      </w:r>
    </w:p>
    <w:p w14:paraId="19C4BEE4" w14:textId="26252862" w:rsidR="00DC225A" w:rsidRDefault="00932529">
      <w:pPr>
        <w:pStyle w:val="NormalIndented"/>
      </w:pPr>
      <w:r>
        <w:t xml:space="preserve">The issue of teachers having too much work not only exists in the Philippines. Various web articles from foreign sources report about this issue as well. For instance, </w:t>
      </w:r>
      <w:r w:rsidRPr="00932529">
        <w:t xml:space="preserve">Adams </w:t>
      </w:r>
      <w:sdt>
        <w:sdtPr>
          <w:id w:val="-713893601"/>
          <w:citation/>
        </w:sdtPr>
        <w:sdtContent>
          <w:r>
            <w:fldChar w:fldCharType="begin"/>
          </w:r>
          <w:r>
            <w:instrText xml:space="preserve">CITATION Ada17 \n  \t  \l 1033 </w:instrText>
          </w:r>
          <w:r>
            <w:fldChar w:fldCharType="separate"/>
          </w:r>
          <w:r w:rsidR="001C17B2">
            <w:rPr>
              <w:noProof/>
            </w:rPr>
            <w:t>(2017)</w:t>
          </w:r>
          <w:r>
            <w:fldChar w:fldCharType="end"/>
          </w:r>
        </w:sdtContent>
      </w:sdt>
      <w:r w:rsidRPr="00932529">
        <w:t xml:space="preserve"> cites a report saying that young teachers are being driven out of the profession after only a few years in the job because of the demanding workload, </w:t>
      </w:r>
      <w:r w:rsidR="003F0C21">
        <w:t xml:space="preserve">with </w:t>
      </w:r>
      <w:r w:rsidRPr="00932529">
        <w:t xml:space="preserve">many </w:t>
      </w:r>
      <w:r w:rsidR="00DC225A">
        <w:t xml:space="preserve">of them </w:t>
      </w:r>
      <w:r w:rsidRPr="00932529">
        <w:t>saying the job has affected their mental health.</w:t>
      </w:r>
      <w:r w:rsidR="00DC225A">
        <w:rPr>
          <w:rStyle w:val="FootnoteReference"/>
        </w:rPr>
        <w:footnoteReference w:id="25"/>
      </w:r>
      <w:r w:rsidR="00DC225A" w:rsidRPr="0B6F1A6B">
        <w:t xml:space="preserve"> </w:t>
      </w:r>
      <w:r w:rsidR="004375C5">
        <w:t xml:space="preserve">A survey </w:t>
      </w:r>
      <w:sdt>
        <w:sdtPr>
          <w:id w:val="1356618427"/>
          <w:citation/>
        </w:sdtPr>
        <w:sdtContent>
          <w:r w:rsidR="004375C5">
            <w:fldChar w:fldCharType="begin"/>
          </w:r>
          <w:r w:rsidR="004375C5">
            <w:instrText xml:space="preserve"> CITATION Top07 \l 1033 </w:instrText>
          </w:r>
          <w:r w:rsidR="004375C5">
            <w:fldChar w:fldCharType="separate"/>
          </w:r>
          <w:r w:rsidR="001C17B2">
            <w:rPr>
              <w:noProof/>
            </w:rPr>
            <w:t>(Toplikar 2007)</w:t>
          </w:r>
          <w:r w:rsidR="004375C5">
            <w:fldChar w:fldCharType="end"/>
          </w:r>
        </w:sdtContent>
      </w:sdt>
      <w:r w:rsidR="004375C5" w:rsidRPr="0B6F1A6B">
        <w:t xml:space="preserve"> </w:t>
      </w:r>
      <w:r w:rsidR="004375C5" w:rsidRPr="004375C5">
        <w:t>highlights the issues of teachers ha</w:t>
      </w:r>
      <w:r w:rsidR="004375C5">
        <w:t xml:space="preserve">ving less time to do their jobs, with </w:t>
      </w:r>
      <w:r w:rsidR="004375C5" w:rsidRPr="004375C5">
        <w:t>paperwork and record keeping adding much to their workload</w:t>
      </w:r>
      <w:r w:rsidR="004375C5">
        <w:t xml:space="preserve"> and</w:t>
      </w:r>
      <w:r w:rsidR="004375C5" w:rsidRPr="004375C5">
        <w:t xml:space="preserve"> stress leading some teachers to </w:t>
      </w:r>
      <w:r w:rsidR="003263EE" w:rsidRPr="0B6F1A6B">
        <w:t>“</w:t>
      </w:r>
      <w:r w:rsidR="004375C5" w:rsidRPr="004375C5">
        <w:t>burn out</w:t>
      </w:r>
      <w:r w:rsidR="003263EE" w:rsidRPr="0B6F1A6B">
        <w:t>”</w:t>
      </w:r>
      <w:r w:rsidR="004375C5" w:rsidRPr="004375C5">
        <w:t xml:space="preserve"> and leave the profession.</w:t>
      </w:r>
      <w:r w:rsidR="004375C5">
        <w:rPr>
          <w:rStyle w:val="FootnoteReference"/>
        </w:rPr>
        <w:footnoteReference w:id="26"/>
      </w:r>
      <w:r w:rsidR="004375C5" w:rsidRPr="0B6F1A6B">
        <w:t xml:space="preserve"> </w:t>
      </w:r>
      <w:r w:rsidR="00DC225A">
        <w:t xml:space="preserve">Similarly, </w:t>
      </w:r>
      <w:r w:rsidR="007C2DBE">
        <w:t xml:space="preserve">a </w:t>
      </w:r>
      <w:r w:rsidR="007C2DBE" w:rsidRPr="00DC225A">
        <w:t>te</w:t>
      </w:r>
      <w:r w:rsidR="007C2DBE">
        <w:t>acher union</w:t>
      </w:r>
      <w:r w:rsidR="00CA2715" w:rsidRPr="0B6F1A6B">
        <w:t>’</w:t>
      </w:r>
      <w:r w:rsidR="007C2DBE">
        <w:t>s general secretary</w:t>
      </w:r>
      <w:r w:rsidR="00DC225A" w:rsidRPr="0B6F1A6B">
        <w:t xml:space="preserve"> </w:t>
      </w:r>
      <w:sdt>
        <w:sdtPr>
          <w:id w:val="-1056783921"/>
          <w:citation/>
        </w:sdtPr>
        <w:sdtContent>
          <w:r w:rsidR="00DC225A">
            <w:fldChar w:fldCharType="begin"/>
          </w:r>
          <w:r w:rsidR="007C2DBE">
            <w:instrText xml:space="preserve">CITATION Coc15 \l 1033 </w:instrText>
          </w:r>
          <w:r w:rsidR="00DC225A">
            <w:fldChar w:fldCharType="separate"/>
          </w:r>
          <w:r w:rsidR="001C17B2">
            <w:rPr>
              <w:noProof/>
            </w:rPr>
            <w:t>(Cockroft 2015)</w:t>
          </w:r>
          <w:r w:rsidR="00DC225A">
            <w:fldChar w:fldCharType="end"/>
          </w:r>
        </w:sdtContent>
      </w:sdt>
      <w:r w:rsidR="00DC225A" w:rsidRPr="0B6F1A6B">
        <w:t xml:space="preserve"> </w:t>
      </w:r>
      <w:r w:rsidR="007C2DBE">
        <w:t>has released a statement</w:t>
      </w:r>
      <w:r w:rsidR="00DC225A" w:rsidRPr="00DC225A">
        <w:t xml:space="preserve"> about increased workload and bureaucracy making teaching an unappealing profession</w:t>
      </w:r>
      <w:r w:rsidR="00DC225A">
        <w:t xml:space="preserve">, thereby pushing some teachers to leave the profession or </w:t>
      </w:r>
      <w:r w:rsidR="00DC225A">
        <w:lastRenderedPageBreak/>
        <w:t>inhibiting prospective teachers from entering</w:t>
      </w:r>
      <w:r w:rsidR="00DC225A" w:rsidRPr="0B6F1A6B">
        <w:t>.</w:t>
      </w:r>
      <w:r w:rsidR="004B4147">
        <w:rPr>
          <w:rStyle w:val="FootnoteReference"/>
        </w:rPr>
        <w:footnoteReference w:id="27"/>
      </w:r>
      <w:r w:rsidR="00DC225A">
        <w:t xml:space="preserve"> Furthermore, </w:t>
      </w:r>
      <w:r w:rsidR="007C2DBE">
        <w:t xml:space="preserve">a </w:t>
      </w:r>
      <w:r w:rsidR="00DC225A">
        <w:t>survey of 4382 teachers</w:t>
      </w:r>
      <w:r w:rsidR="007C2DBE" w:rsidRPr="0B6F1A6B">
        <w:t xml:space="preserve"> </w:t>
      </w:r>
      <w:sdt>
        <w:sdtPr>
          <w:id w:val="1661113834"/>
          <w:citation/>
        </w:sdtPr>
        <w:sdtContent>
          <w:r w:rsidR="007C2DBE">
            <w:fldChar w:fldCharType="begin"/>
          </w:r>
          <w:r w:rsidR="007C2DBE">
            <w:instrText xml:space="preserve"> CITATION Lov16 \l 1033 </w:instrText>
          </w:r>
          <w:r w:rsidR="007C2DBE">
            <w:fldChar w:fldCharType="separate"/>
          </w:r>
          <w:r w:rsidR="001C17B2">
            <w:rPr>
              <w:noProof/>
            </w:rPr>
            <w:t>(Lover 2016)</w:t>
          </w:r>
          <w:r w:rsidR="007C2DBE">
            <w:fldChar w:fldCharType="end"/>
          </w:r>
        </w:sdtContent>
      </w:sdt>
      <w:r w:rsidR="00DC225A">
        <w:t xml:space="preserve"> points out the following results:</w:t>
      </w:r>
      <w:r w:rsidR="00DC225A">
        <w:rPr>
          <w:rStyle w:val="FootnoteReference"/>
        </w:rPr>
        <w:footnoteReference w:id="28"/>
      </w:r>
    </w:p>
    <w:p w14:paraId="2BDBF1F1" w14:textId="0F1D390E" w:rsidR="00DC225A" w:rsidRDefault="00DC225A" w:rsidP="000D1299">
      <w:pPr>
        <w:pStyle w:val="NumberedList"/>
        <w:numPr>
          <w:ilvl w:val="0"/>
          <w:numId w:val="24"/>
        </w:numPr>
      </w:pPr>
      <w:r>
        <w:t>Almost a third of teachers</w:t>
      </w:r>
      <w:r w:rsidR="004B4147">
        <w:t xml:space="preserve"> work more than 60 hours a week, </w:t>
      </w:r>
      <w:r>
        <w:t>82% stated that their workload was unmanageable, 73% said that their workload was affecting their physical heal</w:t>
      </w:r>
      <w:r w:rsidR="004B4147">
        <w:t>th, and 76% their mental health.</w:t>
      </w:r>
    </w:p>
    <w:p w14:paraId="21E93402" w14:textId="6F22812F" w:rsidR="004B4147" w:rsidRDefault="00DC225A" w:rsidP="000D1299">
      <w:pPr>
        <w:pStyle w:val="NumberedList"/>
      </w:pPr>
      <w:r>
        <w:t>One in five teachers intends to leave due to workload concerns</w:t>
      </w:r>
      <w:r w:rsidR="004B4147">
        <w:t>.</w:t>
      </w:r>
    </w:p>
    <w:p w14:paraId="6C625449" w14:textId="171D0CB7" w:rsidR="00DC225A" w:rsidRDefault="00DC225A" w:rsidP="000D1299">
      <w:pPr>
        <w:pStyle w:val="NumberedList"/>
      </w:pPr>
      <w:r>
        <w:t xml:space="preserve">One in four teachers wants to be a deputy head, but only 5% </w:t>
      </w:r>
      <w:r w:rsidR="007C265E">
        <w:t xml:space="preserve">want to be </w:t>
      </w:r>
      <w:r>
        <w:t>a headteacher</w:t>
      </w:r>
      <w:r w:rsidR="00134B56">
        <w:rPr>
          <w:rStyle w:val="FootnoteReference"/>
        </w:rPr>
        <w:footnoteReference w:id="29"/>
      </w:r>
      <w:r w:rsidR="00134B56">
        <w:t>,</w:t>
      </w:r>
      <w:r>
        <w:t xml:space="preserve"> for fear of increased worklo</w:t>
      </w:r>
      <w:r w:rsidR="004B4147">
        <w:t>ad and poorer work-life balance.</w:t>
      </w:r>
    </w:p>
    <w:p w14:paraId="13486969" w14:textId="4E57C859" w:rsidR="00DC225A" w:rsidRDefault="00DC225A" w:rsidP="000D1299">
      <w:pPr>
        <w:pStyle w:val="NumberedList"/>
      </w:pPr>
      <w:r>
        <w:t>It</w:t>
      </w:r>
      <w:r w:rsidR="00CA2715">
        <w:t>’</w:t>
      </w:r>
      <w:r>
        <w:t>s</w:t>
      </w:r>
      <w:r w:rsidR="00941A9A">
        <w:rPr>
          <w:rStyle w:val="FootnoteReference"/>
        </w:rPr>
        <w:footnoteReference w:id="30"/>
      </w:r>
      <w:r>
        <w:t xml:space="preserve"> to</w:t>
      </w:r>
      <w:r w:rsidR="004B4147">
        <w:t xml:space="preserve">ugh to fill teaching vacancies </w:t>
      </w:r>
      <w:r>
        <w:t>d</w:t>
      </w:r>
      <w:r w:rsidR="004B4147">
        <w:t>ue to a lack of good candidates.</w:t>
      </w:r>
    </w:p>
    <w:p w14:paraId="5C927D0E" w14:textId="3BBBD314" w:rsidR="00932529" w:rsidRDefault="00DC225A" w:rsidP="000D1299">
      <w:pPr>
        <w:pStyle w:val="NumberedList"/>
      </w:pPr>
      <w:r>
        <w:t>The teacher shortage is already affecting children</w:t>
      </w:r>
      <w:r w:rsidR="004B4147">
        <w:t>.</w:t>
      </w:r>
    </w:p>
    <w:p w14:paraId="3FD8A660" w14:textId="6A1FE8A6" w:rsidR="00386D18" w:rsidRDefault="004B4147">
      <w:pPr>
        <w:pStyle w:val="NormalIndented"/>
        <w:rPr>
          <w:lang w:val="en-PH"/>
        </w:rPr>
      </w:pPr>
      <w:r>
        <w:rPr>
          <w:lang w:val="en-PH"/>
        </w:rPr>
        <w:t xml:space="preserve">More than enough has been said about the plight of the overworked teachers. However, when the students are factored in, things look </w:t>
      </w:r>
      <w:r w:rsidR="00386D18">
        <w:rPr>
          <w:lang w:val="en-PH"/>
        </w:rPr>
        <w:t xml:space="preserve">somewhat </w:t>
      </w:r>
      <w:r>
        <w:rPr>
          <w:lang w:val="en-PH"/>
        </w:rPr>
        <w:t xml:space="preserve">worse. For instance, </w:t>
      </w:r>
      <w:r w:rsidRPr="004B4147">
        <w:rPr>
          <w:lang w:val="en-PH"/>
        </w:rPr>
        <w:t>Benn (2014) reacts to a report released by the UK</w:t>
      </w:r>
      <w:r w:rsidR="00CA2715">
        <w:rPr>
          <w:lang w:val="en-PH"/>
        </w:rPr>
        <w:t>’</w:t>
      </w:r>
      <w:r w:rsidRPr="004B4147">
        <w:rPr>
          <w:lang w:val="en-PH"/>
        </w:rPr>
        <w:t>s Association of Teachers and Lecturers (ATL) and posits that overworked teachers are also tea</w:t>
      </w:r>
      <w:r>
        <w:rPr>
          <w:lang w:val="en-PH"/>
        </w:rPr>
        <w:t xml:space="preserve">ching overworked schoolchildren, </w:t>
      </w:r>
      <w:r>
        <w:rPr>
          <w:lang w:val="en-PH"/>
        </w:rPr>
        <w:lastRenderedPageBreak/>
        <w:t>further saying,</w:t>
      </w:r>
      <w:r w:rsidRPr="004B4147">
        <w:rPr>
          <w:lang w:val="en-PH"/>
        </w:rPr>
        <w:t xml:space="preserve"> </w:t>
      </w:r>
      <w:r w:rsidR="003263EE">
        <w:rPr>
          <w:lang w:val="en-PH"/>
        </w:rPr>
        <w:t>“</w:t>
      </w:r>
      <w:r w:rsidRPr="00A917D2">
        <w:rPr>
          <w:lang w:val="en-PH"/>
        </w:rPr>
        <w:t>Overtired children don</w:t>
      </w:r>
      <w:r w:rsidR="00CA2715">
        <w:rPr>
          <w:lang w:val="en-PH"/>
        </w:rPr>
        <w:t>’</w:t>
      </w:r>
      <w:r w:rsidRPr="00A917D2">
        <w:rPr>
          <w:lang w:val="en-PH"/>
        </w:rPr>
        <w:t>t learn.</w:t>
      </w:r>
      <w:r w:rsidR="003263EE">
        <w:rPr>
          <w:lang w:val="en-PH"/>
        </w:rPr>
        <w:t>”</w:t>
      </w:r>
      <w:r>
        <w:rPr>
          <w:lang w:val="en-PH"/>
        </w:rPr>
        <w:t xml:space="preserve"> </w:t>
      </w:r>
      <w:r w:rsidRPr="004B4147">
        <w:rPr>
          <w:lang w:val="en-PH"/>
        </w:rPr>
        <w:t>In this light, teachers</w:t>
      </w:r>
      <w:r w:rsidR="00CA2715">
        <w:rPr>
          <w:lang w:val="en-PH"/>
        </w:rPr>
        <w:t>’</w:t>
      </w:r>
      <w:r w:rsidRPr="004B4147">
        <w:rPr>
          <w:lang w:val="en-PH"/>
        </w:rPr>
        <w:t xml:space="preserve"> stress is not really the culprit but the entire system itself that requires people to do </w:t>
      </w:r>
      <w:r w:rsidR="00386D18">
        <w:rPr>
          <w:lang w:val="en-PH"/>
        </w:rPr>
        <w:t>more.</w:t>
      </w:r>
      <w:r w:rsidR="00386D18">
        <w:rPr>
          <w:rStyle w:val="FootnoteReference"/>
          <w:lang w:val="en-PH"/>
        </w:rPr>
        <w:footnoteReference w:id="31"/>
      </w:r>
    </w:p>
    <w:p w14:paraId="46BD8112" w14:textId="49A4C38E" w:rsidR="00386D18" w:rsidRPr="00386D18" w:rsidRDefault="007C265E">
      <w:pPr>
        <w:pStyle w:val="NormalIndented"/>
        <w:rPr>
          <w:lang w:val="en-PH"/>
        </w:rPr>
      </w:pPr>
      <w:r>
        <w:rPr>
          <w:lang w:val="en-PH"/>
        </w:rPr>
        <w:t>There are, however, some proposals that aim to alleviate</w:t>
      </w:r>
      <w:r w:rsidR="00386D18">
        <w:rPr>
          <w:lang w:val="en-PH"/>
        </w:rPr>
        <w:t xml:space="preserve"> </w:t>
      </w:r>
      <w:r>
        <w:rPr>
          <w:lang w:val="en-PH"/>
        </w:rPr>
        <w:t xml:space="preserve">the issue of overworked teachers. </w:t>
      </w:r>
      <w:r w:rsidR="001A45B7">
        <w:rPr>
          <w:lang w:val="en-PH"/>
        </w:rPr>
        <w:t xml:space="preserve">Local education officials, for </w:t>
      </w:r>
      <w:r w:rsidR="006B59E4">
        <w:rPr>
          <w:lang w:val="en-PH"/>
        </w:rPr>
        <w:t>example</w:t>
      </w:r>
      <w:r w:rsidR="001A45B7">
        <w:rPr>
          <w:lang w:val="en-PH"/>
        </w:rPr>
        <w:t>, suggest that every school must regulate their programs and employ schemes that will not burden the teachers.</w:t>
      </w:r>
      <w:r w:rsidR="001A45B7">
        <w:rPr>
          <w:rStyle w:val="FootnoteReference"/>
          <w:lang w:val="en-PH"/>
        </w:rPr>
        <w:footnoteReference w:id="32"/>
      </w:r>
      <w:r w:rsidR="001A45B7">
        <w:rPr>
          <w:lang w:val="en-PH"/>
        </w:rPr>
        <w:t xml:space="preserve"> Likewise, in the United Kingdom</w:t>
      </w:r>
      <w:r>
        <w:rPr>
          <w:lang w:val="en-PH"/>
        </w:rPr>
        <w:t xml:space="preserve">, </w:t>
      </w:r>
      <w:r w:rsidRPr="00386D18">
        <w:rPr>
          <w:lang w:val="en-PH"/>
        </w:rPr>
        <w:t xml:space="preserve">a four-point plan </w:t>
      </w:r>
      <w:r>
        <w:rPr>
          <w:lang w:val="en-PH"/>
        </w:rPr>
        <w:t xml:space="preserve">is suggested </w:t>
      </w:r>
      <w:sdt>
        <w:sdtPr>
          <w:rPr>
            <w:lang w:val="en-PH"/>
          </w:rPr>
          <w:id w:val="-436057969"/>
          <w:citation/>
        </w:sdtPr>
        <w:sdtContent>
          <w:r>
            <w:rPr>
              <w:lang w:val="en-PH"/>
            </w:rPr>
            <w:fldChar w:fldCharType="begin"/>
          </w:r>
          <w:r>
            <w:instrText xml:space="preserve"> CITATION Har17 \l 1033 </w:instrText>
          </w:r>
          <w:r>
            <w:rPr>
              <w:lang w:val="en-PH"/>
            </w:rPr>
            <w:fldChar w:fldCharType="separate"/>
          </w:r>
          <w:r w:rsidR="001C17B2">
            <w:rPr>
              <w:noProof/>
            </w:rPr>
            <w:t>(Harris 2017)</w:t>
          </w:r>
          <w:r>
            <w:rPr>
              <w:lang w:val="en-PH"/>
            </w:rPr>
            <w:fldChar w:fldCharType="end"/>
          </w:r>
        </w:sdtContent>
      </w:sdt>
      <w:r w:rsidR="00386D18" w:rsidRPr="00386D18">
        <w:rPr>
          <w:lang w:val="en-PH"/>
        </w:rPr>
        <w:t xml:space="preserve"> </w:t>
      </w:r>
      <w:r>
        <w:rPr>
          <w:lang w:val="en-PH"/>
        </w:rPr>
        <w:t>to</w:t>
      </w:r>
      <w:r w:rsidR="00386D18" w:rsidRPr="00386D18">
        <w:rPr>
          <w:lang w:val="en-PH"/>
        </w:rPr>
        <w:t xml:space="preserve"> address issues in four key areas that school administrators need to look at so as to reduce the longer and longer </w:t>
      </w:r>
      <w:r>
        <w:rPr>
          <w:lang w:val="en-PH"/>
        </w:rPr>
        <w:t>hours of work faced by teachers:</w:t>
      </w:r>
      <w:r>
        <w:rPr>
          <w:rStyle w:val="FootnoteReference"/>
          <w:lang w:val="en-PH"/>
        </w:rPr>
        <w:footnoteReference w:id="33"/>
      </w:r>
    </w:p>
    <w:p w14:paraId="6F0D57D8" w14:textId="2B5D6DF6" w:rsidR="00386D18" w:rsidRPr="00386D18" w:rsidRDefault="00386D18" w:rsidP="000D1299">
      <w:pPr>
        <w:pStyle w:val="NumberedList"/>
        <w:numPr>
          <w:ilvl w:val="0"/>
          <w:numId w:val="25"/>
        </w:numPr>
      </w:pPr>
      <w:r w:rsidRPr="00386D18">
        <w:t>Every school needs to know the direction it is going in, and this needs to be understood by every member of staff.</w:t>
      </w:r>
    </w:p>
    <w:p w14:paraId="356B16BC" w14:textId="0273FC86" w:rsidR="00FD2646" w:rsidRDefault="00386D18" w:rsidP="000D1299">
      <w:pPr>
        <w:pStyle w:val="NumberedList"/>
      </w:pPr>
      <w:r w:rsidRPr="00386D18">
        <w:t>Planning and assessment needs to be radically reduced.</w:t>
      </w:r>
    </w:p>
    <w:p w14:paraId="3A15118D" w14:textId="0F6C80EE" w:rsidR="00386D18" w:rsidRPr="00386D18" w:rsidRDefault="00386D18" w:rsidP="000D1299">
      <w:pPr>
        <w:pStyle w:val="NumberedList"/>
      </w:pPr>
      <w:r w:rsidRPr="00386D18">
        <w:t>Marking should never be for the benefit of the senior staff or the parents. It</w:t>
      </w:r>
      <w:r w:rsidR="00CA2715">
        <w:t>’</w:t>
      </w:r>
      <w:r w:rsidRPr="00386D18">
        <w:t>s to move children</w:t>
      </w:r>
      <w:r w:rsidR="00CA2715">
        <w:t>’</w:t>
      </w:r>
      <w:r w:rsidRPr="00386D18">
        <w:t>s work.</w:t>
      </w:r>
    </w:p>
    <w:p w14:paraId="262B1C9F" w14:textId="269EA62F" w:rsidR="00386D18" w:rsidRDefault="00386D18" w:rsidP="000D1299">
      <w:pPr>
        <w:pStyle w:val="NumberedList"/>
      </w:pPr>
      <w:r w:rsidRPr="00386D18">
        <w:t>Meetings should be restricted to just two evenings a week and their relevance needs to be recognised.</w:t>
      </w:r>
    </w:p>
    <w:p w14:paraId="2716D969" w14:textId="28E235DF" w:rsidR="00064C3E" w:rsidRDefault="00064C3E">
      <w:pPr>
        <w:pStyle w:val="NormalIndented"/>
      </w:pPr>
      <w:r>
        <w:lastRenderedPageBreak/>
        <w:t xml:space="preserve">The Department of Education </w:t>
      </w:r>
      <w:r w:rsidR="00822986">
        <w:t>(DepEd)</w:t>
      </w:r>
      <w:r w:rsidR="00986BD6">
        <w:t xml:space="preserve"> also</w:t>
      </w:r>
      <w:r w:rsidR="00822986">
        <w:t xml:space="preserve"> continuously updates its policies whenever the need arises. One of these is related to the issuing of</w:t>
      </w:r>
      <w:r w:rsidR="007C2DBE">
        <w:t xml:space="preserve"> a </w:t>
      </w:r>
      <w:r>
        <w:t xml:space="preserve">department order </w:t>
      </w:r>
      <w:sdt>
        <w:sdtPr>
          <w:id w:val="535315302"/>
          <w:citation/>
        </w:sdtPr>
        <w:sdtContent>
          <w:r>
            <w:fldChar w:fldCharType="begin"/>
          </w:r>
          <w:r>
            <w:instrText xml:space="preserve">CITATION DO905 \y  \l 1033 </w:instrText>
          </w:r>
          <w:r>
            <w:fldChar w:fldCharType="separate"/>
          </w:r>
          <w:r w:rsidR="001C17B2">
            <w:rPr>
              <w:noProof/>
            </w:rPr>
            <w:t>(DO 9, s. 2005)</w:t>
          </w:r>
          <w:r>
            <w:fldChar w:fldCharType="end"/>
          </w:r>
        </w:sdtContent>
      </w:sdt>
      <w:r>
        <w:t xml:space="preserve"> that</w:t>
      </w:r>
      <w:r w:rsidRPr="00064C3E">
        <w:t xml:space="preserve"> provides measures to lessen acti</w:t>
      </w:r>
      <w:r>
        <w:t>vities that take teachers and</w:t>
      </w:r>
      <w:r w:rsidRPr="00064C3E">
        <w:t xml:space="preserve"> students away from the classroom, maximize the use of the time allotment for every </w:t>
      </w:r>
      <w:r w:rsidR="002D4D2D" w:rsidRPr="00064C3E">
        <w:t>subject,</w:t>
      </w:r>
      <w:r w:rsidRPr="00064C3E">
        <w:t xml:space="preserve"> and reduce the non-teaching duties of teachers. It also reiterates the policy that the prescribed 205 school days shall be strictly spent on engaged time-on-task and any school day or part of a school day spent otherwise is classified as a disruption.</w:t>
      </w:r>
      <w:r>
        <w:rPr>
          <w:rStyle w:val="FootnoteReference"/>
        </w:rPr>
        <w:footnoteReference w:id="34"/>
      </w:r>
      <w:r w:rsidR="00822986">
        <w:t xml:space="preserve"> Another measure to improve the tasks of teachers is embodied in a department memorandum </w:t>
      </w:r>
      <w:sdt>
        <w:sdtPr>
          <w:id w:val="-758215333"/>
          <w:citation/>
        </w:sdtPr>
        <w:sdtContent>
          <w:r w:rsidR="00822986">
            <w:fldChar w:fldCharType="begin"/>
          </w:r>
          <w:r w:rsidR="00822986">
            <w:instrText xml:space="preserve">CITATION DM615 \y  \l 1033 </w:instrText>
          </w:r>
          <w:r w:rsidR="00822986">
            <w:fldChar w:fldCharType="separate"/>
          </w:r>
          <w:r w:rsidR="001C17B2">
            <w:rPr>
              <w:noProof/>
            </w:rPr>
            <w:t>(DM 60, s. 2015)</w:t>
          </w:r>
          <w:r w:rsidR="00822986">
            <w:fldChar w:fldCharType="end"/>
          </w:r>
        </w:sdtContent>
      </w:sdt>
      <w:r w:rsidR="00822986">
        <w:t xml:space="preserve"> that provides for the use of electronic class </w:t>
      </w:r>
      <w:r w:rsidR="002D4D2D">
        <w:t>records, which</w:t>
      </w:r>
      <w:r w:rsidR="00822986">
        <w:t xml:space="preserve"> afforded easy computation of total and average scores.</w:t>
      </w:r>
      <w:r w:rsidR="00822986">
        <w:rPr>
          <w:rStyle w:val="FootnoteReference"/>
        </w:rPr>
        <w:footnoteReference w:id="35"/>
      </w:r>
    </w:p>
    <w:p w14:paraId="47B648AA" w14:textId="60217348" w:rsidR="007C265E" w:rsidRPr="009F4B2C" w:rsidRDefault="00164F40">
      <w:pPr>
        <w:pStyle w:val="NormalIndented"/>
      </w:pPr>
      <w:r>
        <w:t>To sum up</w:t>
      </w:r>
      <w:r w:rsidR="00852871">
        <w:t xml:space="preserve">, the </w:t>
      </w:r>
      <w:r>
        <w:t>importance of teachers</w:t>
      </w:r>
      <w:r w:rsidR="00CA2715">
        <w:t>’</w:t>
      </w:r>
      <w:r>
        <w:t xml:space="preserve"> work can never be underscored enough despite being a potential cause of burdensome work. However, to mitigate the impact of teachers</w:t>
      </w:r>
      <w:r w:rsidR="00CA2715">
        <w:t>’</w:t>
      </w:r>
      <w:r>
        <w:t xml:space="preserve"> work to themselves, to their students, and to the education system as whole, steps should be taken by authorities and policy changes should be put in place. Aside from these government- or institution-backed initiatives, it has also been suggested by various studies and literature that teachers can</w:t>
      </w:r>
      <w:r w:rsidR="009C1893">
        <w:t xml:space="preserve"> also</w:t>
      </w:r>
      <w:r>
        <w:t xml:space="preserve"> benefit through time management and task management.</w:t>
      </w:r>
    </w:p>
    <w:p w14:paraId="48961D7B" w14:textId="05E45BBA" w:rsidR="009F4B2C" w:rsidRDefault="009F4B2C" w:rsidP="00D136FA">
      <w:pPr>
        <w:pStyle w:val="Heading2"/>
      </w:pPr>
      <w:r>
        <w:lastRenderedPageBreak/>
        <w:t>Time Management</w:t>
      </w:r>
      <w:r w:rsidR="00DC38D2">
        <w:t xml:space="preserve"> and Task Management</w:t>
      </w:r>
    </w:p>
    <w:p w14:paraId="67076A38" w14:textId="35D2D71B" w:rsidR="004F035E" w:rsidRDefault="00164F40">
      <w:pPr>
        <w:pStyle w:val="NormalIndented"/>
        <w:rPr>
          <w:lang w:val="en-PH"/>
        </w:rPr>
      </w:pPr>
      <w:r>
        <w:rPr>
          <w:lang w:val="en-PH"/>
        </w:rPr>
        <w:t xml:space="preserve">Time management and task management are </w:t>
      </w:r>
      <w:r w:rsidR="00572EC1">
        <w:rPr>
          <w:lang w:val="en-PH"/>
        </w:rPr>
        <w:t xml:space="preserve">two entirely </w:t>
      </w:r>
      <w:r>
        <w:rPr>
          <w:lang w:val="en-PH"/>
        </w:rPr>
        <w:t xml:space="preserve">different things that </w:t>
      </w:r>
      <w:r w:rsidR="00572EC1">
        <w:rPr>
          <w:lang w:val="en-PH"/>
        </w:rPr>
        <w:t xml:space="preserve">have </w:t>
      </w:r>
      <w:r w:rsidR="00730EB8">
        <w:rPr>
          <w:lang w:val="en-PH"/>
        </w:rPr>
        <w:t>somewhat</w:t>
      </w:r>
      <w:r w:rsidR="00572EC1">
        <w:rPr>
          <w:lang w:val="en-PH"/>
        </w:rPr>
        <w:t xml:space="preserve"> similar goals.</w:t>
      </w:r>
      <w:r w:rsidR="004F035E">
        <w:rPr>
          <w:lang w:val="en-PH"/>
        </w:rPr>
        <w:t xml:space="preserve"> </w:t>
      </w:r>
      <w:r w:rsidR="002D4D2D">
        <w:rPr>
          <w:lang w:val="en-PH"/>
        </w:rPr>
        <w:t>Therefore, i</w:t>
      </w:r>
      <w:r w:rsidR="004F035E">
        <w:rPr>
          <w:lang w:val="en-PH"/>
        </w:rPr>
        <w:t>t might</w:t>
      </w:r>
      <w:r w:rsidR="002D4D2D">
        <w:rPr>
          <w:lang w:val="en-PH"/>
        </w:rPr>
        <w:t xml:space="preserve"> be </w:t>
      </w:r>
      <w:r w:rsidR="004F035E">
        <w:rPr>
          <w:lang w:val="en-PH"/>
        </w:rPr>
        <w:t xml:space="preserve">helpful if the two are first defined according to various sources before </w:t>
      </w:r>
      <w:r w:rsidR="002D4D2D">
        <w:rPr>
          <w:lang w:val="en-PH"/>
        </w:rPr>
        <w:t>being</w:t>
      </w:r>
      <w:r w:rsidR="004F035E">
        <w:rPr>
          <w:lang w:val="en-PH"/>
        </w:rPr>
        <w:t xml:space="preserve"> compared.</w:t>
      </w:r>
    </w:p>
    <w:p w14:paraId="18C01F7D" w14:textId="2282CF52" w:rsidR="00FD2646" w:rsidRDefault="00730EB8">
      <w:pPr>
        <w:pStyle w:val="NormalIndented"/>
        <w:rPr>
          <w:lang w:val="en-PH"/>
        </w:rPr>
      </w:pPr>
      <w:r>
        <w:rPr>
          <w:lang w:val="en-PH"/>
        </w:rPr>
        <w:t>Wikipedia defines time management as follows:</w:t>
      </w:r>
    </w:p>
    <w:p w14:paraId="57BFE43C" w14:textId="573ABDBE" w:rsidR="00730EB8" w:rsidRDefault="00730EB8">
      <w:pPr>
        <w:pStyle w:val="BlockQuote"/>
      </w:pPr>
      <w:r>
        <w:t xml:space="preserve">Time management is the process of planning and exercising conscious control of time spent on specific activities, especially to increase effectiveness, </w:t>
      </w:r>
      <w:commentRangeStart w:id="4"/>
      <w:r>
        <w:t xml:space="preserve">efficiency </w:t>
      </w:r>
      <w:commentRangeEnd w:id="4"/>
      <w:r w:rsidR="002D4D2D">
        <w:rPr>
          <w:rStyle w:val="CommentReference"/>
          <w:lang w:val="en-PH"/>
        </w:rPr>
        <w:commentReference w:id="4"/>
      </w:r>
      <w:r>
        <w:t>or productivity. x</w:t>
      </w:r>
      <w:r w:rsidR="00A917D2">
        <w:t> </w:t>
      </w:r>
      <w:r>
        <w:t>x</w:t>
      </w:r>
      <w:r w:rsidR="00A917D2">
        <w:t> </w:t>
      </w:r>
      <w:r>
        <w:t>x</w:t>
      </w:r>
    </w:p>
    <w:p w14:paraId="571A54BB" w14:textId="038DF619" w:rsidR="00730EB8" w:rsidRPr="00D136FA" w:rsidRDefault="00730EB8">
      <w:pPr>
        <w:pStyle w:val="BlockQuote"/>
        <w:rPr>
          <w:lang w:val="en-PH"/>
        </w:rPr>
      </w:pPr>
      <w:r>
        <w:t xml:space="preserve"> It is a meta-activity with the goal to maximize the overall benefit of a set of other activities within the boundary condition of a limited amount of time, as time itself cannot be managed because it is fixed. </w:t>
      </w:r>
      <w:r w:rsidRPr="00730EB8">
        <w:t>Time management may be aided by a range of skills, tools, and techniques used to manage time when accomplishing specific tasks, projects, and goals complying with a due date.</w:t>
      </w:r>
      <w:r w:rsidRPr="00D136FA">
        <w:rPr>
          <w:rStyle w:val="FootnoteReference"/>
        </w:rPr>
        <w:footnoteReference w:id="36"/>
      </w:r>
    </w:p>
    <w:p w14:paraId="5DD3FD7A" w14:textId="2903A671" w:rsidR="004F035E" w:rsidRPr="00460250" w:rsidRDefault="00460250">
      <w:pPr>
        <w:pStyle w:val="NormalIndented"/>
        <w:rPr>
          <w:lang w:val="en-PH"/>
        </w:rPr>
      </w:pPr>
      <w:r w:rsidRPr="00460250">
        <w:rPr>
          <w:lang w:val="en-PH"/>
        </w:rPr>
        <w:t xml:space="preserve">Sima </w:t>
      </w:r>
      <w:sdt>
        <w:sdtPr>
          <w:rPr>
            <w:lang w:val="en-PH"/>
          </w:rPr>
          <w:id w:val="1016262588"/>
          <w:citation/>
        </w:sdtPr>
        <w:sdtContent>
          <w:r>
            <w:rPr>
              <w:lang w:val="en-PH"/>
            </w:rPr>
            <w:fldChar w:fldCharType="begin"/>
          </w:r>
          <w:r>
            <w:instrText xml:space="preserve">CITATION Sim17 \n  \t  \l 1033 </w:instrText>
          </w:r>
          <w:r>
            <w:rPr>
              <w:lang w:val="en-PH"/>
            </w:rPr>
            <w:fldChar w:fldCharType="separate"/>
          </w:r>
          <w:r w:rsidR="001C17B2" w:rsidRPr="001C17B2">
            <w:rPr>
              <w:noProof/>
              <w:lang w:val="en-PH"/>
            </w:rPr>
            <w:t>(2017)</w:t>
          </w:r>
          <w:r>
            <w:rPr>
              <w:lang w:val="en-PH"/>
            </w:rPr>
            <w:fldChar w:fldCharType="end"/>
          </w:r>
        </w:sdtContent>
      </w:sdt>
      <w:r w:rsidRPr="00460250">
        <w:rPr>
          <w:lang w:val="en-PH"/>
        </w:rPr>
        <w:t xml:space="preserve"> defines Time Management as </w:t>
      </w:r>
      <w:r w:rsidR="003263EE">
        <w:rPr>
          <w:lang w:val="en-PH"/>
        </w:rPr>
        <w:t>“</w:t>
      </w:r>
      <w:r w:rsidRPr="002E44F7">
        <w:rPr>
          <w:lang w:val="en-PH"/>
        </w:rPr>
        <w:t>the process of planning and organizing how much time you spend on specific tasks, projects or goals. It involves taking conscious control over how long you spend engaged in any given activity in order to become more effective and more productive.</w:t>
      </w:r>
      <w:r w:rsidR="003263EE">
        <w:rPr>
          <w:lang w:val="en-PH"/>
        </w:rPr>
        <w:t>”</w:t>
      </w:r>
      <w:r w:rsidRPr="000D1299">
        <w:rPr>
          <w:rStyle w:val="FootnoteReference"/>
          <w:lang w:val="en-PH"/>
        </w:rPr>
        <w:footnoteReference w:id="37"/>
      </w:r>
    </w:p>
    <w:p w14:paraId="1DD541D7" w14:textId="030C9107" w:rsidR="00460250" w:rsidRPr="00460250" w:rsidRDefault="00460250" w:rsidP="000D1299">
      <w:pPr>
        <w:pStyle w:val="NormalIndented"/>
      </w:pPr>
      <w:r>
        <w:rPr>
          <w:lang w:val="en-PH"/>
        </w:rPr>
        <w:t xml:space="preserve">On the other hand, Wikipedia defines task management as </w:t>
      </w:r>
      <w:r w:rsidRPr="00460250">
        <w:t xml:space="preserve">the process of managing a task through its life cycle. It involves planning, testing, tracking, and reporting. Effective task management requires managing all aspects of a task, including its status, priority, time, human and financial resources assignment, recurrence, dependency, notifications and so </w:t>
      </w:r>
      <w:r w:rsidRPr="00460250">
        <w:lastRenderedPageBreak/>
        <w:t>on. Task management may form part of project management and process management and can serve as the foundation for efficient workflow in an organization. Project managers adhering to task-oriented management have a detailed and up-to-date project schedule, and are usually good at directing team members and moving the project forward.</w:t>
      </w:r>
      <w:r w:rsidR="00526CC5">
        <w:rPr>
          <w:rStyle w:val="FootnoteReference"/>
        </w:rPr>
        <w:footnoteReference w:id="38"/>
      </w:r>
    </w:p>
    <w:p w14:paraId="7553E047" w14:textId="6659B148" w:rsidR="00460250" w:rsidRPr="002E44F7" w:rsidRDefault="00AA4E31">
      <w:pPr>
        <w:pStyle w:val="NormalIndented"/>
        <w:rPr>
          <w:lang w:val="en-PH"/>
        </w:rPr>
      </w:pPr>
      <w:r w:rsidRPr="00AA4E31">
        <w:rPr>
          <w:lang w:val="en-PH"/>
        </w:rPr>
        <w:t xml:space="preserve">Sima </w:t>
      </w:r>
      <w:sdt>
        <w:sdtPr>
          <w:rPr>
            <w:lang w:val="en-PH"/>
          </w:rPr>
          <w:id w:val="-452792008"/>
          <w:citation/>
        </w:sdtPr>
        <w:sdtContent>
          <w:r>
            <w:rPr>
              <w:lang w:val="en-PH"/>
            </w:rPr>
            <w:fldChar w:fldCharType="begin"/>
          </w:r>
          <w:r>
            <w:instrText xml:space="preserve">CITATION Sim17 \n  \t  \l 1033 </w:instrText>
          </w:r>
          <w:r>
            <w:rPr>
              <w:lang w:val="en-PH"/>
            </w:rPr>
            <w:fldChar w:fldCharType="separate"/>
          </w:r>
          <w:r w:rsidR="001C17B2" w:rsidRPr="001C17B2">
            <w:rPr>
              <w:noProof/>
              <w:lang w:val="en-PH"/>
            </w:rPr>
            <w:t>(2017)</w:t>
          </w:r>
          <w:r>
            <w:rPr>
              <w:lang w:val="en-PH"/>
            </w:rPr>
            <w:fldChar w:fldCharType="end"/>
          </w:r>
        </w:sdtContent>
      </w:sdt>
      <w:r>
        <w:rPr>
          <w:lang w:val="en-PH"/>
        </w:rPr>
        <w:t xml:space="preserve"> </w:t>
      </w:r>
      <w:r w:rsidRPr="00AA4E31">
        <w:rPr>
          <w:lang w:val="en-PH"/>
        </w:rPr>
        <w:t>defin</w:t>
      </w:r>
      <w:r w:rsidRPr="002E44F7">
        <w:rPr>
          <w:lang w:val="en-PH"/>
        </w:rPr>
        <w:t xml:space="preserve">es Task Management as </w:t>
      </w:r>
      <w:r w:rsidR="003263EE">
        <w:rPr>
          <w:lang w:val="en-PH"/>
        </w:rPr>
        <w:t>“</w:t>
      </w:r>
      <w:r w:rsidRPr="002E44F7">
        <w:rPr>
          <w:lang w:val="en-PH"/>
        </w:rPr>
        <w:t>the process of managing a task through different stages: planning, development, and completion. It works both on an individual and on a group level by getting people to accomplish their goals.</w:t>
      </w:r>
      <w:r w:rsidR="003263EE">
        <w:rPr>
          <w:lang w:val="en-PH"/>
        </w:rPr>
        <w:t>”</w:t>
      </w:r>
      <w:r w:rsidRPr="000D1299">
        <w:rPr>
          <w:rStyle w:val="FootnoteReference"/>
          <w:lang w:val="en-PH"/>
        </w:rPr>
        <w:footnoteReference w:id="39"/>
      </w:r>
    </w:p>
    <w:p w14:paraId="03618BD3" w14:textId="4C4BB13C" w:rsidR="00D9364D" w:rsidRPr="002E44F7" w:rsidRDefault="00AA4E31">
      <w:pPr>
        <w:pStyle w:val="NormalIndented"/>
      </w:pPr>
      <w:r>
        <w:rPr>
          <w:lang w:val="en-PH"/>
        </w:rPr>
        <w:t>As can be seen from the definitions, time management and task management both aims for efficiency and effectiveness. However, there are clear differen</w:t>
      </w:r>
      <w:r w:rsidRPr="002E44F7">
        <w:rPr>
          <w:lang w:val="en-PH"/>
        </w:rPr>
        <w:t xml:space="preserve">ces. </w:t>
      </w:r>
      <w:r w:rsidR="00D9364D" w:rsidRPr="002E44F7">
        <w:rPr>
          <w:lang w:val="en-PH"/>
        </w:rPr>
        <w:t xml:space="preserve">According to </w:t>
      </w:r>
      <w:r w:rsidRPr="002E44F7">
        <w:rPr>
          <w:lang w:val="en-PH"/>
        </w:rPr>
        <w:t xml:space="preserve">Sima </w:t>
      </w:r>
      <w:sdt>
        <w:sdtPr>
          <w:rPr>
            <w:lang w:val="en-PH"/>
          </w:rPr>
          <w:id w:val="-1048444836"/>
          <w:citation/>
        </w:sdtPr>
        <w:sdtContent>
          <w:r w:rsidRPr="000D1299">
            <w:rPr>
              <w:lang w:val="en-PH"/>
            </w:rPr>
            <w:fldChar w:fldCharType="begin"/>
          </w:r>
          <w:r w:rsidR="00D9364D" w:rsidRPr="002E44F7">
            <w:instrText xml:space="preserve">CITATION Sim17 \n  \t  \l 1033 </w:instrText>
          </w:r>
          <w:r w:rsidRPr="000D1299">
            <w:rPr>
              <w:lang w:val="en-PH"/>
            </w:rPr>
            <w:fldChar w:fldCharType="separate"/>
          </w:r>
          <w:r w:rsidR="001C17B2" w:rsidRPr="001C17B2">
            <w:rPr>
              <w:noProof/>
              <w:lang w:val="en-PH"/>
            </w:rPr>
            <w:t>(2017)</w:t>
          </w:r>
          <w:r w:rsidRPr="000D1299">
            <w:rPr>
              <w:lang w:val="en-PH"/>
            </w:rPr>
            <w:fldChar w:fldCharType="end"/>
          </w:r>
        </w:sdtContent>
      </w:sdt>
      <w:r w:rsidR="00D9364D" w:rsidRPr="002E44F7">
        <w:rPr>
          <w:lang w:val="en-PH"/>
        </w:rPr>
        <w:t xml:space="preserve">, </w:t>
      </w:r>
      <w:r w:rsidR="00DF45DA" w:rsidRPr="002E44F7">
        <w:t>time</w:t>
      </w:r>
      <w:r w:rsidR="00D9364D" w:rsidRPr="002E44F7">
        <w:t xml:space="preserve"> management works on the assumption that, if you learn to spend your time correctly, you will get more</w:t>
      </w:r>
      <w:r w:rsidR="00FF363A">
        <w:t xml:space="preserve"> things</w:t>
      </w:r>
      <w:r w:rsidR="00D9364D" w:rsidRPr="002E44F7">
        <w:t xml:space="preserve"> done</w:t>
      </w:r>
      <w:r w:rsidR="009C1893" w:rsidRPr="0B6F1A6B">
        <w:t>.</w:t>
      </w:r>
      <w:r w:rsidR="00D9364D" w:rsidRPr="000D1299">
        <w:rPr>
          <w:rStyle w:val="FootnoteReference"/>
        </w:rPr>
        <w:footnoteReference w:id="40"/>
      </w:r>
      <w:r w:rsidR="00D9364D" w:rsidRPr="002E44F7">
        <w:t xml:space="preserve"> However, as more things </w:t>
      </w:r>
      <w:r w:rsidR="00FF363A">
        <w:t>are</w:t>
      </w:r>
      <w:r w:rsidR="00D9364D" w:rsidRPr="002E44F7">
        <w:t xml:space="preserve"> done, more work awaits. This can result to over scheduling, divided attention, stress, and an overall decrease in effectiveness. With task management, a task is simply </w:t>
      </w:r>
      <w:r w:rsidR="003263EE" w:rsidRPr="0B6F1A6B">
        <w:t>“</w:t>
      </w:r>
      <w:r w:rsidR="00D9364D" w:rsidRPr="002E44F7">
        <w:t>a piece of work that needs to be undertaken... Task management is the process of managing a task. It works both on an individual and on a group level by getting people to accomplish their goals.</w:t>
      </w:r>
      <w:r w:rsidR="003263EE" w:rsidRPr="0B6F1A6B">
        <w:t>”</w:t>
      </w:r>
      <w:r w:rsidR="00D9364D" w:rsidRPr="000D1299">
        <w:rPr>
          <w:rStyle w:val="FootnoteReference"/>
        </w:rPr>
        <w:footnoteReference w:id="41"/>
      </w:r>
      <w:r w:rsidR="00D9364D" w:rsidRPr="002E44F7">
        <w:t xml:space="preserve"> </w:t>
      </w:r>
      <w:r w:rsidR="00FF363A" w:rsidRPr="002E44F7">
        <w:t>Besides</w:t>
      </w:r>
      <w:r w:rsidR="00D9364D" w:rsidRPr="002E44F7">
        <w:t xml:space="preserve">, tasks </w:t>
      </w:r>
      <w:r w:rsidR="003263EE" w:rsidRPr="0B6F1A6B">
        <w:t>“</w:t>
      </w:r>
      <w:r w:rsidR="00D9364D" w:rsidRPr="002E44F7">
        <w:t>come with clear limits which make them easier to manage,</w:t>
      </w:r>
      <w:r w:rsidR="003263EE" w:rsidRPr="0B6F1A6B">
        <w:t>”</w:t>
      </w:r>
      <w:r w:rsidR="00D9364D" w:rsidRPr="002E44F7">
        <w:t xml:space="preserve"> whereas time, </w:t>
      </w:r>
      <w:r w:rsidR="003263EE" w:rsidRPr="0B6F1A6B">
        <w:t>“</w:t>
      </w:r>
      <w:r w:rsidR="009C1893">
        <w:t>b</w:t>
      </w:r>
      <w:r w:rsidR="00D9364D" w:rsidRPr="002E44F7">
        <w:t>ecause it</w:t>
      </w:r>
      <w:r w:rsidR="00CA2715" w:rsidRPr="0B6F1A6B">
        <w:t>’</w:t>
      </w:r>
      <w:r w:rsidR="00D9364D" w:rsidRPr="002E44F7">
        <w:t>s large and clearly undefined, [it] is way more difficult to manage</w:t>
      </w:r>
      <w:r w:rsidR="0047681B" w:rsidRPr="0B6F1A6B">
        <w:t>.</w:t>
      </w:r>
      <w:r w:rsidR="003263EE" w:rsidRPr="0B6F1A6B">
        <w:t>”</w:t>
      </w:r>
      <w:r w:rsidR="00D9364D" w:rsidRPr="000D1299">
        <w:rPr>
          <w:rStyle w:val="FootnoteReference"/>
        </w:rPr>
        <w:footnoteReference w:id="42"/>
      </w:r>
    </w:p>
    <w:p w14:paraId="1EC24FBA" w14:textId="02E0F500" w:rsidR="00D9364D" w:rsidRPr="002E44F7" w:rsidRDefault="00D9364D" w:rsidP="00141CA1">
      <w:pPr>
        <w:pStyle w:val="NormalIndented"/>
        <w:rPr>
          <w:lang w:val="en-PH"/>
        </w:rPr>
      </w:pPr>
      <w:r>
        <w:rPr>
          <w:lang w:val="en-PH"/>
        </w:rPr>
        <w:lastRenderedPageBreak/>
        <w:t xml:space="preserve">Likewise, </w:t>
      </w:r>
      <w:r w:rsidRPr="00D9364D">
        <w:rPr>
          <w:lang w:val="en-PH"/>
        </w:rPr>
        <w:t xml:space="preserve">Ravenscraft </w:t>
      </w:r>
      <w:sdt>
        <w:sdtPr>
          <w:rPr>
            <w:lang w:val="en-PH"/>
          </w:rPr>
          <w:id w:val="-683659909"/>
          <w:citation/>
        </w:sdtPr>
        <w:sdtContent>
          <w:r w:rsidR="0045651D">
            <w:rPr>
              <w:lang w:val="en-PH"/>
            </w:rPr>
            <w:fldChar w:fldCharType="begin"/>
          </w:r>
          <w:r w:rsidR="0045651D">
            <w:instrText xml:space="preserve">CITATION Rav15 \n  \t  \l 1033 </w:instrText>
          </w:r>
          <w:r w:rsidR="0045651D">
            <w:rPr>
              <w:lang w:val="en-PH"/>
            </w:rPr>
            <w:fldChar w:fldCharType="separate"/>
          </w:r>
          <w:r w:rsidR="0045651D" w:rsidRPr="00141CA1">
            <w:rPr>
              <w:noProof/>
              <w:lang w:val="en-PH"/>
            </w:rPr>
            <w:t>(2015)</w:t>
          </w:r>
          <w:r w:rsidR="0045651D">
            <w:rPr>
              <w:lang w:val="en-PH"/>
            </w:rPr>
            <w:fldChar w:fldCharType="end"/>
          </w:r>
        </w:sdtContent>
      </w:sdt>
      <w:r w:rsidRPr="00D9364D">
        <w:rPr>
          <w:lang w:val="en-PH"/>
        </w:rPr>
        <w:t xml:space="preserve"> poin</w:t>
      </w:r>
      <w:r w:rsidRPr="002E44F7">
        <w:rPr>
          <w:lang w:val="en-PH"/>
        </w:rPr>
        <w:t xml:space="preserve">ts out that although time management helps get more things done, </w:t>
      </w:r>
      <w:r w:rsidR="003263EE">
        <w:rPr>
          <w:lang w:val="en-PH"/>
        </w:rPr>
        <w:t>“</w:t>
      </w:r>
      <w:r w:rsidRPr="002E44F7">
        <w:rPr>
          <w:lang w:val="en-PH"/>
        </w:rPr>
        <w:t xml:space="preserve">the result of getting more done is often having even </w:t>
      </w:r>
      <w:r w:rsidRPr="006A2C0D">
        <w:rPr>
          <w:lang w:val="en-PH"/>
        </w:rPr>
        <w:t>more</w:t>
      </w:r>
      <w:r w:rsidRPr="002E44F7">
        <w:rPr>
          <w:lang w:val="en-PH"/>
        </w:rPr>
        <w:t xml:space="preserve"> to do.</w:t>
      </w:r>
      <w:r w:rsidR="003263EE">
        <w:rPr>
          <w:lang w:val="en-PH"/>
        </w:rPr>
        <w:t>”</w:t>
      </w:r>
      <w:r w:rsidRPr="002E44F7">
        <w:rPr>
          <w:lang w:val="en-PH"/>
        </w:rPr>
        <w:t xml:space="preserve"> As such, </w:t>
      </w:r>
      <w:r w:rsidR="009600F5" w:rsidRPr="002E44F7">
        <w:rPr>
          <w:lang w:val="en-PH"/>
        </w:rPr>
        <w:t>he</w:t>
      </w:r>
      <w:r w:rsidRPr="002E44F7">
        <w:rPr>
          <w:lang w:val="en-PH"/>
        </w:rPr>
        <w:t xml:space="preserve"> proposes: </w:t>
      </w:r>
      <w:r w:rsidR="003263EE">
        <w:rPr>
          <w:lang w:val="en-PH"/>
        </w:rPr>
        <w:t>“</w:t>
      </w:r>
      <w:r w:rsidRPr="002E44F7">
        <w:rPr>
          <w:lang w:val="en-PH"/>
        </w:rPr>
        <w:t>Rather than try to cram as much as possible into one day, focus on managing your tasks first, then dole out your time.</w:t>
      </w:r>
      <w:r w:rsidR="003263EE">
        <w:rPr>
          <w:lang w:val="en-PH"/>
        </w:rPr>
        <w:t>”</w:t>
      </w:r>
      <w:r w:rsidRPr="002E44F7">
        <w:rPr>
          <w:rStyle w:val="FootnoteReference"/>
          <w:lang w:val="en-PH"/>
        </w:rPr>
        <w:footnoteReference w:id="43"/>
      </w:r>
    </w:p>
    <w:p w14:paraId="6078D4E1" w14:textId="22EFAAB7" w:rsidR="00361F9A" w:rsidRPr="00361F9A" w:rsidRDefault="00361F9A">
      <w:pPr>
        <w:pStyle w:val="NormalIndented"/>
        <w:rPr>
          <w:lang w:val="en-PH"/>
        </w:rPr>
      </w:pPr>
      <w:r>
        <w:rPr>
          <w:lang w:val="en-PH"/>
        </w:rPr>
        <w:t xml:space="preserve">Even though task management has been proven in the foregoing paragraphs to be superior to time management, the significance of time management still cannot be diminished, particularly in setting priorities. Various web articles provide many tips by which tasks can be more effectively done while using time more efficiently. </w:t>
      </w:r>
      <w:r w:rsidRPr="00361F9A">
        <w:rPr>
          <w:lang w:val="en-PH"/>
        </w:rPr>
        <w:t xml:space="preserve">BusinessTips </w:t>
      </w:r>
      <w:sdt>
        <w:sdtPr>
          <w:rPr>
            <w:lang w:val="en-PH"/>
          </w:rPr>
          <w:id w:val="1843276006"/>
          <w:citation/>
        </w:sdtPr>
        <w:sdtContent>
          <w:r w:rsidR="006F03D2">
            <w:rPr>
              <w:lang w:val="en-PH"/>
            </w:rPr>
            <w:fldChar w:fldCharType="begin"/>
          </w:r>
          <w:r w:rsidR="006F03D2">
            <w:instrText xml:space="preserve">CITATION Bus17 \n  \t  \l 1033 </w:instrText>
          </w:r>
          <w:r w:rsidR="006F03D2">
            <w:rPr>
              <w:lang w:val="en-PH"/>
            </w:rPr>
            <w:fldChar w:fldCharType="separate"/>
          </w:r>
          <w:r w:rsidR="001C17B2" w:rsidRPr="001C17B2">
            <w:rPr>
              <w:noProof/>
              <w:lang w:val="en-PH"/>
            </w:rPr>
            <w:t>(2017)</w:t>
          </w:r>
          <w:r w:rsidR="006F03D2">
            <w:rPr>
              <w:lang w:val="en-PH"/>
            </w:rPr>
            <w:fldChar w:fldCharType="end"/>
          </w:r>
        </w:sdtContent>
      </w:sdt>
      <w:r w:rsidRPr="00361F9A">
        <w:rPr>
          <w:lang w:val="en-PH"/>
        </w:rPr>
        <w:t xml:space="preserve"> proposes 10 tips for better time management</w:t>
      </w:r>
      <w:r w:rsidR="006F03D2">
        <w:rPr>
          <w:lang w:val="en-PH"/>
        </w:rPr>
        <w:t xml:space="preserve"> while also suggesting that urgent but not so important tasks may be delegated to focus on the important tasks</w:t>
      </w:r>
      <w:r w:rsidRPr="00361F9A">
        <w:rPr>
          <w:lang w:val="en-PH"/>
        </w:rPr>
        <w:t>:</w:t>
      </w:r>
      <w:r w:rsidR="006F03D2">
        <w:rPr>
          <w:rStyle w:val="FootnoteReference"/>
          <w:lang w:val="en-PH"/>
        </w:rPr>
        <w:footnoteReference w:id="44"/>
      </w:r>
    </w:p>
    <w:p w14:paraId="168B93DB" w14:textId="6CE9D567" w:rsidR="00361F9A" w:rsidRPr="00361F9A" w:rsidRDefault="00361F9A" w:rsidP="000D1299">
      <w:pPr>
        <w:pStyle w:val="NumberedList"/>
        <w:numPr>
          <w:ilvl w:val="0"/>
          <w:numId w:val="26"/>
        </w:numPr>
      </w:pPr>
      <w:r w:rsidRPr="00361F9A">
        <w:t>Decide what tasks must be prioritized and do them first.</w:t>
      </w:r>
    </w:p>
    <w:p w14:paraId="03B4036A" w14:textId="4C932395" w:rsidR="00361F9A" w:rsidRPr="00361F9A" w:rsidRDefault="00361F9A" w:rsidP="000D1299">
      <w:pPr>
        <w:pStyle w:val="NumberedList"/>
      </w:pPr>
      <w:r w:rsidRPr="00361F9A">
        <w:t>Focus on one task at a time.</w:t>
      </w:r>
    </w:p>
    <w:p w14:paraId="2BF3BE98" w14:textId="4BAFF98F" w:rsidR="00361F9A" w:rsidRPr="00361F9A" w:rsidRDefault="00361F9A" w:rsidP="000D1299">
      <w:pPr>
        <w:pStyle w:val="NumberedList"/>
      </w:pPr>
      <w:r w:rsidRPr="00361F9A">
        <w:t>Get rid of all possible distractions.</w:t>
      </w:r>
    </w:p>
    <w:p w14:paraId="40E392D4" w14:textId="27DD5A49" w:rsidR="00361F9A" w:rsidRPr="00361F9A" w:rsidRDefault="00361F9A" w:rsidP="000D1299">
      <w:pPr>
        <w:pStyle w:val="NumberedList"/>
      </w:pPr>
      <w:r w:rsidRPr="00361F9A">
        <w:t>Manage tasks in collective groups.</w:t>
      </w:r>
    </w:p>
    <w:p w14:paraId="75849F09" w14:textId="7C43DC2E" w:rsidR="00361F9A" w:rsidRPr="00361F9A" w:rsidRDefault="00361F9A" w:rsidP="000D1299">
      <w:pPr>
        <w:pStyle w:val="NumberedList"/>
      </w:pPr>
      <w:r w:rsidRPr="00361F9A">
        <w:t>Know your deadlines.</w:t>
      </w:r>
    </w:p>
    <w:p w14:paraId="7BD61C2B" w14:textId="29ACFBA2" w:rsidR="00361F9A" w:rsidRPr="00361F9A" w:rsidRDefault="00361F9A" w:rsidP="000D1299">
      <w:pPr>
        <w:pStyle w:val="NumberedList"/>
      </w:pPr>
      <w:r w:rsidRPr="00361F9A">
        <w:t>Do not linger on details too much.</w:t>
      </w:r>
    </w:p>
    <w:p w14:paraId="18BAA0A9" w14:textId="06A4E432" w:rsidR="006F03D2" w:rsidRPr="006F03D2" w:rsidRDefault="006F03D2" w:rsidP="000D1299">
      <w:pPr>
        <w:pStyle w:val="NumberedList"/>
      </w:pPr>
      <w:r w:rsidRPr="006F03D2">
        <w:t>Delegate.</w:t>
      </w:r>
    </w:p>
    <w:p w14:paraId="4AB2217A" w14:textId="6347BD3A" w:rsidR="006F03D2" w:rsidRPr="006F03D2" w:rsidRDefault="006F03D2" w:rsidP="000D1299">
      <w:pPr>
        <w:pStyle w:val="NumberedList"/>
      </w:pPr>
      <w:r w:rsidRPr="006F03D2">
        <w:t>Give yourself some break time after finished task.</w:t>
      </w:r>
    </w:p>
    <w:p w14:paraId="2EBB13FF" w14:textId="12B299A2" w:rsidR="006F03D2" w:rsidRPr="006F03D2" w:rsidRDefault="006F03D2" w:rsidP="000D1299">
      <w:pPr>
        <w:pStyle w:val="NumberedList"/>
      </w:pPr>
      <w:r w:rsidRPr="006F03D2">
        <w:lastRenderedPageBreak/>
        <w:t>Sleep around 7 to 8 hours a day.</w:t>
      </w:r>
    </w:p>
    <w:p w14:paraId="15DD43E9" w14:textId="0EAC6D18" w:rsidR="00361F9A" w:rsidRDefault="006F03D2" w:rsidP="000D1299">
      <w:pPr>
        <w:pStyle w:val="NumberedList"/>
      </w:pPr>
      <w:r w:rsidRPr="006F03D2">
        <w:t>The last and most important is to be committed.</w:t>
      </w:r>
    </w:p>
    <w:p w14:paraId="6C2FFB4C" w14:textId="6E4298B1" w:rsidR="00DD48A7" w:rsidRDefault="00DD48A7">
      <w:pPr>
        <w:pStyle w:val="NormalIndented"/>
        <w:rPr>
          <w:lang w:val="en-PH"/>
        </w:rPr>
      </w:pPr>
      <w:r>
        <w:rPr>
          <w:lang w:val="en-PH"/>
        </w:rPr>
        <w:t xml:space="preserve">According to Madsen </w:t>
      </w:r>
      <w:sdt>
        <w:sdtPr>
          <w:rPr>
            <w:lang w:val="en-PH"/>
          </w:rPr>
          <w:id w:val="-604569192"/>
          <w:citation/>
        </w:sdtPr>
        <w:sdtContent>
          <w:r>
            <w:rPr>
              <w:lang w:val="en-PH"/>
            </w:rPr>
            <w:fldChar w:fldCharType="begin"/>
          </w:r>
          <w:r>
            <w:instrText xml:space="preserve">CITATION Mad15 \n  \t  \l 1033 </w:instrText>
          </w:r>
          <w:r>
            <w:rPr>
              <w:lang w:val="en-PH"/>
            </w:rPr>
            <w:fldChar w:fldCharType="separate"/>
          </w:r>
          <w:r w:rsidR="001C17B2" w:rsidRPr="001C17B2">
            <w:rPr>
              <w:noProof/>
              <w:lang w:val="en-PH"/>
            </w:rPr>
            <w:t>(2015)</w:t>
          </w:r>
          <w:r>
            <w:rPr>
              <w:lang w:val="en-PH"/>
            </w:rPr>
            <w:fldChar w:fldCharType="end"/>
          </w:r>
        </w:sdtContent>
      </w:sdt>
      <w:r>
        <w:rPr>
          <w:lang w:val="en-PH"/>
        </w:rPr>
        <w:t xml:space="preserve">, </w:t>
      </w:r>
      <w:r w:rsidR="003263EE">
        <w:rPr>
          <w:lang w:val="en-PH"/>
        </w:rPr>
        <w:t>“</w:t>
      </w:r>
      <w:r w:rsidRPr="00DD48A7">
        <w:rPr>
          <w:lang w:val="en-PH"/>
        </w:rPr>
        <w:t>Not only does effective time management allow you to get better results at work, it also helps you withstand stress and live a more fulfilling life outside of work.</w:t>
      </w:r>
      <w:r w:rsidR="003263EE">
        <w:rPr>
          <w:lang w:val="en-PH"/>
        </w:rPr>
        <w:t>”</w:t>
      </w:r>
      <w:r>
        <w:rPr>
          <w:lang w:val="en-PH"/>
        </w:rPr>
        <w:t xml:space="preserve"> She also suggests </w:t>
      </w:r>
      <w:r w:rsidR="000216E0">
        <w:rPr>
          <w:lang w:val="en-PH"/>
        </w:rPr>
        <w:t>seven</w:t>
      </w:r>
      <w:r>
        <w:rPr>
          <w:lang w:val="en-PH"/>
        </w:rPr>
        <w:t xml:space="preserve"> essential time management strategies:</w:t>
      </w:r>
      <w:r w:rsidR="00FE17E8">
        <w:rPr>
          <w:rStyle w:val="FootnoteReference"/>
          <w:lang w:val="en-PH"/>
        </w:rPr>
        <w:footnoteReference w:id="45"/>
      </w:r>
    </w:p>
    <w:p w14:paraId="4E86EFC6" w14:textId="6E84DC5E" w:rsidR="00DD48A7" w:rsidRPr="00DD48A7" w:rsidRDefault="00DD48A7" w:rsidP="000D1299">
      <w:pPr>
        <w:pStyle w:val="NumberedList"/>
        <w:numPr>
          <w:ilvl w:val="0"/>
          <w:numId w:val="27"/>
        </w:numPr>
      </w:pPr>
      <w:r w:rsidRPr="00DD48A7">
        <w:t>Start your day with a clear focus.</w:t>
      </w:r>
    </w:p>
    <w:p w14:paraId="29A94EE1" w14:textId="7A06EDE4" w:rsidR="00DD48A7" w:rsidRPr="00DD48A7" w:rsidRDefault="00DD48A7" w:rsidP="000D1299">
      <w:pPr>
        <w:pStyle w:val="NumberedList"/>
      </w:pPr>
      <w:r w:rsidRPr="00DD48A7">
        <w:t>Have a dynamic task list.</w:t>
      </w:r>
    </w:p>
    <w:p w14:paraId="5F43E04F" w14:textId="76E14BD2" w:rsidR="00DD48A7" w:rsidRPr="00DD48A7" w:rsidRDefault="00DD48A7" w:rsidP="000D1299">
      <w:pPr>
        <w:pStyle w:val="NumberedList"/>
      </w:pPr>
      <w:r w:rsidRPr="00DD48A7">
        <w:t>Focus on high-value activities.</w:t>
      </w:r>
    </w:p>
    <w:p w14:paraId="4A0116FB" w14:textId="3C26AB34" w:rsidR="00DD48A7" w:rsidRPr="00DD48A7" w:rsidRDefault="00DD48A7" w:rsidP="000D1299">
      <w:pPr>
        <w:pStyle w:val="NumberedList"/>
      </w:pPr>
      <w:r w:rsidRPr="00DD48A7">
        <w:t>Minimize interruptions.</w:t>
      </w:r>
    </w:p>
    <w:p w14:paraId="26DB84AF" w14:textId="3282C3BB" w:rsidR="00DD48A7" w:rsidRPr="00DD48A7" w:rsidRDefault="00DD48A7" w:rsidP="000D1299">
      <w:pPr>
        <w:pStyle w:val="NumberedList"/>
      </w:pPr>
      <w:r w:rsidRPr="00DD48A7">
        <w:t>Stop procrastinating.</w:t>
      </w:r>
    </w:p>
    <w:p w14:paraId="4E7DFDD2" w14:textId="5D9BAE9B" w:rsidR="00DD48A7" w:rsidRPr="00DD48A7" w:rsidRDefault="00DD48A7" w:rsidP="000D1299">
      <w:pPr>
        <w:pStyle w:val="NumberedList"/>
      </w:pPr>
      <w:r w:rsidRPr="00DD48A7">
        <w:t>Limit multi-tasking.</w:t>
      </w:r>
    </w:p>
    <w:p w14:paraId="22AF578A" w14:textId="388649B3" w:rsidR="00DD48A7" w:rsidRDefault="00DD48A7" w:rsidP="000D1299">
      <w:pPr>
        <w:pStyle w:val="NumberedList"/>
      </w:pPr>
      <w:r w:rsidRPr="00DD48A7">
        <w:t>Review your day.</w:t>
      </w:r>
    </w:p>
    <w:p w14:paraId="708673C2" w14:textId="4A7F48AF" w:rsidR="00FE17E8" w:rsidRPr="00FE17E8" w:rsidRDefault="00FE17E8">
      <w:pPr>
        <w:pStyle w:val="NormalIndented"/>
        <w:rPr>
          <w:lang w:val="en-PH"/>
        </w:rPr>
      </w:pPr>
      <w:r w:rsidRPr="00FE17E8">
        <w:rPr>
          <w:lang w:val="en-PH"/>
        </w:rPr>
        <w:t xml:space="preserve">Cox </w:t>
      </w:r>
      <w:sdt>
        <w:sdtPr>
          <w:rPr>
            <w:lang w:val="en-PH"/>
          </w:rPr>
          <w:id w:val="-1111355894"/>
          <w:citation/>
        </w:sdtPr>
        <w:sdtContent>
          <w:r>
            <w:rPr>
              <w:lang w:val="en-PH"/>
            </w:rPr>
            <w:fldChar w:fldCharType="begin"/>
          </w:r>
          <w:r>
            <w:instrText xml:space="preserve">CITATION Cox14 \n  \t  \l 1033 </w:instrText>
          </w:r>
          <w:r>
            <w:rPr>
              <w:lang w:val="en-PH"/>
            </w:rPr>
            <w:fldChar w:fldCharType="separate"/>
          </w:r>
          <w:r w:rsidR="001C17B2" w:rsidRPr="001C17B2">
            <w:rPr>
              <w:noProof/>
              <w:lang w:val="en-PH"/>
            </w:rPr>
            <w:t>(2014)</w:t>
          </w:r>
          <w:r>
            <w:rPr>
              <w:lang w:val="en-PH"/>
            </w:rPr>
            <w:fldChar w:fldCharType="end"/>
          </w:r>
        </w:sdtContent>
      </w:sdt>
      <w:r w:rsidRPr="00FE17E8">
        <w:rPr>
          <w:lang w:val="en-PH"/>
        </w:rPr>
        <w:t xml:space="preserve"> </w:t>
      </w:r>
      <w:r>
        <w:rPr>
          <w:lang w:val="en-PH"/>
        </w:rPr>
        <w:t xml:space="preserve">directly </w:t>
      </w:r>
      <w:r w:rsidRPr="00FE17E8">
        <w:rPr>
          <w:lang w:val="en-PH"/>
        </w:rPr>
        <w:t>gives teachers some tips on time management:</w:t>
      </w:r>
      <w:r>
        <w:rPr>
          <w:rStyle w:val="FootnoteReference"/>
          <w:lang w:val="en-PH"/>
        </w:rPr>
        <w:footnoteReference w:id="46"/>
      </w:r>
    </w:p>
    <w:p w14:paraId="7113D9AD" w14:textId="17B4A9F1" w:rsidR="00FE17E8" w:rsidRPr="00FE17E8" w:rsidRDefault="00FE17E8">
      <w:pPr>
        <w:pStyle w:val="NumberedList"/>
        <w:numPr>
          <w:ilvl w:val="0"/>
          <w:numId w:val="28"/>
        </w:numPr>
      </w:pPr>
      <w:r w:rsidRPr="000D1299">
        <w:rPr>
          <w:b/>
          <w:bCs/>
        </w:rPr>
        <w:t>Ask for Help.</w:t>
      </w:r>
      <w:r>
        <w:t xml:space="preserve"> </w:t>
      </w:r>
      <w:r w:rsidR="000216E0">
        <w:t>To</w:t>
      </w:r>
      <w:r w:rsidRPr="00FE17E8">
        <w:t xml:space="preserve"> save time that can be used for something more productive</w:t>
      </w:r>
      <w:r>
        <w:t>.</w:t>
      </w:r>
    </w:p>
    <w:p w14:paraId="2192B9F6" w14:textId="07021C64" w:rsidR="00FE17E8" w:rsidRPr="00FE17E8" w:rsidRDefault="00FE17E8" w:rsidP="000D1299">
      <w:pPr>
        <w:pStyle w:val="NumberedList"/>
      </w:pPr>
      <w:r w:rsidRPr="000D1299">
        <w:rPr>
          <w:b/>
          <w:bCs/>
        </w:rPr>
        <w:t>Prioritize.</w:t>
      </w:r>
      <w:r>
        <w:t xml:space="preserve"> Teachers should prioritize</w:t>
      </w:r>
      <w:r w:rsidRPr="00FE17E8">
        <w:t xml:space="preserve"> to keep on tra</w:t>
      </w:r>
      <w:r>
        <w:t>ck when something unexpected</w:t>
      </w:r>
      <w:r w:rsidRPr="00FE17E8">
        <w:t xml:space="preserve"> occur</w:t>
      </w:r>
      <w:r>
        <w:t>s.</w:t>
      </w:r>
    </w:p>
    <w:p w14:paraId="14F4CC71" w14:textId="53797A78" w:rsidR="00FE17E8" w:rsidRPr="00FE17E8" w:rsidRDefault="00FE17E8" w:rsidP="000D1299">
      <w:pPr>
        <w:pStyle w:val="NumberedList"/>
      </w:pPr>
      <w:r w:rsidRPr="000D1299">
        <w:rPr>
          <w:b/>
          <w:bCs/>
        </w:rPr>
        <w:lastRenderedPageBreak/>
        <w:t>Give Homework.</w:t>
      </w:r>
      <w:r w:rsidRPr="00FE17E8">
        <w:t xml:space="preserve"> </w:t>
      </w:r>
      <w:r>
        <w:t>L</w:t>
      </w:r>
      <w:r w:rsidRPr="00FE17E8">
        <w:t>eaving all of the assignments that relate to practice for homework helps clear up extra time in class for those important lessons.</w:t>
      </w:r>
    </w:p>
    <w:p w14:paraId="5FD03140" w14:textId="2101EBC0" w:rsidR="00FE17E8" w:rsidRPr="00FE17E8" w:rsidRDefault="00FE17E8" w:rsidP="000D1299">
      <w:pPr>
        <w:pStyle w:val="NumberedList"/>
      </w:pPr>
      <w:r w:rsidRPr="000D1299">
        <w:rPr>
          <w:b/>
          <w:bCs/>
        </w:rPr>
        <w:t>Organize Everything.</w:t>
      </w:r>
      <w:r w:rsidRPr="00FE17E8">
        <w:t xml:space="preserve"> </w:t>
      </w:r>
      <w:r>
        <w:t>A</w:t>
      </w:r>
      <w:r w:rsidRPr="00FE17E8">
        <w:t xml:space="preserve"> </w:t>
      </w:r>
      <w:r>
        <w:t>well-</w:t>
      </w:r>
      <w:r w:rsidRPr="00FE17E8">
        <w:t>maintain</w:t>
      </w:r>
      <w:r>
        <w:t>ed</w:t>
      </w:r>
      <w:r w:rsidRPr="00FE17E8">
        <w:t xml:space="preserve"> classroom runs on its own</w:t>
      </w:r>
      <w:r>
        <w:t>.</w:t>
      </w:r>
    </w:p>
    <w:p w14:paraId="50FE41D6" w14:textId="4F3AE221" w:rsidR="00FE17E8" w:rsidRPr="00FE17E8" w:rsidRDefault="00FE17E8" w:rsidP="000D1299">
      <w:pPr>
        <w:pStyle w:val="NumberedList"/>
      </w:pPr>
      <w:r w:rsidRPr="000D1299">
        <w:rPr>
          <w:b/>
          <w:bCs/>
        </w:rPr>
        <w:t>Plan for Transition Times.</w:t>
      </w:r>
      <w:r w:rsidRPr="00FE17E8">
        <w:t xml:space="preserve"> </w:t>
      </w:r>
      <w:r>
        <w:t>Q</w:t>
      </w:r>
      <w:r w:rsidRPr="00FE17E8">
        <w:t>uick, five-minute activities for transitions help save time</w:t>
      </w:r>
      <w:r>
        <w:t>.</w:t>
      </w:r>
    </w:p>
    <w:p w14:paraId="0E53B5C3" w14:textId="328C0FE1" w:rsidR="00FE17E8" w:rsidRPr="00FE17E8" w:rsidRDefault="00FE17E8" w:rsidP="000D1299">
      <w:pPr>
        <w:pStyle w:val="NumberedList"/>
      </w:pPr>
      <w:r w:rsidRPr="000D1299">
        <w:rPr>
          <w:b/>
          <w:bCs/>
        </w:rPr>
        <w:t>Maximize Lesson Planning.</w:t>
      </w:r>
      <w:r w:rsidRPr="00FE17E8">
        <w:t xml:space="preserve"> </w:t>
      </w:r>
      <w:r>
        <w:t>U</w:t>
      </w:r>
      <w:r w:rsidRPr="00FE17E8">
        <w:t>se apps or go to websites that have lesson ideas already planned</w:t>
      </w:r>
      <w:r>
        <w:t>.</w:t>
      </w:r>
    </w:p>
    <w:p w14:paraId="18916CEB" w14:textId="0D8C3531" w:rsidR="00FE17E8" w:rsidRPr="00FE17E8" w:rsidRDefault="00FE17E8">
      <w:pPr>
        <w:pStyle w:val="NormalIndented"/>
        <w:rPr>
          <w:lang w:val="en-PH"/>
        </w:rPr>
      </w:pPr>
      <w:r w:rsidRPr="00FE17E8">
        <w:rPr>
          <w:lang w:val="en-PH"/>
        </w:rPr>
        <w:t xml:space="preserve">Cox also </w:t>
      </w:r>
      <w:r>
        <w:rPr>
          <w:lang w:val="en-PH"/>
        </w:rPr>
        <w:t>suggests</w:t>
      </w:r>
      <w:r w:rsidRPr="00FE17E8">
        <w:rPr>
          <w:lang w:val="en-PH"/>
        </w:rPr>
        <w:t xml:space="preserve"> the following additional ideas</w:t>
      </w:r>
      <w:r>
        <w:rPr>
          <w:lang w:val="en-PH"/>
        </w:rPr>
        <w:t xml:space="preserve"> for classroom management that can also help save time</w:t>
      </w:r>
      <w:r w:rsidRPr="00FE17E8">
        <w:rPr>
          <w:lang w:val="en-PH"/>
        </w:rPr>
        <w:t>:</w:t>
      </w:r>
      <w:r>
        <w:rPr>
          <w:rStyle w:val="FootnoteReference"/>
          <w:lang w:val="en-PH"/>
        </w:rPr>
        <w:footnoteReference w:id="47"/>
      </w:r>
    </w:p>
    <w:p w14:paraId="1E0C439F" w14:textId="4F934FA0" w:rsidR="00FE17E8" w:rsidRPr="00FE17E8" w:rsidRDefault="00FE17E8" w:rsidP="000D1299">
      <w:pPr>
        <w:pStyle w:val="BulletedList"/>
      </w:pPr>
      <w:r w:rsidRPr="00FE17E8">
        <w:t>Pull out all materials needed for a lesson the day before and keep them together in a tote.</w:t>
      </w:r>
    </w:p>
    <w:p w14:paraId="578AF2D7" w14:textId="1AEC2E66" w:rsidR="00FE17E8" w:rsidRPr="00FE17E8" w:rsidRDefault="00FE17E8" w:rsidP="000D1299">
      <w:pPr>
        <w:pStyle w:val="BulletedList"/>
      </w:pPr>
      <w:r w:rsidRPr="00FE17E8">
        <w:t>Make transparencies for all directions to activities.</w:t>
      </w:r>
    </w:p>
    <w:p w14:paraId="08931845" w14:textId="6FC93530" w:rsidR="00FE17E8" w:rsidRPr="00FE17E8" w:rsidRDefault="00FE17E8" w:rsidP="000D1299">
      <w:pPr>
        <w:pStyle w:val="BulletedList"/>
      </w:pPr>
      <w:r w:rsidRPr="00FE17E8">
        <w:t>Assign a student assistant to help pass out papers and materials.</w:t>
      </w:r>
    </w:p>
    <w:p w14:paraId="3C5046D8" w14:textId="49A0F492" w:rsidR="00FE17E8" w:rsidRPr="00FE17E8" w:rsidRDefault="00FE17E8" w:rsidP="000D1299">
      <w:pPr>
        <w:pStyle w:val="BulletedList"/>
      </w:pPr>
      <w:r w:rsidRPr="00FE17E8">
        <w:t>Place all materials that need to go to the office in</w:t>
      </w:r>
      <w:r>
        <w:t xml:space="preserve"> </w:t>
      </w:r>
      <w:r w:rsidRPr="00FE17E8">
        <w:t>one container so you only make one trip.</w:t>
      </w:r>
    </w:p>
    <w:p w14:paraId="6EBAA0D6" w14:textId="4E89C84C" w:rsidR="00FE17E8" w:rsidRPr="00FE17E8" w:rsidRDefault="00FE17E8" w:rsidP="000D1299">
      <w:pPr>
        <w:pStyle w:val="BulletedList"/>
      </w:pPr>
      <w:r w:rsidRPr="00FE17E8">
        <w:t>Use apps to help your grading go faster.</w:t>
      </w:r>
    </w:p>
    <w:p w14:paraId="08B91FD1" w14:textId="27461926" w:rsidR="00FE17E8" w:rsidRPr="00FE17E8" w:rsidRDefault="00FE17E8" w:rsidP="000D1299">
      <w:pPr>
        <w:pStyle w:val="BulletedList"/>
      </w:pPr>
      <w:r w:rsidRPr="00FE17E8">
        <w:t>Create a bulletin board for roll call and lunch count that students can complete themselves.</w:t>
      </w:r>
    </w:p>
    <w:p w14:paraId="5C85978A" w14:textId="6C9E6728" w:rsidR="00FE17E8" w:rsidRDefault="00FE17E8" w:rsidP="000D1299">
      <w:pPr>
        <w:pStyle w:val="BulletedList"/>
      </w:pPr>
      <w:r w:rsidRPr="00FE17E8">
        <w:t>Divide paperwork into categories: To do, to read, to hold, to grade, etc.</w:t>
      </w:r>
    </w:p>
    <w:p w14:paraId="4E755F15" w14:textId="151B567F" w:rsidR="009574B5" w:rsidRDefault="009574B5" w:rsidP="00D136FA">
      <w:pPr>
        <w:pStyle w:val="Figure"/>
      </w:pPr>
      <w:r>
        <w:rPr>
          <w:noProof/>
          <w:lang w:bidi="he-IL"/>
        </w:rPr>
        <w:lastRenderedPageBreak/>
        <mc:AlternateContent>
          <mc:Choice Requires="wpc">
            <w:drawing>
              <wp:inline distT="0" distB="0" distL="0" distR="0" wp14:anchorId="213E7375" wp14:editId="58A06A48">
                <wp:extent cx="2523490" cy="2301875"/>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449040" y="334735"/>
                            <a:ext cx="938893" cy="9388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BC952E" w14:textId="77777777" w:rsidR="00F17C54" w:rsidRDefault="00F17C54" w:rsidP="009574B5">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387933" y="334735"/>
                            <a:ext cx="938893" cy="9388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778E34" w14:textId="77777777" w:rsidR="00F17C54" w:rsidRDefault="00F17C54" w:rsidP="009574B5">
                              <w:pPr>
                                <w:jc w:val="center"/>
                              </w:pPr>
                              <w: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49040" y="1273628"/>
                            <a:ext cx="938893" cy="9388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82DB4F" w14:textId="77777777" w:rsidR="00F17C54" w:rsidRDefault="00F17C54" w:rsidP="009574B5">
                              <w:pPr>
                                <w:jc w:val="center"/>
                              </w:pPr>
                              <w:r>
                                <w:t>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387933" y="1273628"/>
                            <a:ext cx="938893" cy="9388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10BE05" w14:textId="77777777" w:rsidR="00F17C54" w:rsidRDefault="00F17C54" w:rsidP="009574B5">
                              <w:pPr>
                                <w:jc w:val="center"/>
                              </w:pPr>
                              <w:r>
                                <w:t>IVI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570165" y="0"/>
                            <a:ext cx="47180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4BE0CD" w14:textId="77777777" w:rsidR="00F17C54" w:rsidRPr="009D55A9" w:rsidRDefault="00F17C54" w:rsidP="009574B5">
                              <w:pPr>
                                <w:spacing w:before="0" w:line="240" w:lineRule="auto"/>
                                <w:rPr>
                                  <w:sz w:val="16"/>
                                  <w:szCs w:val="16"/>
                                </w:rPr>
                              </w:pPr>
                              <w:r w:rsidRPr="009D55A9">
                                <w:rPr>
                                  <w:sz w:val="16"/>
                                  <w:szCs w:val="16"/>
                                </w:rPr>
                                <w:t>Urgent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1294608" y="0"/>
                            <a:ext cx="64960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AAB2C" w14:textId="77777777" w:rsidR="00F17C54" w:rsidRPr="009D55A9" w:rsidRDefault="00F17C54" w:rsidP="009574B5">
                              <w:pPr>
                                <w:spacing w:before="0" w:line="240" w:lineRule="auto"/>
                                <w:rPr>
                                  <w:sz w:val="16"/>
                                  <w:szCs w:val="16"/>
                                </w:rPr>
                              </w:pPr>
                              <w:r w:rsidRPr="009D55A9">
                                <w:rPr>
                                  <w:sz w:val="16"/>
                                  <w:szCs w:val="16"/>
                                </w:rPr>
                                <w:t>Not Urgent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8"/>
                        <wps:cNvSpPr txBox="1"/>
                        <wps:spPr>
                          <a:xfrm>
                            <a:off x="49624" y="440615"/>
                            <a:ext cx="367665"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154816" w14:textId="77777777" w:rsidR="00F17C54" w:rsidRPr="009D55A9" w:rsidRDefault="00F17C54" w:rsidP="009574B5">
                              <w:pPr>
                                <w:spacing w:before="0" w:line="240" w:lineRule="auto"/>
                                <w:rPr>
                                  <w:sz w:val="16"/>
                                  <w:szCs w:val="16"/>
                                </w:rPr>
                              </w:pPr>
                              <w:r w:rsidRPr="009D55A9">
                                <w:rPr>
                                  <w:sz w:val="16"/>
                                  <w:szCs w:val="16"/>
                                </w:rPr>
                                <w:t>Important</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wps:wsp>
                        <wps:cNvPr id="19" name="Text Box 19"/>
                        <wps:cNvSpPr txBox="1"/>
                        <wps:spPr>
                          <a:xfrm>
                            <a:off x="49649" y="1142334"/>
                            <a:ext cx="367665"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41B8D" w14:textId="77777777" w:rsidR="00F17C54" w:rsidRPr="009D55A9" w:rsidRDefault="00F17C54" w:rsidP="009574B5">
                              <w:pPr>
                                <w:spacing w:before="0" w:line="240" w:lineRule="auto"/>
                                <w:rPr>
                                  <w:sz w:val="16"/>
                                  <w:szCs w:val="16"/>
                                </w:rPr>
                              </w:pPr>
                              <w:r w:rsidRPr="009D55A9">
                                <w:rPr>
                                  <w:sz w:val="16"/>
                                  <w:szCs w:val="16"/>
                                </w:rPr>
                                <w:t>Not Important</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13E7375" id="Canvas 20" o:spid="_x0000_s1026" editas="canvas" style="width:198.7pt;height:181.25pt;mso-position-horizontal-relative:char;mso-position-vertical-relative:line" coordsize="25234,2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234;height:23018;visibility:visible;mso-wrap-style:square">
                  <v:fill o:detectmouseclick="t"/>
                  <v:path o:connecttype="none"/>
                </v:shape>
                <v:rect id="Rectangle 4" o:spid="_x0000_s1028" style="position:absolute;left:4490;top:3347;width:9389;height:9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YcsIA&#10;AADaAAAADwAAAGRycy9kb3ducmV2LnhtbESPT4vCMBTE78J+h/AEb5q6i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thywgAAANoAAAAPAAAAAAAAAAAAAAAAAJgCAABkcnMvZG93&#10;bnJldi54bWxQSwUGAAAAAAQABAD1AAAAhwMAAAAA&#10;" fillcolor="white [3201]" strokecolor="#70ad47 [3209]" strokeweight="1pt">
                  <v:textbox>
                    <w:txbxContent>
                      <w:p w14:paraId="35BC952E" w14:textId="77777777" w:rsidR="00F17C54" w:rsidRDefault="00F17C54" w:rsidP="009574B5">
                        <w:pPr>
                          <w:jc w:val="center"/>
                        </w:pPr>
                        <w:r>
                          <w:t>I</w:t>
                        </w:r>
                      </w:p>
                    </w:txbxContent>
                  </v:textbox>
                </v:rect>
                <v:rect id="Rectangle 5" o:spid="_x0000_s1029" style="position:absolute;left:13879;top:3347;width:9389;height:9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14:paraId="73778E34" w14:textId="77777777" w:rsidR="00F17C54" w:rsidRDefault="00F17C54" w:rsidP="009574B5">
                        <w:pPr>
                          <w:jc w:val="center"/>
                        </w:pPr>
                        <w:r>
                          <w:t>II</w:t>
                        </w:r>
                      </w:p>
                    </w:txbxContent>
                  </v:textbox>
                </v:rect>
                <v:rect id="Rectangle 6" o:spid="_x0000_s1030" style="position:absolute;left:4490;top:12736;width:9389;height:9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textbox>
                    <w:txbxContent>
                      <w:p w14:paraId="6782DB4F" w14:textId="77777777" w:rsidR="00F17C54" w:rsidRDefault="00F17C54" w:rsidP="009574B5">
                        <w:pPr>
                          <w:jc w:val="center"/>
                        </w:pPr>
                        <w:r>
                          <w:t>III</w:t>
                        </w:r>
                      </w:p>
                    </w:txbxContent>
                  </v:textbox>
                </v:rect>
                <v:rect id="Rectangle 12" o:spid="_x0000_s1031" style="position:absolute;left:13879;top:12736;width:9389;height:9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textbox>
                    <w:txbxContent>
                      <w:p w14:paraId="6410BE05" w14:textId="77777777" w:rsidR="00F17C54" w:rsidRDefault="00F17C54" w:rsidP="009574B5">
                        <w:pPr>
                          <w:jc w:val="center"/>
                        </w:pPr>
                        <w:r>
                          <w:t>IVI</w:t>
                        </w:r>
                      </w:p>
                    </w:txbxContent>
                  </v:textbox>
                </v:rect>
                <v:shapetype id="_x0000_t202" coordsize="21600,21600" o:spt="202" path="m,l,21600r21600,l21600,xe">
                  <v:stroke joinstyle="miter"/>
                  <v:path gradientshapeok="t" o:connecttype="rect"/>
                </v:shapetype>
                <v:shape id="Text Box 16" o:spid="_x0000_s1032" type="#_x0000_t202" style="position:absolute;left:5701;width:4718;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d3MMA&#10;AADbAAAADwAAAGRycy9kb3ducmV2LnhtbERPS2sCMRC+F/wPYQq9lJrVw1K2RmkFRYpWfCAeh810&#10;s7iZLEnU9d8bodDbfHzPGU0624gL+VA7VjDoZyCIS6drrhTsd7O3dxAhImtsHJOCGwWYjHtPIyy0&#10;u/KGLttYiRTCoUAFJsa2kDKUhiyGvmuJE/frvMWYoK+k9nhN4baRwyzLpcWaU4PBlqaGytP2bBWc&#10;zPfrOpuvvg754uZ/dmd39MujUi/P3ecHiEhd/Bf/uRc6zc/h8Us6QI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Pd3MMAAADbAAAADwAAAAAAAAAAAAAAAACYAgAAZHJzL2Rv&#10;d25yZXYueG1sUEsFBgAAAAAEAAQA9QAAAIgDAAAAAA==&#10;" filled="f" stroked="f" strokeweight=".5pt">
                  <v:textbox>
                    <w:txbxContent>
                      <w:p w14:paraId="234BE0CD" w14:textId="77777777" w:rsidR="00F17C54" w:rsidRPr="009D55A9" w:rsidRDefault="00F17C54" w:rsidP="009574B5">
                        <w:pPr>
                          <w:spacing w:before="0" w:line="240" w:lineRule="auto"/>
                          <w:rPr>
                            <w:sz w:val="16"/>
                            <w:szCs w:val="16"/>
                          </w:rPr>
                        </w:pPr>
                        <w:r w:rsidRPr="009D55A9">
                          <w:rPr>
                            <w:sz w:val="16"/>
                            <w:szCs w:val="16"/>
                          </w:rPr>
                          <w:t>Urgent</w:t>
                        </w:r>
                      </w:p>
                    </w:txbxContent>
                  </v:textbox>
                </v:shape>
                <v:shape id="Text Box 17" o:spid="_x0000_s1033" type="#_x0000_t202" style="position:absolute;left:12946;width:649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14:paraId="482AAB2C" w14:textId="77777777" w:rsidR="00F17C54" w:rsidRPr="009D55A9" w:rsidRDefault="00F17C54" w:rsidP="009574B5">
                        <w:pPr>
                          <w:spacing w:before="0" w:line="240" w:lineRule="auto"/>
                          <w:rPr>
                            <w:sz w:val="16"/>
                            <w:szCs w:val="16"/>
                          </w:rPr>
                        </w:pPr>
                        <w:r w:rsidRPr="009D55A9">
                          <w:rPr>
                            <w:sz w:val="16"/>
                            <w:szCs w:val="16"/>
                          </w:rPr>
                          <w:t>Not Urgent</w:t>
                        </w:r>
                      </w:p>
                    </w:txbxContent>
                  </v:textbox>
                </v:shape>
                <v:shape id="Text Box 18" o:spid="_x0000_s1034" type="#_x0000_t202" style="position:absolute;left:496;top:4406;width:3676;height:49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sD48MA&#10;AADbAAAADwAAAGRycy9kb3ducmV2LnhtbESPQWvCQBCF74L/YRmhN90oViS6iigFC15qi+Q4ZMck&#10;mJ1dsluT/vvOodDbDO/Ne99s94Nr1ZO62Hg2MJ9loIhLbxuuDHx9vk3XoGJCtth6JgM/FGG/G4+2&#10;mFvf8wc9r6lSEsIxRwN1SiHXOpY1OYwzH4hFu/vOYZK1q7TtsJdw1+pFlq20w4alocZAx5rKx/Xb&#10;GTie2p4u1Xx1Kwqvl+ESXpN7N+ZlMhw2oBIN6d/8d322gi+w8osMo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sD48MAAADbAAAADwAAAAAAAAAAAAAAAACYAgAAZHJzL2Rv&#10;d25yZXYueG1sUEsFBgAAAAAEAAQA9QAAAIgDAAAAAA==&#10;" filled="f" stroked="f" strokeweight=".5pt">
                  <v:textbox style="layout-flow:vertical;mso-layout-flow-alt:bottom-to-top">
                    <w:txbxContent>
                      <w:p w14:paraId="12154816" w14:textId="77777777" w:rsidR="00F17C54" w:rsidRPr="009D55A9" w:rsidRDefault="00F17C54" w:rsidP="009574B5">
                        <w:pPr>
                          <w:spacing w:before="0" w:line="240" w:lineRule="auto"/>
                          <w:rPr>
                            <w:sz w:val="16"/>
                            <w:szCs w:val="16"/>
                          </w:rPr>
                        </w:pPr>
                        <w:r w:rsidRPr="009D55A9">
                          <w:rPr>
                            <w:sz w:val="16"/>
                            <w:szCs w:val="16"/>
                          </w:rPr>
                          <w:t>Important</w:t>
                        </w:r>
                      </w:p>
                    </w:txbxContent>
                  </v:textbox>
                </v:shape>
                <v:shape id="Text Box 19" o:spid="_x0000_s1035" type="#_x0000_t202" style="position:absolute;left:496;top:11423;width:3677;height:6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emeL8A&#10;AADbAAAADwAAAGRycy9kb3ducmV2LnhtbERPTYvCMBC9L/gfwgh7W1NFZa1GEUVYwYuuiMehGdti&#10;MwlNtPXfG0HwNo/3ObNFaypxp9qXlhX0ewkI4szqknMFx//Nzy8IH5A1VpZJwYM8LOadrxmm2ja8&#10;p/sh5CKGsE9RQRGCS6X0WUEGfc864shdbG0wRFjnUtfYxHBTyUGSjKXBkmNDgY5WBWXXw80oWK2r&#10;hnZ5f3w6n60cup0bBbNV6rvbLqcgArXhI367/3ScP4HXL/EAOX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x6Z4vwAAANsAAAAPAAAAAAAAAAAAAAAAAJgCAABkcnMvZG93bnJl&#10;di54bWxQSwUGAAAAAAQABAD1AAAAhAMAAAAA&#10;" filled="f" stroked="f" strokeweight=".5pt">
                  <v:textbox style="layout-flow:vertical;mso-layout-flow-alt:bottom-to-top">
                    <w:txbxContent>
                      <w:p w14:paraId="73241B8D" w14:textId="77777777" w:rsidR="00F17C54" w:rsidRPr="009D55A9" w:rsidRDefault="00F17C54" w:rsidP="009574B5">
                        <w:pPr>
                          <w:spacing w:before="0" w:line="240" w:lineRule="auto"/>
                          <w:rPr>
                            <w:sz w:val="16"/>
                            <w:szCs w:val="16"/>
                          </w:rPr>
                        </w:pPr>
                        <w:r w:rsidRPr="009D55A9">
                          <w:rPr>
                            <w:sz w:val="16"/>
                            <w:szCs w:val="16"/>
                          </w:rPr>
                          <w:t>Not Important</w:t>
                        </w:r>
                      </w:p>
                    </w:txbxContent>
                  </v:textbox>
                </v:shape>
                <w10:anchorlock/>
              </v:group>
            </w:pict>
          </mc:Fallback>
        </mc:AlternateContent>
      </w:r>
    </w:p>
    <w:p w14:paraId="416E0B84" w14:textId="67D8892D" w:rsidR="009574B5" w:rsidRDefault="009574B5" w:rsidP="00D136FA">
      <w:pPr>
        <w:pStyle w:val="Caption"/>
      </w:pPr>
      <w:bookmarkStart w:id="5" w:name="_Ref519194052"/>
      <w:r>
        <w:t xml:space="preserve">Figure </w:t>
      </w:r>
      <w:fldSimple w:instr=" STYLEREF 1 \s ">
        <w:r>
          <w:rPr>
            <w:noProof/>
            <w:cs/>
          </w:rPr>
          <w:t>‎</w:t>
        </w:r>
        <w:r>
          <w:rPr>
            <w:noProof/>
          </w:rPr>
          <w:t>2</w:t>
        </w:r>
      </w:fldSimple>
      <w:r>
        <w:t>–</w:t>
      </w:r>
      <w:fldSimple w:instr=" SEQ Figure \* ARABIC \s 1 ">
        <w:r>
          <w:rPr>
            <w:noProof/>
          </w:rPr>
          <w:t>1</w:t>
        </w:r>
      </w:fldSimple>
      <w:bookmarkEnd w:id="5"/>
      <w:r>
        <w:rPr>
          <w:noProof/>
          <w:lang w:val="en-US"/>
        </w:rPr>
        <w:t xml:space="preserve"> Time Management Matrix</w:t>
      </w:r>
    </w:p>
    <w:p w14:paraId="20306552" w14:textId="516A1CC8" w:rsidR="00FE17E8" w:rsidRDefault="00FE17E8" w:rsidP="00D136FA">
      <w:pPr>
        <w:pStyle w:val="NormalIndented"/>
      </w:pPr>
      <w:r>
        <w:t>Savara</w:t>
      </w:r>
      <w:r w:rsidRPr="0B6F1A6B">
        <w:t xml:space="preserve"> </w:t>
      </w:r>
      <w:sdt>
        <w:sdtPr>
          <w:id w:val="-561946335"/>
          <w:citation/>
        </w:sdtPr>
        <w:sdtContent>
          <w:r w:rsidR="004301D3">
            <w:fldChar w:fldCharType="begin"/>
          </w:r>
          <w:r w:rsidR="004301D3">
            <w:instrText xml:space="preserve">CITATION Sav18 \n  \t  \l 1033 </w:instrText>
          </w:r>
          <w:r w:rsidR="004301D3">
            <w:fldChar w:fldCharType="separate"/>
          </w:r>
          <w:r w:rsidR="001C17B2">
            <w:rPr>
              <w:noProof/>
            </w:rPr>
            <w:t>(2018)</w:t>
          </w:r>
          <w:r w:rsidR="004301D3">
            <w:fldChar w:fldCharType="end"/>
          </w:r>
        </w:sdtContent>
      </w:sdt>
      <w:r>
        <w:t xml:space="preserve"> poses a question about highly productive people: </w:t>
      </w:r>
      <w:r w:rsidR="003263EE" w:rsidRPr="0B6F1A6B">
        <w:t>“</w:t>
      </w:r>
      <w:r>
        <w:t>how were they able to prioritize their work quickly, and get the most done?</w:t>
      </w:r>
      <w:r w:rsidR="003263EE" w:rsidRPr="0B6F1A6B">
        <w:t>”</w:t>
      </w:r>
      <w:r w:rsidR="004301D3" w:rsidRPr="0B6F1A6B">
        <w:t xml:space="preserve"> </w:t>
      </w:r>
      <w:r>
        <w:t>He goes on to propose Stephen Covey</w:t>
      </w:r>
      <w:r w:rsidR="00CA2715" w:rsidRPr="0B6F1A6B">
        <w:t>’</w:t>
      </w:r>
      <w:r>
        <w:t>s time management matrix</w:t>
      </w:r>
      <w:r w:rsidR="00DC5150">
        <w:rPr>
          <w:rStyle w:val="FootnoteReference"/>
        </w:rPr>
        <w:footnoteReference w:id="48"/>
      </w:r>
      <w:r w:rsidR="00CE414A">
        <w:t xml:space="preserve"> (see </w:t>
      </w:r>
      <w:r w:rsidR="009574B5">
        <w:fldChar w:fldCharType="begin"/>
      </w:r>
      <w:r w:rsidR="009574B5">
        <w:instrText xml:space="preserve"> REF _Ref519194052 \h </w:instrText>
      </w:r>
      <w:r w:rsidR="009574B5">
        <w:fldChar w:fldCharType="separate"/>
      </w:r>
      <w:r w:rsidR="009574B5">
        <w:t xml:space="preserve">Figure </w:t>
      </w:r>
      <w:r w:rsidR="009574B5">
        <w:rPr>
          <w:noProof/>
          <w:cs/>
        </w:rPr>
        <w:t>‎</w:t>
      </w:r>
      <w:r w:rsidR="009574B5">
        <w:rPr>
          <w:noProof/>
        </w:rPr>
        <w:t>2</w:t>
      </w:r>
      <w:r w:rsidR="009574B5">
        <w:t>–</w:t>
      </w:r>
      <w:r w:rsidR="009574B5">
        <w:rPr>
          <w:noProof/>
        </w:rPr>
        <w:t>1</w:t>
      </w:r>
      <w:r w:rsidR="009574B5">
        <w:fldChar w:fldCharType="end"/>
      </w:r>
      <w:r w:rsidR="00DC5150" w:rsidRPr="0B6F1A6B">
        <w:t>)</w:t>
      </w:r>
      <w:r w:rsidR="004E6310">
        <w:t>, also called the Eisenhower method,</w:t>
      </w:r>
      <w:r w:rsidR="004E6310">
        <w:rPr>
          <w:rStyle w:val="FootnoteReference"/>
        </w:rPr>
        <w:footnoteReference w:id="49"/>
      </w:r>
      <w:r>
        <w:t xml:space="preserve"> which makes it easy to figure out what you </w:t>
      </w:r>
      <w:r w:rsidR="003263EE" w:rsidRPr="0B6F1A6B">
        <w:t>“</w:t>
      </w:r>
      <w:r>
        <w:t>need</w:t>
      </w:r>
      <w:r w:rsidR="003263EE" w:rsidRPr="0B6F1A6B">
        <w:t>”</w:t>
      </w:r>
      <w:r>
        <w:t xml:space="preserve"> to be doing with your time and attention. Quadrant 1 represents important, urgent items that </w:t>
      </w:r>
      <w:r w:rsidRPr="000D1299">
        <w:rPr>
          <w:b/>
          <w:bCs/>
        </w:rPr>
        <w:t>need to be dealt with immediately.</w:t>
      </w:r>
      <w:r>
        <w:t xml:space="preserve"> Quadrant 2 represents important, but not urgent</w:t>
      </w:r>
      <w:r w:rsidR="004301D3" w:rsidRPr="0B6F1A6B">
        <w:t xml:space="preserve"> </w:t>
      </w:r>
      <w:r w:rsidR="004301D3" w:rsidRPr="004301D3">
        <w:t xml:space="preserve">items that are important but do not require your immediate attention, and </w:t>
      </w:r>
      <w:r w:rsidR="004301D3" w:rsidRPr="000D1299">
        <w:rPr>
          <w:b/>
          <w:bCs/>
        </w:rPr>
        <w:t>need to be planned for.</w:t>
      </w:r>
      <w:r w:rsidR="004301D3" w:rsidRPr="004301D3">
        <w:t xml:space="preserve"> Quadrant 3 represents urgent but unimportant </w:t>
      </w:r>
      <w:r w:rsidR="00871288" w:rsidRPr="004301D3">
        <w:t>items, which</w:t>
      </w:r>
      <w:r w:rsidR="004301D3" w:rsidRPr="004301D3">
        <w:t xml:space="preserve"> </w:t>
      </w:r>
      <w:r w:rsidR="004301D3" w:rsidRPr="000D1299">
        <w:rPr>
          <w:b/>
          <w:bCs/>
        </w:rPr>
        <w:t>should be minimized or eliminated.</w:t>
      </w:r>
      <w:r w:rsidR="004301D3" w:rsidRPr="004301D3">
        <w:t xml:space="preserve"> Quadrant 4 represents trivial time wasters, unimportant items that are also not urgent which </w:t>
      </w:r>
      <w:r w:rsidR="004301D3" w:rsidRPr="004301D3">
        <w:lastRenderedPageBreak/>
        <w:t>don</w:t>
      </w:r>
      <w:r w:rsidR="00CA2715" w:rsidRPr="0B6F1A6B">
        <w:t>’</w:t>
      </w:r>
      <w:r w:rsidR="004301D3" w:rsidRPr="004301D3">
        <w:t xml:space="preserve">t have to be done anytime soon, perhaps add little to no value, and also </w:t>
      </w:r>
      <w:r w:rsidR="004301D3" w:rsidRPr="000D1299">
        <w:rPr>
          <w:b/>
          <w:bCs/>
        </w:rPr>
        <w:t>should be minimized or eliminated.</w:t>
      </w:r>
      <w:r w:rsidR="004301D3" w:rsidRPr="000D1299">
        <w:rPr>
          <w:rStyle w:val="FootnoteReference"/>
        </w:rPr>
        <w:footnoteReference w:id="50"/>
      </w:r>
    </w:p>
    <w:p w14:paraId="047DF0AF" w14:textId="21DEC373" w:rsidR="004301D3" w:rsidRPr="004301D3" w:rsidRDefault="004301D3" w:rsidP="004301D3">
      <w:pPr>
        <w:pStyle w:val="NormalIndented"/>
        <w:rPr>
          <w:lang w:val="en-PH"/>
        </w:rPr>
      </w:pPr>
      <w:r>
        <w:rPr>
          <w:lang w:val="en-PH"/>
        </w:rPr>
        <w:t xml:space="preserve">For task management, </w:t>
      </w:r>
      <w:r w:rsidRPr="004301D3">
        <w:rPr>
          <w:lang w:val="en-PH"/>
        </w:rPr>
        <w:t>Sima (2017) offers the following tips for task management:</w:t>
      </w:r>
      <w:r>
        <w:rPr>
          <w:rStyle w:val="FootnoteReference"/>
          <w:lang w:val="en-PH"/>
        </w:rPr>
        <w:footnoteReference w:id="51"/>
      </w:r>
    </w:p>
    <w:p w14:paraId="6E871E22" w14:textId="232B63A5" w:rsidR="004301D3" w:rsidRPr="004301D3" w:rsidRDefault="004301D3" w:rsidP="000D1299">
      <w:pPr>
        <w:pStyle w:val="NumberedList"/>
        <w:numPr>
          <w:ilvl w:val="0"/>
          <w:numId w:val="29"/>
        </w:numPr>
      </w:pPr>
      <w:r w:rsidRPr="000D1299">
        <w:rPr>
          <w:b/>
          <w:bCs/>
        </w:rPr>
        <w:t>Prioritise</w:t>
      </w:r>
      <w:r>
        <w:t xml:space="preserve"> </w:t>
      </w:r>
      <w:r w:rsidRPr="004301D3">
        <w:t>to make sure that important</w:t>
      </w:r>
      <w:r>
        <w:t xml:space="preserve"> things get seen to right away.</w:t>
      </w:r>
      <w:r w:rsidRPr="004301D3">
        <w:t xml:space="preserve"> This works for both time management and task management.</w:t>
      </w:r>
    </w:p>
    <w:p w14:paraId="567DD008" w14:textId="60ABF2AE" w:rsidR="004301D3" w:rsidRPr="004301D3" w:rsidRDefault="004301D3" w:rsidP="00D136FA">
      <w:pPr>
        <w:pStyle w:val="NumberedList"/>
      </w:pPr>
      <w:r w:rsidRPr="000D1299">
        <w:rPr>
          <w:b/>
          <w:bCs/>
        </w:rPr>
        <w:t>Do the hardest task first.</w:t>
      </w:r>
      <w:r w:rsidRPr="004301D3">
        <w:t xml:space="preserve"> Getting down to the thing you dread the most will he</w:t>
      </w:r>
      <w:r w:rsidR="00456030">
        <w:t xml:space="preserve">lp you cut procrastination. </w:t>
      </w:r>
      <w:r w:rsidR="00871288" w:rsidRPr="004301D3">
        <w:t>In addition</w:t>
      </w:r>
      <w:r w:rsidRPr="004301D3">
        <w:t xml:space="preserve">, completing important work will allow you to feel that </w:t>
      </w:r>
      <w:r w:rsidR="00871288" w:rsidRPr="004301D3">
        <w:t>you</w:t>
      </w:r>
      <w:r w:rsidR="00871288">
        <w:t xml:space="preserve"> have</w:t>
      </w:r>
      <w:r w:rsidRPr="004301D3">
        <w:t xml:space="preserve"> made progress. It</w:t>
      </w:r>
      <w:r>
        <w:t xml:space="preserve"> </w:t>
      </w:r>
      <w:r w:rsidRPr="004301D3">
        <w:t>can also provid</w:t>
      </w:r>
      <w:r>
        <w:t>e a push for getting more done.</w:t>
      </w:r>
    </w:p>
    <w:p w14:paraId="1D84BB7B" w14:textId="2312E660" w:rsidR="00FD2646" w:rsidRDefault="004301D3" w:rsidP="000D1299">
      <w:pPr>
        <w:pStyle w:val="NumberedList"/>
      </w:pPr>
      <w:r w:rsidRPr="000D1299">
        <w:rPr>
          <w:b/>
          <w:bCs/>
        </w:rPr>
        <w:t>Use the appropriate tools</w:t>
      </w:r>
      <w:r>
        <w:t xml:space="preserve"> t</w:t>
      </w:r>
      <w:r w:rsidRPr="004301D3">
        <w:t>o manage your task</w:t>
      </w:r>
      <w:r>
        <w:t>s as effectively as possible.</w:t>
      </w:r>
    </w:p>
    <w:p w14:paraId="6EF88C0D" w14:textId="571764E1" w:rsidR="00780856" w:rsidRPr="00780856" w:rsidRDefault="00780856">
      <w:pPr>
        <w:pStyle w:val="NormalIndented"/>
        <w:rPr>
          <w:lang w:val="en-PH"/>
        </w:rPr>
      </w:pPr>
      <w:r w:rsidRPr="00780856">
        <w:rPr>
          <w:lang w:val="en-PH"/>
        </w:rPr>
        <w:t>Cooper</w:t>
      </w:r>
      <w:r>
        <w:rPr>
          <w:lang w:val="en-PH"/>
        </w:rPr>
        <w:t xml:space="preserve"> </w:t>
      </w:r>
      <w:sdt>
        <w:sdtPr>
          <w:rPr>
            <w:lang w:val="en-PH"/>
          </w:rPr>
          <w:id w:val="1145246388"/>
          <w:citation/>
        </w:sdtPr>
        <w:sdtContent>
          <w:r>
            <w:rPr>
              <w:lang w:val="en-PH"/>
            </w:rPr>
            <w:fldChar w:fldCharType="begin"/>
          </w:r>
          <w:r>
            <w:instrText xml:space="preserve">CITATION Coo15 \n  \t  \l 1033 </w:instrText>
          </w:r>
          <w:r>
            <w:rPr>
              <w:lang w:val="en-PH"/>
            </w:rPr>
            <w:fldChar w:fldCharType="separate"/>
          </w:r>
          <w:r w:rsidR="001C17B2" w:rsidRPr="001C17B2">
            <w:rPr>
              <w:noProof/>
              <w:lang w:val="en-PH"/>
            </w:rPr>
            <w:t>(2015)</w:t>
          </w:r>
          <w:r>
            <w:rPr>
              <w:lang w:val="en-PH"/>
            </w:rPr>
            <w:fldChar w:fldCharType="end"/>
          </w:r>
        </w:sdtContent>
      </w:sdt>
      <w:r w:rsidRPr="00780856">
        <w:rPr>
          <w:lang w:val="en-PH"/>
        </w:rPr>
        <w:t xml:space="preserve">, from her research through a Reddit discussion, </w:t>
      </w:r>
      <w:r>
        <w:rPr>
          <w:lang w:val="en-PH"/>
        </w:rPr>
        <w:t xml:space="preserve">also </w:t>
      </w:r>
      <w:r w:rsidRPr="00780856">
        <w:rPr>
          <w:lang w:val="en-PH"/>
        </w:rPr>
        <w:t>suggests the following methods for task management:</w:t>
      </w:r>
      <w:r>
        <w:rPr>
          <w:rStyle w:val="FootnoteReference"/>
          <w:lang w:val="en-PH"/>
        </w:rPr>
        <w:footnoteReference w:id="52"/>
      </w:r>
    </w:p>
    <w:p w14:paraId="5021BCA4" w14:textId="7B19D69A" w:rsidR="00780856" w:rsidRPr="00780856" w:rsidRDefault="00780856" w:rsidP="000D1299">
      <w:pPr>
        <w:pStyle w:val="NumberedList"/>
        <w:numPr>
          <w:ilvl w:val="0"/>
          <w:numId w:val="30"/>
        </w:numPr>
      </w:pPr>
      <w:r w:rsidRPr="000D1299">
        <w:rPr>
          <w:b/>
          <w:bCs/>
        </w:rPr>
        <w:t>Tag tasks with a time allotment.</w:t>
      </w:r>
      <w:r w:rsidRPr="00780856">
        <w:t xml:space="preserve"> </w:t>
      </w:r>
      <w:r>
        <w:t>T</w:t>
      </w:r>
      <w:r w:rsidRPr="00780856">
        <w:t>ags add a context, time allotment sets a definite deadline</w:t>
      </w:r>
      <w:r>
        <w:t>.</w:t>
      </w:r>
    </w:p>
    <w:p w14:paraId="394ECB67" w14:textId="14BB9397" w:rsidR="00780856" w:rsidRPr="00780856" w:rsidRDefault="00780856" w:rsidP="000D1299">
      <w:pPr>
        <w:pStyle w:val="NumberedList"/>
      </w:pPr>
      <w:r w:rsidRPr="000D1299">
        <w:rPr>
          <w:b/>
          <w:bCs/>
        </w:rPr>
        <w:t>Start every day with a new piece of paper.</w:t>
      </w:r>
      <w:r>
        <w:t xml:space="preserve"> This</w:t>
      </w:r>
      <w:r w:rsidRPr="00780856">
        <w:t xml:space="preserve"> adds focus and keeps to-do lists short</w:t>
      </w:r>
      <w:r>
        <w:t>.</w:t>
      </w:r>
    </w:p>
    <w:p w14:paraId="589A88FD" w14:textId="23973372" w:rsidR="00FD2646" w:rsidRDefault="00780856" w:rsidP="000D1299">
      <w:pPr>
        <w:pStyle w:val="NumberedList"/>
      </w:pPr>
      <w:r w:rsidRPr="000D1299">
        <w:rPr>
          <w:b/>
          <w:bCs/>
        </w:rPr>
        <w:t>Focus on your current task, covering up the others.</w:t>
      </w:r>
      <w:r>
        <w:t xml:space="preserve"> This</w:t>
      </w:r>
      <w:r w:rsidRPr="00780856">
        <w:t xml:space="preserve"> helps focus on current task</w:t>
      </w:r>
      <w:r>
        <w:t>.</w:t>
      </w:r>
    </w:p>
    <w:p w14:paraId="7D3A3F32" w14:textId="5E138D32" w:rsidR="00780856" w:rsidRPr="00780856" w:rsidRDefault="00780856" w:rsidP="000D1299">
      <w:pPr>
        <w:pStyle w:val="NumberedList"/>
      </w:pPr>
      <w:r w:rsidRPr="000D1299">
        <w:rPr>
          <w:b/>
          <w:bCs/>
        </w:rPr>
        <w:lastRenderedPageBreak/>
        <w:t>Contrast long- and short-term goals.</w:t>
      </w:r>
      <w:r>
        <w:t xml:space="preserve"> This includes</w:t>
      </w:r>
      <w:r w:rsidRPr="00780856">
        <w:t xml:space="preserve"> </w:t>
      </w:r>
      <w:r w:rsidR="003263EE">
        <w:t>“</w:t>
      </w:r>
      <w:r w:rsidRPr="00780856">
        <w:t>Year Milestones</w:t>
      </w:r>
      <w:r w:rsidR="003263EE">
        <w:t>”</w:t>
      </w:r>
      <w:r w:rsidRPr="00780856">
        <w:t xml:space="preserve">, </w:t>
      </w:r>
      <w:r w:rsidR="003263EE">
        <w:t>“</w:t>
      </w:r>
      <w:r w:rsidRPr="00780856">
        <w:t>Month Milestones</w:t>
      </w:r>
      <w:r w:rsidR="003263EE">
        <w:t>”</w:t>
      </w:r>
      <w:r w:rsidRPr="00780856">
        <w:t xml:space="preserve">, </w:t>
      </w:r>
      <w:r>
        <w:t xml:space="preserve">and </w:t>
      </w:r>
      <w:r w:rsidR="003263EE">
        <w:t>“</w:t>
      </w:r>
      <w:r w:rsidRPr="00780856">
        <w:t>Weekly Tasks</w:t>
      </w:r>
      <w:r w:rsidR="003263EE">
        <w:t>”</w:t>
      </w:r>
      <w:r>
        <w:t>.</w:t>
      </w:r>
    </w:p>
    <w:p w14:paraId="3E9764BD" w14:textId="2379E68C" w:rsidR="00780856" w:rsidRPr="00780856" w:rsidRDefault="00780856" w:rsidP="000D1299">
      <w:pPr>
        <w:pStyle w:val="NumberedList"/>
      </w:pPr>
      <w:r w:rsidRPr="000D1299">
        <w:rPr>
          <w:b/>
          <w:bCs/>
        </w:rPr>
        <w:t>Make use of Markdown.</w:t>
      </w:r>
      <w:r>
        <w:t xml:space="preserve"> </w:t>
      </w:r>
      <w:r w:rsidRPr="00780856">
        <w:t>Markdown is a type of markup language. It can also be used to organize tasks with tags.</w:t>
      </w:r>
    </w:p>
    <w:p w14:paraId="51007F00" w14:textId="002A16F8" w:rsidR="00780856" w:rsidRPr="00780856" w:rsidRDefault="00780856" w:rsidP="000D1299">
      <w:pPr>
        <w:pStyle w:val="NumberedList"/>
      </w:pPr>
      <w:r w:rsidRPr="000D1299">
        <w:rPr>
          <w:b/>
          <w:bCs/>
        </w:rPr>
        <w:t>Combine flexible tools.</w:t>
      </w:r>
      <w:r>
        <w:t xml:space="preserve"> It</w:t>
      </w:r>
      <w:r w:rsidRPr="00780856">
        <w:t xml:space="preserve"> helps in filling gaps in the workflow</w:t>
      </w:r>
      <w:r>
        <w:t>.</w:t>
      </w:r>
    </w:p>
    <w:p w14:paraId="1B1502C3" w14:textId="2BA28504" w:rsidR="00780856" w:rsidRPr="00780856" w:rsidRDefault="00780856" w:rsidP="000D1299">
      <w:pPr>
        <w:pStyle w:val="NumberedList"/>
      </w:pPr>
      <w:r w:rsidRPr="000D1299">
        <w:rPr>
          <w:b/>
          <w:bCs/>
        </w:rPr>
        <w:t>Pony up and pay for a robust tool.</w:t>
      </w:r>
      <w:r w:rsidRPr="00780856">
        <w:t xml:space="preserve"> </w:t>
      </w:r>
      <w:r>
        <w:t>A</w:t>
      </w:r>
      <w:r w:rsidRPr="00780856">
        <w:t xml:space="preserve"> non-free tool often has a lot of features</w:t>
      </w:r>
      <w:r>
        <w:t>.</w:t>
      </w:r>
    </w:p>
    <w:p w14:paraId="644EA35A" w14:textId="3E1C70C9" w:rsidR="00780856" w:rsidRDefault="00780856" w:rsidP="000D1299">
      <w:pPr>
        <w:pStyle w:val="NumberedList"/>
      </w:pPr>
      <w:r w:rsidRPr="000D1299">
        <w:rPr>
          <w:b/>
          <w:bCs/>
        </w:rPr>
        <w:t>Regularly reflect on completed tasks.</w:t>
      </w:r>
      <w:r w:rsidRPr="00780856">
        <w:t xml:space="preserve"> </w:t>
      </w:r>
      <w:r>
        <w:t xml:space="preserve">This </w:t>
      </w:r>
      <w:r w:rsidRPr="00780856">
        <w:t>aids in setting goals and priorities</w:t>
      </w:r>
      <w:r>
        <w:t>.</w:t>
      </w:r>
    </w:p>
    <w:p w14:paraId="1451F12C" w14:textId="069E7EC8" w:rsidR="00780856" w:rsidRDefault="004B32DD">
      <w:pPr>
        <w:pStyle w:val="NormalIndented"/>
        <w:rPr>
          <w:lang w:val="en-PH"/>
        </w:rPr>
      </w:pPr>
      <w:r>
        <w:rPr>
          <w:lang w:val="en-PH"/>
        </w:rPr>
        <w:t xml:space="preserve">Another form of time management that humans can benefit learning from is the way processors handle tasks. CPU scheduling affords computers a way to manage different tasks and keeping the CPU busy as possible while maintaining the fair allocation of its resources. GeeksforGeeks </w:t>
      </w:r>
      <w:sdt>
        <w:sdtPr>
          <w:rPr>
            <w:lang w:val="en-PH"/>
          </w:rPr>
          <w:id w:val="1963687922"/>
          <w:citation/>
        </w:sdtPr>
        <w:sdtContent>
          <w:r>
            <w:rPr>
              <w:lang w:val="en-PH"/>
            </w:rPr>
            <w:fldChar w:fldCharType="begin"/>
          </w:r>
          <w:r>
            <w:instrText xml:space="preserve">CITATION Ope17 \t  \l 1033 </w:instrText>
          </w:r>
          <w:r>
            <w:rPr>
              <w:lang w:val="en-PH"/>
            </w:rPr>
            <w:fldChar w:fldCharType="separate"/>
          </w:r>
          <w:r w:rsidR="001C17B2" w:rsidRPr="001C17B2">
            <w:rPr>
              <w:noProof/>
              <w:lang w:val="en-PH"/>
            </w:rPr>
            <w:t>(2017)</w:t>
          </w:r>
          <w:r>
            <w:rPr>
              <w:lang w:val="en-PH"/>
            </w:rPr>
            <w:fldChar w:fldCharType="end"/>
          </w:r>
        </w:sdtContent>
      </w:sdt>
      <w:r>
        <w:rPr>
          <w:lang w:val="en-PH"/>
        </w:rPr>
        <w:t xml:space="preserve"> lists the different scheduling algorithms, some of which might </w:t>
      </w:r>
      <w:r w:rsidR="00E768E2">
        <w:rPr>
          <w:lang w:val="en-PH"/>
        </w:rPr>
        <w:t>mimic real-life task management.</w:t>
      </w:r>
      <w:r w:rsidR="00E768E2">
        <w:rPr>
          <w:rStyle w:val="FootnoteReference"/>
          <w:lang w:val="en-PH"/>
        </w:rPr>
        <w:footnoteReference w:id="53"/>
      </w:r>
      <w:r w:rsidR="00E768E2">
        <w:rPr>
          <w:lang w:val="en-PH"/>
        </w:rPr>
        <w:t xml:space="preserve"> These may be used to suggest optimal ways by which a person might go about in performing tasks.</w:t>
      </w:r>
    </w:p>
    <w:p w14:paraId="02F16D25" w14:textId="1D62BD93" w:rsidR="004B32DD" w:rsidRPr="004B32DD" w:rsidRDefault="004B32DD" w:rsidP="000D1299">
      <w:pPr>
        <w:pStyle w:val="BulletedList"/>
      </w:pPr>
      <w:r w:rsidRPr="000D1299">
        <w:rPr>
          <w:b/>
          <w:bCs/>
        </w:rPr>
        <w:t>First Come First Serve (FCFS):</w:t>
      </w:r>
      <w:r w:rsidRPr="004B32DD">
        <w:t xml:space="preserve"> </w:t>
      </w:r>
      <w:r w:rsidR="00E768E2">
        <w:t>S</w:t>
      </w:r>
      <w:r w:rsidRPr="004B32DD">
        <w:t>chedules according to arrival times of processes.</w:t>
      </w:r>
    </w:p>
    <w:p w14:paraId="08A9E5EB" w14:textId="19976B77" w:rsidR="004B32DD" w:rsidRPr="004B32DD" w:rsidRDefault="004B32DD">
      <w:pPr>
        <w:pStyle w:val="BulletedList"/>
      </w:pPr>
      <w:r w:rsidRPr="000D1299">
        <w:rPr>
          <w:b/>
          <w:bCs/>
        </w:rPr>
        <w:t>Shortest Job First</w:t>
      </w:r>
      <w:r w:rsidR="00E768E2" w:rsidRPr="000D1299">
        <w:rPr>
          <w:b/>
          <w:bCs/>
        </w:rPr>
        <w:t xml:space="preserve"> </w:t>
      </w:r>
      <w:r w:rsidRPr="000D1299">
        <w:rPr>
          <w:b/>
          <w:bCs/>
        </w:rPr>
        <w:t>(SJF):</w:t>
      </w:r>
      <w:r w:rsidRPr="004B32DD">
        <w:t xml:space="preserve"> </w:t>
      </w:r>
      <w:r w:rsidR="008268E8" w:rsidRPr="004B32DD">
        <w:t>Process</w:t>
      </w:r>
      <w:r w:rsidR="008268E8">
        <w:t>es</w:t>
      </w:r>
      <w:r w:rsidR="008268E8" w:rsidRPr="004B32DD">
        <w:t xml:space="preserve"> </w:t>
      </w:r>
      <w:r w:rsidR="008268E8">
        <w:t>that</w:t>
      </w:r>
      <w:r w:rsidR="008268E8" w:rsidRPr="004B32DD">
        <w:t xml:space="preserve"> have the shortest burst </w:t>
      </w:r>
      <w:r w:rsidR="008268E8">
        <w:t>time</w:t>
      </w:r>
      <w:r w:rsidR="008268E8" w:rsidRPr="004B32DD">
        <w:t xml:space="preserve"> are</w:t>
      </w:r>
      <w:r w:rsidRPr="004B32DD">
        <w:t xml:space="preserve"> scheduled first.</w:t>
      </w:r>
    </w:p>
    <w:p w14:paraId="2C3D54BF" w14:textId="097270B6" w:rsidR="004B32DD" w:rsidRPr="004B32DD" w:rsidRDefault="004B32DD" w:rsidP="000D1299">
      <w:pPr>
        <w:pStyle w:val="BulletedList"/>
      </w:pPr>
      <w:r w:rsidRPr="000D1299">
        <w:rPr>
          <w:b/>
          <w:bCs/>
        </w:rPr>
        <w:t>Shortest Remaining Time First</w:t>
      </w:r>
      <w:r w:rsidR="00E768E2" w:rsidRPr="000D1299">
        <w:rPr>
          <w:b/>
          <w:bCs/>
        </w:rPr>
        <w:t xml:space="preserve"> </w:t>
      </w:r>
      <w:r w:rsidRPr="000D1299">
        <w:rPr>
          <w:b/>
          <w:bCs/>
        </w:rPr>
        <w:t>(SRTF):</w:t>
      </w:r>
      <w:r w:rsidRPr="004B32DD">
        <w:t xml:space="preserve"> </w:t>
      </w:r>
      <w:r w:rsidR="00E768E2">
        <w:t>A</w:t>
      </w:r>
      <w:r w:rsidRPr="004B32DD">
        <w:t xml:space="preserve"> preemptive mode of SJF algorithm in which jobs are schedule</w:t>
      </w:r>
      <w:r w:rsidR="00E768E2">
        <w:t>d</w:t>
      </w:r>
      <w:r w:rsidRPr="004B32DD">
        <w:t xml:space="preserve"> according to </w:t>
      </w:r>
      <w:r w:rsidR="00E768E2">
        <w:t xml:space="preserve">the </w:t>
      </w:r>
      <w:r w:rsidRPr="004B32DD">
        <w:t>shortest remaining time.</w:t>
      </w:r>
    </w:p>
    <w:p w14:paraId="4D9B4A85" w14:textId="646DB1DF" w:rsidR="004B32DD" w:rsidRPr="004B32DD" w:rsidRDefault="004B32DD" w:rsidP="000D1299">
      <w:pPr>
        <w:pStyle w:val="BulletedList"/>
      </w:pPr>
      <w:r w:rsidRPr="000D1299">
        <w:rPr>
          <w:b/>
          <w:bCs/>
        </w:rPr>
        <w:lastRenderedPageBreak/>
        <w:t>Round Robin Scheduling:</w:t>
      </w:r>
      <w:r w:rsidRPr="004B32DD">
        <w:t xml:space="preserve"> Each process is assigned a fixed time in cyclic way.</w:t>
      </w:r>
    </w:p>
    <w:p w14:paraId="216AED7A" w14:textId="4D89432F" w:rsidR="004B32DD" w:rsidRPr="004B32DD" w:rsidRDefault="004B32DD" w:rsidP="000D1299">
      <w:pPr>
        <w:pStyle w:val="BulletedList"/>
      </w:pPr>
      <w:r w:rsidRPr="000D1299">
        <w:rPr>
          <w:b/>
          <w:bCs/>
        </w:rPr>
        <w:t>Priority Based scheduling (Non Preemptive):</w:t>
      </w:r>
      <w:r w:rsidRPr="004B32DD">
        <w:t xml:space="preserve"> </w:t>
      </w:r>
      <w:r w:rsidR="005412CF">
        <w:t>P</w:t>
      </w:r>
      <w:r w:rsidRPr="004B32DD">
        <w:t>rocesses are scheduled according to their priorities, i.e., highest priority process is schedule first. If priorities of two processes match, then schedule according to arrival time.</w:t>
      </w:r>
    </w:p>
    <w:p w14:paraId="449F1577" w14:textId="5BD68484" w:rsidR="004B32DD" w:rsidRPr="004B32DD" w:rsidRDefault="004B32DD" w:rsidP="000D1299">
      <w:pPr>
        <w:pStyle w:val="BulletedList"/>
      </w:pPr>
      <w:r w:rsidRPr="000D1299">
        <w:rPr>
          <w:b/>
          <w:bCs/>
        </w:rPr>
        <w:t>Highest Response Ratio Next (HRRN)</w:t>
      </w:r>
      <w:r w:rsidR="00E768E2" w:rsidRPr="000D1299">
        <w:rPr>
          <w:b/>
          <w:bCs/>
        </w:rPr>
        <w:t>:</w:t>
      </w:r>
      <w:r w:rsidRPr="004B32DD">
        <w:t xml:space="preserve"> </w:t>
      </w:r>
      <w:r w:rsidR="005412CF">
        <w:t>P</w:t>
      </w:r>
      <w:r w:rsidRPr="004B32DD">
        <w:t xml:space="preserve">rocesses with highest response ratio </w:t>
      </w:r>
      <w:r w:rsidR="00E768E2">
        <w:t>are</w:t>
      </w:r>
      <w:r w:rsidRPr="004B32DD">
        <w:t xml:space="preserve"> scheduled. This algorithm avoids starvation.</w:t>
      </w:r>
    </w:p>
    <w:p w14:paraId="01E250DA" w14:textId="6D5A27C8" w:rsidR="004B32DD" w:rsidRPr="004B32DD" w:rsidRDefault="004B32DD" w:rsidP="000D1299">
      <w:pPr>
        <w:pStyle w:val="BulletedList"/>
      </w:pPr>
      <w:r w:rsidRPr="000D1299">
        <w:rPr>
          <w:b/>
          <w:bCs/>
        </w:rPr>
        <w:t>Multilevel Queue Scheduling:</w:t>
      </w:r>
      <w:r w:rsidRPr="004B32DD">
        <w:t xml:space="preserve"> </w:t>
      </w:r>
      <w:r w:rsidR="00E768E2">
        <w:t>P</w:t>
      </w:r>
      <w:r w:rsidRPr="004B32DD">
        <w:t>rocesses are placed in different queues</w:t>
      </w:r>
      <w:r w:rsidR="00E768E2">
        <w:t xml:space="preserve"> a</w:t>
      </w:r>
      <w:r w:rsidR="00E768E2" w:rsidRPr="004B32DD">
        <w:t>ccording to the priority of process</w:t>
      </w:r>
      <w:r w:rsidRPr="004B32DD">
        <w:t xml:space="preserve">. </w:t>
      </w:r>
      <w:r w:rsidR="008268E8" w:rsidRPr="004B32DD">
        <w:t>Generally,</w:t>
      </w:r>
      <w:r w:rsidRPr="004B32DD">
        <w:t xml:space="preserve"> high priority process are placed in the </w:t>
      </w:r>
      <w:r w:rsidR="008268E8" w:rsidRPr="004B32DD">
        <w:t>top-level</w:t>
      </w:r>
      <w:r w:rsidRPr="004B32DD">
        <w:t xml:space="preserve"> queue. Only after completion of processes from </w:t>
      </w:r>
      <w:r w:rsidR="008268E8" w:rsidRPr="004B32DD">
        <w:t>top-level</w:t>
      </w:r>
      <w:r w:rsidRPr="004B32DD">
        <w:t xml:space="preserve"> queue, lower level queued processes are scheduled.</w:t>
      </w:r>
    </w:p>
    <w:p w14:paraId="04D19AAD" w14:textId="6D23003D" w:rsidR="004B32DD" w:rsidRPr="000D1299" w:rsidRDefault="00E768E2" w:rsidP="000D1299">
      <w:pPr>
        <w:pStyle w:val="BulletedList"/>
      </w:pPr>
      <w:r w:rsidRPr="000D1299">
        <w:rPr>
          <w:b/>
          <w:bCs/>
        </w:rPr>
        <w:t>Multi</w:t>
      </w:r>
      <w:r w:rsidR="004B32DD" w:rsidRPr="000D1299">
        <w:rPr>
          <w:b/>
          <w:bCs/>
        </w:rPr>
        <w:t>level Feedback Queue Scheduling:</w:t>
      </w:r>
      <w:r w:rsidR="004B32DD" w:rsidRPr="004B32DD">
        <w:t xml:space="preserve"> It allows the process to move in between queues to separate processes according to the characteristics of their CPU bursts. If a process uses too much CPU time, it is moved to a lower-priority queue.</w:t>
      </w:r>
    </w:p>
    <w:p w14:paraId="5EE95DF5" w14:textId="339F52A3" w:rsidR="008F5661" w:rsidRDefault="00CD79C9" w:rsidP="00D136FA">
      <w:pPr>
        <w:pStyle w:val="Heading2"/>
      </w:pPr>
      <w:r>
        <w:t>Task Management Software</w:t>
      </w:r>
      <w:r w:rsidR="008F5661">
        <w:t xml:space="preserve"> in the Market</w:t>
      </w:r>
    </w:p>
    <w:p w14:paraId="7BC70C89" w14:textId="2FB6A987" w:rsidR="00EF4BDE" w:rsidRPr="00EF4BDE" w:rsidRDefault="001A410D">
      <w:pPr>
        <w:pStyle w:val="NormalIndented"/>
        <w:rPr>
          <w:lang w:val="en-PH"/>
        </w:rPr>
      </w:pPr>
      <w:r>
        <w:rPr>
          <w:lang w:val="en-PH"/>
        </w:rPr>
        <w:t xml:space="preserve">The following is </w:t>
      </w:r>
      <w:r w:rsidR="00EF4BDE" w:rsidRPr="00EF4BDE">
        <w:rPr>
          <w:lang w:val="en-PH"/>
        </w:rPr>
        <w:t>a list of 12 good ta</w:t>
      </w:r>
      <w:r w:rsidR="001F75B9">
        <w:rPr>
          <w:lang w:val="en-PH"/>
        </w:rPr>
        <w:t>sk management apps for teaching.</w:t>
      </w:r>
      <w:r w:rsidR="00EF4BDE">
        <w:rPr>
          <w:rStyle w:val="FootnoteReference"/>
          <w:lang w:val="en-PH"/>
        </w:rPr>
        <w:footnoteReference w:id="54"/>
      </w:r>
    </w:p>
    <w:p w14:paraId="1E38D0B8" w14:textId="4FF84FC1" w:rsidR="00EF4BDE" w:rsidRPr="00EF4BDE" w:rsidRDefault="00EF4BDE" w:rsidP="000D1299">
      <w:pPr>
        <w:pStyle w:val="NumberedList"/>
        <w:numPr>
          <w:ilvl w:val="0"/>
          <w:numId w:val="31"/>
        </w:numPr>
      </w:pPr>
      <w:r w:rsidRPr="00EF4BDE">
        <w:t>Microsoft To-Do</w:t>
      </w:r>
    </w:p>
    <w:p w14:paraId="04ABDA85" w14:textId="20D204A6" w:rsidR="00EF4BDE" w:rsidRPr="00EF4BDE" w:rsidRDefault="00EF4BDE" w:rsidP="000D1299">
      <w:pPr>
        <w:pStyle w:val="NumberedList"/>
      </w:pPr>
      <w:r w:rsidRPr="00EF4BDE">
        <w:t>Things 3</w:t>
      </w:r>
    </w:p>
    <w:p w14:paraId="4FEAD238" w14:textId="58C8A957" w:rsidR="00EF4BDE" w:rsidRPr="00EF4BDE" w:rsidRDefault="00EF4BDE" w:rsidP="000D1299">
      <w:pPr>
        <w:pStyle w:val="NumberedList"/>
      </w:pPr>
      <w:r w:rsidRPr="00EF4BDE">
        <w:t>Wunderlist</w:t>
      </w:r>
    </w:p>
    <w:p w14:paraId="7E8F8721" w14:textId="1BC5FD8A" w:rsidR="00EF4BDE" w:rsidRPr="00EF4BDE" w:rsidRDefault="00EF4BDE" w:rsidP="000D1299">
      <w:pPr>
        <w:pStyle w:val="NumberedList"/>
      </w:pPr>
      <w:r w:rsidRPr="00EF4BDE">
        <w:lastRenderedPageBreak/>
        <w:t>Totoist</w:t>
      </w:r>
    </w:p>
    <w:p w14:paraId="6340068E" w14:textId="515DD203" w:rsidR="00EF4BDE" w:rsidRPr="00EF4BDE" w:rsidRDefault="00EF4BDE" w:rsidP="000D1299">
      <w:pPr>
        <w:pStyle w:val="NumberedList"/>
      </w:pPr>
      <w:r w:rsidRPr="00EF4BDE">
        <w:t>Google Keep</w:t>
      </w:r>
    </w:p>
    <w:p w14:paraId="2A48624F" w14:textId="457A05FD" w:rsidR="00EF4BDE" w:rsidRPr="00EF4BDE" w:rsidRDefault="00EF4BDE" w:rsidP="000D1299">
      <w:pPr>
        <w:pStyle w:val="NumberedList"/>
      </w:pPr>
      <w:r w:rsidRPr="00EF4BDE">
        <w:t>Any.do</w:t>
      </w:r>
    </w:p>
    <w:p w14:paraId="412EAC2F" w14:textId="2657EDE6" w:rsidR="00EF4BDE" w:rsidRDefault="00EF4BDE" w:rsidP="000D1299">
      <w:pPr>
        <w:pStyle w:val="NumberedList"/>
      </w:pPr>
      <w:r w:rsidRPr="00EF4BDE">
        <w:t>Simpli</w:t>
      </w:r>
    </w:p>
    <w:p w14:paraId="632C0491" w14:textId="55D0A866" w:rsidR="00EF4BDE" w:rsidRPr="00EF4BDE" w:rsidRDefault="00EF4BDE" w:rsidP="000D1299">
      <w:pPr>
        <w:pStyle w:val="NumberedList"/>
      </w:pPr>
      <w:r w:rsidRPr="00EF4BDE">
        <w:t>TickTick</w:t>
      </w:r>
    </w:p>
    <w:p w14:paraId="2AB80D16" w14:textId="24458CCF" w:rsidR="00EF4BDE" w:rsidRPr="00EF4BDE" w:rsidRDefault="00EF4BDE" w:rsidP="000D1299">
      <w:pPr>
        <w:pStyle w:val="NumberedList"/>
      </w:pPr>
      <w:r w:rsidRPr="00EF4BDE">
        <w:t>Workflow</w:t>
      </w:r>
    </w:p>
    <w:p w14:paraId="71DAD9BC" w14:textId="1BE15D9E" w:rsidR="00EF4BDE" w:rsidRPr="00EF4BDE" w:rsidRDefault="00EF4BDE" w:rsidP="000D1299">
      <w:pPr>
        <w:pStyle w:val="NumberedList"/>
      </w:pPr>
      <w:r w:rsidRPr="00EF4BDE">
        <w:t>Trello</w:t>
      </w:r>
    </w:p>
    <w:p w14:paraId="73DFEBD8" w14:textId="17AC8A9A" w:rsidR="00EF4BDE" w:rsidRPr="00EF4BDE" w:rsidRDefault="00EF4BDE" w:rsidP="000D1299">
      <w:pPr>
        <w:pStyle w:val="NumberedList"/>
      </w:pPr>
      <w:r w:rsidRPr="00EF4BDE">
        <w:t>Remember The Milk</w:t>
      </w:r>
    </w:p>
    <w:p w14:paraId="5BE19EE7" w14:textId="1ACBB87B" w:rsidR="00EF4BDE" w:rsidRDefault="00EF4BDE" w:rsidP="000D1299">
      <w:pPr>
        <w:pStyle w:val="NumberedList"/>
      </w:pPr>
      <w:r w:rsidRPr="00EF4BDE">
        <w:t>Google Calendar</w:t>
      </w:r>
    </w:p>
    <w:p w14:paraId="0C100EEB" w14:textId="5D0E0D9A" w:rsidR="00AB2593" w:rsidRPr="00EF4BDE" w:rsidRDefault="00AB2593">
      <w:pPr>
        <w:pStyle w:val="NormalIndented"/>
      </w:pPr>
      <w:r>
        <w:rPr>
          <w:lang w:val="en-PH"/>
        </w:rPr>
        <w:t xml:space="preserve">The apps mentioned appear very functional and has very useful features, however, none are specifically designed for teachers. Various apps for teachers can also be found in software app </w:t>
      </w:r>
      <w:r w:rsidR="008268E8">
        <w:rPr>
          <w:lang w:val="en-PH"/>
        </w:rPr>
        <w:t>stores;</w:t>
      </w:r>
      <w:r>
        <w:rPr>
          <w:lang w:val="en-PH"/>
        </w:rPr>
        <w:t xml:space="preserve"> </w:t>
      </w:r>
      <w:r w:rsidR="008268E8">
        <w:rPr>
          <w:lang w:val="en-PH"/>
        </w:rPr>
        <w:t>however,</w:t>
      </w:r>
      <w:r>
        <w:rPr>
          <w:lang w:val="en-PH"/>
        </w:rPr>
        <w:t xml:space="preserve"> these appear to be very specialized for use by teachers only. Likewise, extensibility is quite rare.</w:t>
      </w:r>
    </w:p>
    <w:p w14:paraId="4135C1B0" w14:textId="479CC1CC" w:rsidR="00401365" w:rsidRDefault="001A410D" w:rsidP="00D136FA">
      <w:pPr>
        <w:pStyle w:val="Heading2"/>
      </w:pPr>
      <w:r>
        <w:t>Related Studies</w:t>
      </w:r>
    </w:p>
    <w:p w14:paraId="778DF29E" w14:textId="5A6D71E3" w:rsidR="0099724E" w:rsidRDefault="0099724E">
      <w:pPr>
        <w:pStyle w:val="NormalIndented"/>
        <w:rPr>
          <w:lang w:val="en-PH"/>
        </w:rPr>
      </w:pPr>
      <w:r>
        <w:rPr>
          <w:lang w:val="en-PH"/>
        </w:rPr>
        <w:t>Various studies and special problems were reviewed in order to gain further insight about time and task management, stress, work, classroom management, recordkeeping, and mobile app development, among others.</w:t>
      </w:r>
    </w:p>
    <w:p w14:paraId="59380F49" w14:textId="171977BE" w:rsidR="0099724E" w:rsidRDefault="0099724E" w:rsidP="006A2C0D">
      <w:pPr>
        <w:pStyle w:val="NormalIndented"/>
      </w:pPr>
      <w:r>
        <w:rPr>
          <w:lang w:val="en-PH"/>
        </w:rPr>
        <w:t xml:space="preserve">Mingoa </w:t>
      </w:r>
      <w:sdt>
        <w:sdtPr>
          <w:id w:val="512734253"/>
          <w:citation/>
        </w:sdtPr>
        <w:sdtContent>
          <w:r>
            <w:fldChar w:fldCharType="begin"/>
          </w:r>
          <w:r>
            <w:instrText xml:space="preserve">CITATION Min17 \n  \t  \l 1033 </w:instrText>
          </w:r>
          <w:r>
            <w:fldChar w:fldCharType="separate"/>
          </w:r>
          <w:r w:rsidR="001C17B2">
            <w:rPr>
              <w:noProof/>
            </w:rPr>
            <w:t>(2017)</w:t>
          </w:r>
          <w:r>
            <w:fldChar w:fldCharType="end"/>
          </w:r>
        </w:sdtContent>
      </w:sdt>
      <w:r>
        <w:rPr>
          <w:lang w:val="en-PH"/>
        </w:rPr>
        <w:t xml:space="preserve"> is a published local study that explores the stress level, </w:t>
      </w:r>
      <w:r w:rsidRPr="0099724E">
        <w:rPr>
          <w:lang w:val="en-PH"/>
        </w:rPr>
        <w:t>vulnerability to stress, and the most common sources of stress, and the coping strategies of teachers. It has found that the top five most common sources of stress for teachers includes: (1) having too much paperwork; (2) high cost of living; (3) insufficient salary; (4) oversized classes; and (5) being too busy</w:t>
      </w:r>
      <w:r w:rsidR="001A410D">
        <w:rPr>
          <w:lang w:val="en-PH"/>
        </w:rPr>
        <w:t xml:space="preserve">, although a combination of work-related, personal, and economic </w:t>
      </w:r>
      <w:r w:rsidR="001A410D">
        <w:rPr>
          <w:lang w:val="en-PH"/>
        </w:rPr>
        <w:lastRenderedPageBreak/>
        <w:t>factors are at play</w:t>
      </w:r>
      <w:r w:rsidRPr="0099724E">
        <w:rPr>
          <w:lang w:val="en-PH"/>
        </w:rPr>
        <w:t xml:space="preserve">. </w:t>
      </w:r>
      <w:r w:rsidR="001A410D">
        <w:rPr>
          <w:lang w:val="en-PH"/>
        </w:rPr>
        <w:t>Additionally, h</w:t>
      </w:r>
      <w:r w:rsidRPr="0099724E">
        <w:rPr>
          <w:lang w:val="en-PH"/>
        </w:rPr>
        <w:t xml:space="preserve">aving too much paperwork can possibly be a consequence of oversized classes. </w:t>
      </w:r>
      <w:r w:rsidR="001A410D">
        <w:rPr>
          <w:lang w:val="en-PH"/>
        </w:rPr>
        <w:t>The study has found out that the teachers</w:t>
      </w:r>
      <w:r w:rsidR="00CA2715">
        <w:rPr>
          <w:lang w:val="en-PH"/>
        </w:rPr>
        <w:t>’</w:t>
      </w:r>
      <w:r w:rsidR="001A410D" w:rsidRPr="001A410D">
        <w:rPr>
          <w:lang w:val="en-PH"/>
        </w:rPr>
        <w:t xml:space="preserve"> stress levels and vulnerability to stress </w:t>
      </w:r>
      <w:r w:rsidR="001A410D">
        <w:rPr>
          <w:lang w:val="en-PH"/>
        </w:rPr>
        <w:t>are</w:t>
      </w:r>
      <w:r w:rsidR="001A410D" w:rsidRPr="001A410D">
        <w:rPr>
          <w:lang w:val="en-PH"/>
        </w:rPr>
        <w:t xml:space="preserve"> relatively high.</w:t>
      </w:r>
      <w:r w:rsidR="001A410D">
        <w:rPr>
          <w:lang w:val="en-PH"/>
        </w:rPr>
        <w:t xml:space="preserve"> </w:t>
      </w:r>
      <w:r w:rsidRPr="0099724E">
        <w:rPr>
          <w:lang w:val="en-PH"/>
        </w:rPr>
        <w:t>It has also found that the most common ailments the teachers in the study complain</w:t>
      </w:r>
      <w:r>
        <w:rPr>
          <w:lang w:val="en-PH"/>
        </w:rPr>
        <w:t xml:space="preserve"> </w:t>
      </w:r>
      <w:r w:rsidRPr="0099724E">
        <w:rPr>
          <w:lang w:val="en-PH"/>
        </w:rPr>
        <w:t>about are: (1) fatigue; (2) aching neck and shoulder muscles; (3) lower back pain; (4) sleep disturbances and insomnia; and (5) migraine headaches and menstrual distress or irregularities. Complaints on aching neck and shoulders and lower back pain are associated with the nature of the work. Coping strategies include: (1) watching television; (2) windows shopping at malls; (3) watching sports on television; (4) going to movies; and (5) doing deep breathing and relaxation exercises. Although the methods mentioned are positive, most are sedentary.</w:t>
      </w:r>
      <w:r w:rsidR="00FB6F18" w:rsidRPr="00D136FA">
        <w:rPr>
          <w:rStyle w:val="FootnoteReference"/>
        </w:rPr>
        <w:footnoteReference w:id="55"/>
      </w:r>
    </w:p>
    <w:p w14:paraId="489F3877" w14:textId="14825986" w:rsidR="00482A6D" w:rsidRDefault="006C5674">
      <w:pPr>
        <w:pStyle w:val="NormalIndented"/>
        <w:rPr>
          <w:lang w:val="en-PH"/>
        </w:rPr>
      </w:pPr>
      <w:r>
        <w:rPr>
          <w:lang w:val="en-PH"/>
        </w:rPr>
        <w:t xml:space="preserve">The foreign study, </w:t>
      </w:r>
      <w:r w:rsidR="00482A6D" w:rsidRPr="00482A6D">
        <w:rPr>
          <w:lang w:val="en-PH"/>
        </w:rPr>
        <w:t xml:space="preserve">Sahito, et al. </w:t>
      </w:r>
      <w:sdt>
        <w:sdtPr>
          <w:rPr>
            <w:lang w:val="en-PH"/>
          </w:rPr>
          <w:id w:val="2010627053"/>
          <w:citation/>
        </w:sdtPr>
        <w:sdtContent>
          <w:r w:rsidR="00482A6D">
            <w:rPr>
              <w:lang w:val="en-PH"/>
            </w:rPr>
            <w:fldChar w:fldCharType="begin"/>
          </w:r>
          <w:r>
            <w:instrText xml:space="preserve">CITATION Sah16 \n  \t  \l 1033 </w:instrText>
          </w:r>
          <w:r w:rsidR="00482A6D">
            <w:rPr>
              <w:lang w:val="en-PH"/>
            </w:rPr>
            <w:fldChar w:fldCharType="separate"/>
          </w:r>
          <w:r w:rsidR="001C17B2" w:rsidRPr="001C17B2">
            <w:rPr>
              <w:noProof/>
              <w:lang w:val="en-PH"/>
            </w:rPr>
            <w:t>(2016)</w:t>
          </w:r>
          <w:r w:rsidR="00482A6D">
            <w:rPr>
              <w:lang w:val="en-PH"/>
            </w:rPr>
            <w:fldChar w:fldCharType="end"/>
          </w:r>
        </w:sdtContent>
      </w:sdt>
      <w:r>
        <w:rPr>
          <w:lang w:val="en-PH"/>
        </w:rPr>
        <w:t>,</w:t>
      </w:r>
      <w:r w:rsidR="00482A6D">
        <w:rPr>
          <w:lang w:val="en-PH"/>
        </w:rPr>
        <w:t xml:space="preserve"> </w:t>
      </w:r>
      <w:r w:rsidR="00482A6D" w:rsidRPr="00482A6D">
        <w:rPr>
          <w:lang w:val="en-PH"/>
        </w:rPr>
        <w:t>explores and investigates the importance of time management in the professional life of teachers and the performance of the students. It uses a qualitative research design to collect data from the sample through interviews. The proponents compared public schools and private schools in their locale and found the performance of students in the private schools better because of better time management and good system of planning lessons.</w:t>
      </w:r>
      <w:r>
        <w:rPr>
          <w:rStyle w:val="FootnoteReference"/>
          <w:lang w:val="en-PH"/>
        </w:rPr>
        <w:footnoteReference w:id="56"/>
      </w:r>
    </w:p>
    <w:p w14:paraId="7ED2EF92" w14:textId="66529839" w:rsidR="006C5674" w:rsidRDefault="006C5674">
      <w:pPr>
        <w:pStyle w:val="NormalIndented"/>
        <w:rPr>
          <w:lang w:val="en-PH"/>
        </w:rPr>
      </w:pPr>
      <w:r>
        <w:rPr>
          <w:lang w:val="en-PH"/>
        </w:rPr>
        <w:lastRenderedPageBreak/>
        <w:t xml:space="preserve">Khan, et al. </w:t>
      </w:r>
      <w:sdt>
        <w:sdtPr>
          <w:rPr>
            <w:lang w:val="en-PH"/>
          </w:rPr>
          <w:id w:val="-67269434"/>
          <w:citation/>
        </w:sdtPr>
        <w:sdtContent>
          <w:r>
            <w:rPr>
              <w:lang w:val="en-PH"/>
            </w:rPr>
            <w:fldChar w:fldCharType="begin"/>
          </w:r>
          <w:r>
            <w:instrText xml:space="preserve">CITATION Kha16 \n  \t  \l 1033 </w:instrText>
          </w:r>
          <w:r>
            <w:rPr>
              <w:lang w:val="en-PH"/>
            </w:rPr>
            <w:fldChar w:fldCharType="separate"/>
          </w:r>
          <w:r w:rsidR="001C17B2" w:rsidRPr="001C17B2">
            <w:rPr>
              <w:noProof/>
              <w:lang w:val="en-PH"/>
            </w:rPr>
            <w:t>(2016)</w:t>
          </w:r>
          <w:r>
            <w:rPr>
              <w:lang w:val="en-PH"/>
            </w:rPr>
            <w:fldChar w:fldCharType="end"/>
          </w:r>
        </w:sdtContent>
      </w:sdt>
      <w:r>
        <w:rPr>
          <w:lang w:val="en-PH"/>
        </w:rPr>
        <w:t xml:space="preserve"> is another foreign study that aimed to explore the relationship of time management with teacher</w:t>
      </w:r>
      <w:r w:rsidR="00CA2715">
        <w:rPr>
          <w:lang w:val="en-PH"/>
        </w:rPr>
        <w:t>’</w:t>
      </w:r>
      <w:r>
        <w:rPr>
          <w:lang w:val="en-PH"/>
        </w:rPr>
        <w:t>s performance:</w:t>
      </w:r>
    </w:p>
    <w:p w14:paraId="6AE56EF2" w14:textId="4FA2493B" w:rsidR="006C5674" w:rsidRDefault="006C5674" w:rsidP="000D1299">
      <w:pPr>
        <w:pStyle w:val="BlockQuote"/>
      </w:pPr>
      <w:r w:rsidRPr="006C5674">
        <w:t>This study was conducted to measure the relationship with teachers</w:t>
      </w:r>
      <w:r w:rsidR="00CA2715" w:rsidRPr="0B6F1A6B">
        <w:t>’</w:t>
      </w:r>
      <w:r w:rsidRPr="006C5674">
        <w:t xml:space="preserve"> time management techniques and their class performance... A positive relationship between teachers</w:t>
      </w:r>
      <w:r w:rsidR="00CA2715" w:rsidRPr="0B6F1A6B">
        <w:t>’</w:t>
      </w:r>
      <w:r w:rsidRPr="006C5674">
        <w:t xml:space="preserve"> time management techniques and their class performance was found. The study also inferred that teachers</w:t>
      </w:r>
      <w:r w:rsidR="00CA2715" w:rsidRPr="0B6F1A6B">
        <w:t>’</w:t>
      </w:r>
      <w:r w:rsidRPr="006C5674">
        <w:t xml:space="preserve"> lesson planning technique were very effective for their class performance due to affective time management. It was recommended that time management skills may be included in teacher training programmes to improve teachers</w:t>
      </w:r>
      <w:r w:rsidR="00CA2715" w:rsidRPr="0B6F1A6B">
        <w:t>’</w:t>
      </w:r>
      <w:r w:rsidRPr="006C5674">
        <w:t xml:space="preserve"> managerial and administrational activities.</w:t>
      </w:r>
      <w:r w:rsidRPr="00D136FA">
        <w:rPr>
          <w:rStyle w:val="FootnoteReference"/>
        </w:rPr>
        <w:footnoteReference w:id="57"/>
      </w:r>
    </w:p>
    <w:p w14:paraId="76777140" w14:textId="24FF442A" w:rsidR="006C5674" w:rsidRDefault="006C5674">
      <w:pPr>
        <w:pStyle w:val="NormalIndented"/>
        <w:rPr>
          <w:lang w:val="en-PH"/>
        </w:rPr>
      </w:pPr>
      <w:r>
        <w:rPr>
          <w:lang w:val="en-PH"/>
        </w:rPr>
        <w:t xml:space="preserve">It is also interesting to know that Khan, et al. </w:t>
      </w:r>
      <w:r w:rsidR="00E94DD2">
        <w:rPr>
          <w:lang w:val="en-PH"/>
        </w:rPr>
        <w:t>also reflected on why the most important tasks should be prioritized:</w:t>
      </w:r>
    </w:p>
    <w:p w14:paraId="6FE6CCCE" w14:textId="2A2A448A" w:rsidR="00E94DD2" w:rsidRDefault="00E94DD2">
      <w:pPr>
        <w:pStyle w:val="BlockQuote"/>
      </w:pPr>
      <w:r w:rsidRPr="00E94DD2">
        <w:t>In managing the time, prioritizing the daily tasks is also an effective method of time handling. For this purpose, one should have to separate and categorize his all activities according to their importance. It is more suitable to handle less important tasks intermittently in order to complete the major tasks... For most important tasks, suggestion is that do them in your best time. The reason for this is quite clear. This is because most important task requires more</w:t>
      </w:r>
      <w:r w:rsidRPr="0B6F1A6B">
        <w:t xml:space="preserve"> </w:t>
      </w:r>
      <w:r w:rsidRPr="00E94DD2">
        <w:t>energy and the less important tasks require less energy or to finish the intended goals.</w:t>
      </w:r>
      <w:r>
        <w:rPr>
          <w:rStyle w:val="FootnoteReference"/>
        </w:rPr>
        <w:footnoteReference w:id="58"/>
      </w:r>
    </w:p>
    <w:p w14:paraId="373ABF0C" w14:textId="1EA681CC" w:rsidR="007440AE" w:rsidRDefault="007440AE" w:rsidP="006A2C0D">
      <w:pPr>
        <w:pStyle w:val="NormalIndented"/>
      </w:pPr>
      <w:r>
        <w:t xml:space="preserve">The preceding studies show that teachers indeed have a lot of work on their hands that, when combined with personal and economic factors, can cause them a lot of stress and health issues that come along with it. Teachers are able to cope with </w:t>
      </w:r>
      <w:r w:rsidR="001C62F0">
        <w:t>stress;</w:t>
      </w:r>
      <w:r>
        <w:t xml:space="preserve"> however, valuable strategies like time management can help teachers and even the classes they teach have better performance.</w:t>
      </w:r>
    </w:p>
    <w:p w14:paraId="2C74F90A" w14:textId="1AEA2D20" w:rsidR="00E94DD2" w:rsidRDefault="00E94DD2">
      <w:pPr>
        <w:pStyle w:val="NormalIndented"/>
        <w:rPr>
          <w:lang w:val="en-PH"/>
        </w:rPr>
      </w:pPr>
      <w:r>
        <w:rPr>
          <w:lang w:val="en-PH"/>
        </w:rPr>
        <w:t>Several unpublished studies and special problems were also reviewed:</w:t>
      </w:r>
    </w:p>
    <w:p w14:paraId="10AF2113" w14:textId="4AB99F06" w:rsidR="00E94DD2" w:rsidRDefault="00E94DD2" w:rsidP="00151AA5">
      <w:pPr>
        <w:pStyle w:val="NormalIndented"/>
        <w:rPr>
          <w:lang w:val="en-PH"/>
        </w:rPr>
      </w:pPr>
      <w:r>
        <w:rPr>
          <w:lang w:val="en-PH"/>
        </w:rPr>
        <w:t xml:space="preserve">Ros </w:t>
      </w:r>
      <w:sdt>
        <w:sdtPr>
          <w:rPr>
            <w:lang w:val="en-PH"/>
          </w:rPr>
          <w:id w:val="982740933"/>
          <w:citation/>
        </w:sdtPr>
        <w:sdtContent>
          <w:r w:rsidR="00686CE1">
            <w:rPr>
              <w:lang w:val="en-PH"/>
            </w:rPr>
            <w:fldChar w:fldCharType="begin"/>
          </w:r>
          <w:r w:rsidR="00686CE1">
            <w:instrText xml:space="preserve">CITATION Ros16 \n  \t  \l 1033 </w:instrText>
          </w:r>
          <w:r w:rsidR="00686CE1">
            <w:rPr>
              <w:lang w:val="en-PH"/>
            </w:rPr>
            <w:fldChar w:fldCharType="separate"/>
          </w:r>
          <w:r w:rsidR="001C17B2" w:rsidRPr="001C17B2">
            <w:rPr>
              <w:noProof/>
              <w:lang w:val="en-PH"/>
            </w:rPr>
            <w:t>(2016)</w:t>
          </w:r>
          <w:r w:rsidR="00686CE1">
            <w:rPr>
              <w:lang w:val="en-PH"/>
            </w:rPr>
            <w:fldChar w:fldCharType="end"/>
          </w:r>
        </w:sdtContent>
      </w:sdt>
      <w:r>
        <w:rPr>
          <w:lang w:val="en-PH"/>
        </w:rPr>
        <w:t xml:space="preserve"> is a study that aimed </w:t>
      </w:r>
      <w:r w:rsidRPr="00E94DD2">
        <w:rPr>
          <w:lang w:val="en-PH"/>
        </w:rPr>
        <w:t xml:space="preserve">to develop an Android-based college planner that is customized for college students. It also aimed to integrate different organizational apps </w:t>
      </w:r>
      <w:r w:rsidRPr="00E94DD2">
        <w:rPr>
          <w:lang w:val="en-PH"/>
        </w:rPr>
        <w:lastRenderedPageBreak/>
        <w:t>in order to provide additional features related to scheduling. The application was tested successfully according to overall ease of use, user interface design, satisfaction, and usefulness.</w:t>
      </w:r>
      <w:r>
        <w:rPr>
          <w:lang w:val="en-PH"/>
        </w:rPr>
        <w:t xml:space="preserve"> The study pointed out that there are underlying problems with the use of paper planners in terms of efficiency.</w:t>
      </w:r>
      <w:r w:rsidR="00AA1A64">
        <w:rPr>
          <w:lang w:val="en-PH"/>
        </w:rPr>
        <w:t xml:space="preserve"> Creating a software version of the paper planner would obviously afford more features for the user. </w:t>
      </w:r>
      <w:r w:rsidR="00AA1A64" w:rsidRPr="00AA1A64">
        <w:rPr>
          <w:lang w:val="en-PH"/>
        </w:rPr>
        <w:t>The features added allowed a user to: (A) create a list of instructors and a timetable of consultation schedule; (B) create a list of course</w:t>
      </w:r>
      <w:r w:rsidR="00686CE1">
        <w:rPr>
          <w:lang w:val="en-PH"/>
        </w:rPr>
        <w:t>s</w:t>
      </w:r>
      <w:r w:rsidR="00AA1A64" w:rsidRPr="00AA1A64">
        <w:rPr>
          <w:lang w:val="en-PH"/>
        </w:rPr>
        <w:t xml:space="preserve"> taken for the semester; (C) record the number of absences for each course; (D) create a note for each course; (E) create a photo note taken from camera or gallery for each course; (F) create a task/to-do-list for each course; </w:t>
      </w:r>
      <w:r w:rsidR="00AA1A64">
        <w:rPr>
          <w:lang w:val="en-PH"/>
        </w:rPr>
        <w:t xml:space="preserve">and </w:t>
      </w:r>
      <w:r w:rsidR="00AA1A64" w:rsidRPr="00AA1A64">
        <w:rPr>
          <w:lang w:val="en-PH"/>
        </w:rPr>
        <w:t xml:space="preserve">(G) import, export, and Bluetooth transfer of </w:t>
      </w:r>
      <w:r w:rsidR="00AA1A64">
        <w:rPr>
          <w:lang w:val="en-PH"/>
        </w:rPr>
        <w:t xml:space="preserve">a </w:t>
      </w:r>
      <w:r w:rsidR="00AA1A64" w:rsidRPr="00AA1A64">
        <w:rPr>
          <w:lang w:val="en-PH"/>
        </w:rPr>
        <w:t>database file</w:t>
      </w:r>
      <w:r w:rsidR="00AA1A64">
        <w:rPr>
          <w:lang w:val="en-PH"/>
        </w:rPr>
        <w:t>.</w:t>
      </w:r>
      <w:r w:rsidR="00686CE1">
        <w:rPr>
          <w:rStyle w:val="FootnoteReference"/>
          <w:lang w:val="en-PH"/>
        </w:rPr>
        <w:footnoteReference w:id="59"/>
      </w:r>
      <w:r w:rsidR="006814BC">
        <w:rPr>
          <w:lang w:val="en-PH"/>
        </w:rPr>
        <w:t xml:space="preserve"> Of all the features listed, the task list is the main feature. This can be used to create a task for every course. There would be three lists where tasks would go, depending on marked status: upcoming, late, and completed tasks. The student can filter the tasks by course, due date, weight (assignment, exam, quiz, group meeting, etc.), or priority. Once a task is completed, the students must then mark it as done. The users can also view a status bar and setup an app widget for easier access.</w:t>
      </w:r>
      <w:r w:rsidR="006814BC">
        <w:rPr>
          <w:rStyle w:val="FootnoteReference"/>
          <w:lang w:val="en-PH"/>
        </w:rPr>
        <w:footnoteReference w:id="60"/>
      </w:r>
    </w:p>
    <w:p w14:paraId="2658D4EE" w14:textId="4FAB2B06" w:rsidR="00B67215" w:rsidRDefault="00B67215">
      <w:pPr>
        <w:pStyle w:val="NormalIndented"/>
        <w:rPr>
          <w:lang w:val="en-PH"/>
        </w:rPr>
      </w:pPr>
      <w:r>
        <w:rPr>
          <w:lang w:val="en-PH"/>
        </w:rPr>
        <w:t xml:space="preserve">Garcia &amp; Lapitan </w:t>
      </w:r>
      <w:sdt>
        <w:sdtPr>
          <w:rPr>
            <w:lang w:val="en-PH"/>
          </w:rPr>
          <w:id w:val="1761030373"/>
          <w:citation/>
        </w:sdtPr>
        <w:sdtContent>
          <w:r>
            <w:rPr>
              <w:lang w:val="en-PH"/>
            </w:rPr>
            <w:fldChar w:fldCharType="begin"/>
          </w:r>
          <w:r>
            <w:instrText xml:space="preserve">CITATION Gar12 \n  \t  \l 1033 </w:instrText>
          </w:r>
          <w:r>
            <w:rPr>
              <w:lang w:val="en-PH"/>
            </w:rPr>
            <w:fldChar w:fldCharType="separate"/>
          </w:r>
          <w:r w:rsidR="001C17B2" w:rsidRPr="001C17B2">
            <w:rPr>
              <w:noProof/>
              <w:lang w:val="en-PH"/>
            </w:rPr>
            <w:t>(2012)</w:t>
          </w:r>
          <w:r>
            <w:rPr>
              <w:lang w:val="en-PH"/>
            </w:rPr>
            <w:fldChar w:fldCharType="end"/>
          </w:r>
        </w:sdtContent>
      </w:sdt>
      <w:r>
        <w:rPr>
          <w:lang w:val="en-PH"/>
        </w:rPr>
        <w:t xml:space="preserve"> </w:t>
      </w:r>
      <w:r w:rsidR="001C4DF1" w:rsidRPr="001C4DF1">
        <w:rPr>
          <w:lang w:val="en-PH"/>
        </w:rPr>
        <w:t>to develop a personalized and user-friendly Android application that will improve the organization of tasks of users by employing a modified Earliest Deadline First Scheduling Algorithm to handle cases with same deadline tasks. The application should also be able to generate a schedule either manually or automatically based o</w:t>
      </w:r>
      <w:r w:rsidR="001C4DF1">
        <w:rPr>
          <w:lang w:val="en-PH"/>
        </w:rPr>
        <w:t>n user input and task deadlines</w:t>
      </w:r>
      <w:r>
        <w:rPr>
          <w:lang w:val="en-PH"/>
        </w:rPr>
        <w:t>:</w:t>
      </w:r>
    </w:p>
    <w:p w14:paraId="2C492998" w14:textId="21174E16" w:rsidR="00B67215" w:rsidRDefault="00B67215">
      <w:pPr>
        <w:pStyle w:val="BlockQuote"/>
      </w:pPr>
      <w:r>
        <w:lastRenderedPageBreak/>
        <w:t>Time management has always been a problem especially for most students as they often tend to forget, cram, or fail to finish up a given task. Using the most common belonging of students, a mobile phone, an application that would serve as an aid to the time management problem will be developed. The application is to be developed specifically for smartphones running on Android OS and through the Earliest Deadline First algorithm, tasks would be scheduled and viewed in a tabular form. With the user being able to visualize the weight of his workload and notified of his upcoming tasks, it is expected that there would be a lesser risks of time management problems and tasks left unfinished.</w:t>
      </w:r>
      <w:r>
        <w:rPr>
          <w:rStyle w:val="FootnoteReference"/>
        </w:rPr>
        <w:footnoteReference w:id="61"/>
      </w:r>
    </w:p>
    <w:p w14:paraId="297FFC43" w14:textId="7B420599" w:rsidR="00734AAB" w:rsidRDefault="00A917D2" w:rsidP="00141CA1">
      <w:r w:rsidRPr="00A917D2">
        <w:t xml:space="preserve">Aside from a choice between manual and automatic schedule generation, the system also features a tabular schedule generation, </w:t>
      </w:r>
      <w:r w:rsidR="008451B3">
        <w:t>showing</w:t>
      </w:r>
      <w:r w:rsidR="008451B3" w:rsidRPr="0B6F1A6B">
        <w:t xml:space="preserve"> </w:t>
      </w:r>
      <w:r w:rsidRPr="00A917D2">
        <w:t>schedules generated manually or automatically. Different colors signif</w:t>
      </w:r>
      <w:r w:rsidR="006814BC">
        <w:t xml:space="preserve">y the differences in priorities or </w:t>
      </w:r>
      <w:r w:rsidRPr="00A917D2">
        <w:t>difficulties of each task.</w:t>
      </w:r>
      <w:r w:rsidR="00804CEC">
        <w:t xml:space="preserve"> As the</w:t>
      </w:r>
      <w:r w:rsidR="00804CEC">
        <w:rPr>
          <w:lang w:val="en-US"/>
        </w:rPr>
        <w:t xml:space="preserve"> proponents</w:t>
      </w:r>
      <w:r w:rsidR="00734AAB">
        <w:t xml:space="preserve"> recognized that proper time management is the key to keeping in sync with one</w:t>
      </w:r>
      <w:r w:rsidR="00CA2715" w:rsidRPr="0B6F1A6B">
        <w:t>’</w:t>
      </w:r>
      <w:r w:rsidR="00734AAB">
        <w:t>s daily activities</w:t>
      </w:r>
      <w:r w:rsidR="00804CEC">
        <w:t>, they have suggested that a</w:t>
      </w:r>
      <w:r w:rsidR="00734AAB">
        <w:t xml:space="preserve"> way to achieve proper time management is through task scheduling</w:t>
      </w:r>
      <w:r w:rsidR="001C4DF1">
        <w:rPr>
          <w:rStyle w:val="FootnoteReference"/>
        </w:rPr>
        <w:footnoteReference w:id="62"/>
      </w:r>
      <w:r w:rsidR="00734AAB">
        <w:t>, similar to how computers manage CPU time</w:t>
      </w:r>
      <w:r w:rsidR="00287818">
        <w:t xml:space="preserve"> for running tasks</w:t>
      </w:r>
      <w:r w:rsidR="00734AAB" w:rsidRPr="0B6F1A6B">
        <w:t xml:space="preserve">. </w:t>
      </w:r>
      <w:r w:rsidR="00804CEC">
        <w:t>If tasks are treated like OS tasks, existing algorithms for task scheduling can be used for schedule generation.</w:t>
      </w:r>
      <w:r w:rsidR="008451B3">
        <w:t xml:space="preserve"> However, they also</w:t>
      </w:r>
      <w:r w:rsidR="006272C8">
        <w:t xml:space="preserve"> note that, as of the time of their writing, </w:t>
      </w:r>
      <w:r w:rsidR="006272C8" w:rsidRPr="006272C8">
        <w:t>there is not much literature available for scheduling real-world tasks. They also note that applications, both in the mobile devices and over the internet, are available for this need, although there are not enough documentation on which algorithm they used and how they are developed.</w:t>
      </w:r>
      <w:r w:rsidR="006272C8">
        <w:rPr>
          <w:rStyle w:val="FootnoteReference"/>
        </w:rPr>
        <w:footnoteReference w:id="63"/>
      </w:r>
      <w:r w:rsidR="006272C8" w:rsidRPr="006272C8">
        <w:t xml:space="preserve"> As such, the proponents imply that there is a lot to be desired when it comes to the use of algorithms in real-world tasks.</w:t>
      </w:r>
    </w:p>
    <w:p w14:paraId="3467E38B" w14:textId="2E71CA1A" w:rsidR="00972B19" w:rsidRDefault="00FA6D23">
      <w:pPr>
        <w:pStyle w:val="NormalIndented"/>
      </w:pPr>
      <w:r>
        <w:lastRenderedPageBreak/>
        <w:t>Garcia &amp; Gocoyo</w:t>
      </w:r>
      <w:r w:rsidRPr="0B6F1A6B">
        <w:t xml:space="preserve"> </w:t>
      </w:r>
      <w:sdt>
        <w:sdtPr>
          <w:id w:val="-1273785044"/>
          <w:citation/>
        </w:sdtPr>
        <w:sdtContent>
          <w:r>
            <w:fldChar w:fldCharType="begin"/>
          </w:r>
          <w:r w:rsidR="004E400B">
            <w:instrText xml:space="preserve">CITATION Gar16 \n  \t  \l 1033 </w:instrText>
          </w:r>
          <w:r>
            <w:fldChar w:fldCharType="separate"/>
          </w:r>
          <w:r w:rsidR="001C17B2">
            <w:rPr>
              <w:noProof/>
            </w:rPr>
            <w:t>(2016)</w:t>
          </w:r>
          <w:r>
            <w:fldChar w:fldCharType="end"/>
          </w:r>
        </w:sdtContent>
      </w:sdt>
      <w:r>
        <w:t xml:space="preserve"> states that </w:t>
      </w:r>
      <w:r w:rsidR="003263EE" w:rsidRPr="0B6F1A6B">
        <w:t>“</w:t>
      </w:r>
      <w:r>
        <w:t>Information has now attained its rightful place as a strategic resource... x x</w:t>
      </w:r>
      <w:r w:rsidRPr="0B6F1A6B">
        <w:t> </w:t>
      </w:r>
      <w:r>
        <w:t>x Information is very decisive in any and whatever decision-making an organization has to make in dealing with all the transactions that are transpiring inside and within its bound...</w:t>
      </w:r>
      <w:r w:rsidR="003263EE" w:rsidRPr="0B6F1A6B">
        <w:t>”</w:t>
      </w:r>
      <w:r w:rsidR="004E400B">
        <w:rPr>
          <w:rStyle w:val="FootnoteReference"/>
        </w:rPr>
        <w:footnoteReference w:id="64"/>
      </w:r>
      <w:r w:rsidR="00972B19">
        <w:t xml:space="preserve"> One of the decisions that a university needs to make is the class schedule. As such, i</w:t>
      </w:r>
      <w:r>
        <w:t>t presents a system that can be used in class scheduling in a university. It makes use of Genetic Algorithms (GAs) combined with the Queen Bee Algorithm (QBA) for a more efficient and effective scheduling.</w:t>
      </w:r>
      <w:r w:rsidR="004E400B">
        <w:rPr>
          <w:rStyle w:val="FootnoteReference"/>
        </w:rPr>
        <w:footnoteReference w:id="65"/>
      </w:r>
      <w:r w:rsidR="008451B3" w:rsidRPr="0B6F1A6B">
        <w:t xml:space="preserve"> </w:t>
      </w:r>
      <w:r w:rsidR="00972B19">
        <w:t>In generating the specifications of the scheduling system, the hard and soft constraints that could affect the scheduling</w:t>
      </w:r>
      <w:r w:rsidR="008451B3">
        <w:t xml:space="preserve"> are first determined</w:t>
      </w:r>
      <w:r w:rsidR="00972B19">
        <w:t>. These includes University policies, instructors</w:t>
      </w:r>
      <w:r w:rsidR="00CA2715" w:rsidRPr="0B6F1A6B">
        <w:t>’</w:t>
      </w:r>
      <w:r w:rsidR="00972B19">
        <w:t xml:space="preserve"> preferences, the number of classrooms, and the total number of students. </w:t>
      </w:r>
      <w:r w:rsidR="008451B3">
        <w:t>S</w:t>
      </w:r>
      <w:r w:rsidR="00972B19">
        <w:t xml:space="preserve">ignificant features </w:t>
      </w:r>
      <w:r w:rsidR="00682021">
        <w:t>have been</w:t>
      </w:r>
      <w:r w:rsidR="008451B3">
        <w:t xml:space="preserve"> added </w:t>
      </w:r>
      <w:r w:rsidR="00972B19">
        <w:t>such as allowing users to print or download a specific schedule in PDF format, to merge classes, to manage rooms and building, to detect class schedule conflicts, manage room types, assign faculty, and manage subject specialization.</w:t>
      </w:r>
      <w:r w:rsidR="00F30CE0">
        <w:rPr>
          <w:rStyle w:val="FootnoteReference"/>
        </w:rPr>
        <w:footnoteReference w:id="66"/>
      </w:r>
      <w:r w:rsidR="004E400B">
        <w:t xml:space="preserve"> The proponents of the study </w:t>
      </w:r>
      <w:r w:rsidR="00682021">
        <w:t xml:space="preserve">have </w:t>
      </w:r>
      <w:r w:rsidR="004E400B">
        <w:t>used several frameworks and development tools which include NGINX for the server side, Silex PHP as the primary programming tool and back-end software, Semantic-ui and uikit for the front-end, and AngularJS via AJAX and JSON for communicating with the current system</w:t>
      </w:r>
      <w:r w:rsidR="00CA2715" w:rsidRPr="0B6F1A6B">
        <w:t>’</w:t>
      </w:r>
      <w:r w:rsidR="004E400B">
        <w:t>s Application Programming Interface (API).</w:t>
      </w:r>
      <w:r w:rsidR="004E400B">
        <w:rPr>
          <w:rStyle w:val="FootnoteReference"/>
        </w:rPr>
        <w:footnoteReference w:id="67"/>
      </w:r>
    </w:p>
    <w:p w14:paraId="2BE2E39F" w14:textId="079E3809" w:rsidR="004E400B" w:rsidRDefault="004E400B">
      <w:pPr>
        <w:pStyle w:val="NormalIndented"/>
        <w:rPr>
          <w:lang w:val="en-PH"/>
        </w:rPr>
      </w:pPr>
      <w:r>
        <w:rPr>
          <w:lang w:val="en-PH"/>
        </w:rPr>
        <w:lastRenderedPageBreak/>
        <w:t xml:space="preserve">Comia, et al. </w:t>
      </w:r>
      <w:sdt>
        <w:sdtPr>
          <w:rPr>
            <w:lang w:val="en-PH"/>
          </w:rPr>
          <w:id w:val="-561867568"/>
          <w:citation/>
        </w:sdtPr>
        <w:sdtContent>
          <w:r>
            <w:rPr>
              <w:lang w:val="en-PH"/>
            </w:rPr>
            <w:fldChar w:fldCharType="begin"/>
          </w:r>
          <w:r>
            <w:instrText xml:space="preserve">CITATION Com13 \n  \t  \l 1033 </w:instrText>
          </w:r>
          <w:r>
            <w:rPr>
              <w:lang w:val="en-PH"/>
            </w:rPr>
            <w:fldChar w:fldCharType="separate"/>
          </w:r>
          <w:r w:rsidR="001C17B2" w:rsidRPr="001C17B2">
            <w:rPr>
              <w:noProof/>
              <w:lang w:val="en-PH"/>
            </w:rPr>
            <w:t>(2013)</w:t>
          </w:r>
          <w:r>
            <w:rPr>
              <w:lang w:val="en-PH"/>
            </w:rPr>
            <w:fldChar w:fldCharType="end"/>
          </w:r>
        </w:sdtContent>
      </w:sdt>
      <w:r w:rsidR="00FD2840">
        <w:rPr>
          <w:lang w:val="en-PH"/>
        </w:rPr>
        <w:t xml:space="preserve"> develops a class record for Android to help the instructors manage their class records based on their desired strategy. The system provides student profiles for the ease of access in student</w:t>
      </w:r>
      <w:r w:rsidR="00CA2715">
        <w:rPr>
          <w:lang w:val="en-PH"/>
        </w:rPr>
        <w:t>’</w:t>
      </w:r>
      <w:r w:rsidR="00FD2840">
        <w:rPr>
          <w:lang w:val="en-PH"/>
        </w:rPr>
        <w:t>s information.</w:t>
      </w:r>
      <w:r w:rsidR="00F70C6E">
        <w:rPr>
          <w:lang w:val="en-PH"/>
        </w:rPr>
        <w:t xml:space="preserve"> The application also affords both a seat plan view and a recitation view. It also allows an efficient way of recording and computing student grades as opposed to manual recording and calculation. To proceed with the development, the proponents first surveyed for other similar systems and analyzed their design and development according to interface and the database management components. After implementation, the system is then evaluated according to functionality, compatibility and user acceptance.</w:t>
      </w:r>
      <w:r w:rsidR="00F70C6E">
        <w:rPr>
          <w:rStyle w:val="FootnoteReference"/>
          <w:lang w:val="en-PH"/>
        </w:rPr>
        <w:footnoteReference w:id="68"/>
      </w:r>
    </w:p>
    <w:p w14:paraId="4CBF44F0" w14:textId="238CABE3" w:rsidR="00682021" w:rsidRDefault="00682021">
      <w:pPr>
        <w:pStyle w:val="NormalIndented"/>
        <w:rPr>
          <w:lang w:val="en-PH"/>
        </w:rPr>
      </w:pPr>
      <w:r>
        <w:rPr>
          <w:lang w:val="en-PH"/>
        </w:rPr>
        <w:t xml:space="preserve">In the foregoing special problems, </w:t>
      </w:r>
      <w:r w:rsidR="00C1383A">
        <w:rPr>
          <w:lang w:val="en-PH"/>
        </w:rPr>
        <w:t xml:space="preserve">different </w:t>
      </w:r>
      <w:r>
        <w:rPr>
          <w:lang w:val="en-PH"/>
        </w:rPr>
        <w:t xml:space="preserve">issues such as time management, task planning, class scheduling, and class record maintenance are all addressed through Android-based </w:t>
      </w:r>
      <w:r w:rsidR="0044113F">
        <w:rPr>
          <w:lang w:val="en-PH"/>
        </w:rPr>
        <w:t xml:space="preserve">or mobile-device-based </w:t>
      </w:r>
      <w:r>
        <w:rPr>
          <w:lang w:val="en-PH"/>
        </w:rPr>
        <w:t>apps</w:t>
      </w:r>
      <w:r w:rsidR="00715A9D">
        <w:rPr>
          <w:lang w:val="en-PH"/>
        </w:rPr>
        <w:t xml:space="preserve">. The developers all look to </w:t>
      </w:r>
      <w:r w:rsidR="0044113F">
        <w:rPr>
          <w:lang w:val="en-PH"/>
        </w:rPr>
        <w:t xml:space="preserve">the currently commonplace </w:t>
      </w:r>
      <w:r w:rsidR="00715A9D">
        <w:rPr>
          <w:lang w:val="en-PH"/>
        </w:rPr>
        <w:t>smartphones as functional management tools</w:t>
      </w:r>
      <w:r>
        <w:rPr>
          <w:lang w:val="en-PH"/>
        </w:rPr>
        <w:t xml:space="preserve">. All apps feature </w:t>
      </w:r>
      <w:r w:rsidR="00715A9D">
        <w:rPr>
          <w:lang w:val="en-PH"/>
        </w:rPr>
        <w:t>at least a</w:t>
      </w:r>
      <w:r w:rsidR="00C1383A">
        <w:rPr>
          <w:lang w:val="en-PH"/>
        </w:rPr>
        <w:t xml:space="preserve"> sort of </w:t>
      </w:r>
      <w:r>
        <w:rPr>
          <w:lang w:val="en-PH"/>
        </w:rPr>
        <w:t>automation</w:t>
      </w:r>
      <w:r w:rsidR="00C1383A">
        <w:rPr>
          <w:lang w:val="en-PH"/>
        </w:rPr>
        <w:t>, especially in generating schedules or maintaining records. Each app also afford</w:t>
      </w:r>
      <w:r w:rsidR="00715A9D">
        <w:rPr>
          <w:lang w:val="en-PH"/>
        </w:rPr>
        <w:t>s</w:t>
      </w:r>
      <w:r w:rsidR="00C1383A">
        <w:rPr>
          <w:lang w:val="en-PH"/>
        </w:rPr>
        <w:t xml:space="preserve"> different views of the same information and different ways in manipulating them. Some of these studies have carried out surveys of similar systems in order to analyze their design and development. The apps are also evaluated after their implementation. However, </w:t>
      </w:r>
      <w:r w:rsidR="00715A9D">
        <w:rPr>
          <w:lang w:val="en-PH"/>
        </w:rPr>
        <w:t>it will be i</w:t>
      </w:r>
      <w:r w:rsidR="00C1383A">
        <w:rPr>
          <w:lang w:val="en-PH"/>
        </w:rPr>
        <w:t xml:space="preserve">nteresting </w:t>
      </w:r>
      <w:r w:rsidR="00715A9D">
        <w:rPr>
          <w:lang w:val="en-PH"/>
        </w:rPr>
        <w:t xml:space="preserve">to note that, in </w:t>
      </w:r>
      <w:r w:rsidR="00C1383A">
        <w:rPr>
          <w:lang w:val="en-PH"/>
        </w:rPr>
        <w:t>the design endeavors</w:t>
      </w:r>
      <w:r w:rsidR="00715A9D">
        <w:rPr>
          <w:lang w:val="en-PH"/>
        </w:rPr>
        <w:t>,</w:t>
      </w:r>
      <w:r w:rsidR="00C1383A">
        <w:rPr>
          <w:lang w:val="en-PH"/>
        </w:rPr>
        <w:t xml:space="preserve"> </w:t>
      </w:r>
      <w:r w:rsidR="00715A9D">
        <w:rPr>
          <w:lang w:val="en-PH"/>
        </w:rPr>
        <w:t>CPU scheduling algorithms are considered for scheduling real-life tasks and special algorithms</w:t>
      </w:r>
      <w:r w:rsidR="00715A9D" w:rsidRPr="00715A9D">
        <w:rPr>
          <w:lang w:val="en-PH"/>
        </w:rPr>
        <w:t xml:space="preserve"> </w:t>
      </w:r>
      <w:r w:rsidR="00715A9D">
        <w:rPr>
          <w:lang w:val="en-PH"/>
        </w:rPr>
        <w:t>describing real-life, natural</w:t>
      </w:r>
      <w:r w:rsidR="0044113F">
        <w:rPr>
          <w:lang w:val="en-PH"/>
        </w:rPr>
        <w:t>ly-occurring</w:t>
      </w:r>
      <w:r w:rsidR="00715A9D">
        <w:rPr>
          <w:lang w:val="en-PH"/>
        </w:rPr>
        <w:t xml:space="preserve"> events or processes, such as genetic algorithms and the queen bee </w:t>
      </w:r>
      <w:r w:rsidR="00715A9D">
        <w:rPr>
          <w:lang w:val="en-PH"/>
        </w:rPr>
        <w:lastRenderedPageBreak/>
        <w:t xml:space="preserve">algorithm, are applied to automation. Another thing worth mentioning is how the developers </w:t>
      </w:r>
      <w:r w:rsidR="0047681B">
        <w:rPr>
          <w:lang w:val="en-PH"/>
        </w:rPr>
        <w:t xml:space="preserve">paid attention to </w:t>
      </w:r>
      <w:r w:rsidR="00715A9D">
        <w:rPr>
          <w:lang w:val="en-PH"/>
        </w:rPr>
        <w:t>personal, organizational, and activity-related factors in the design of their respective systems.</w:t>
      </w:r>
    </w:p>
    <w:p w14:paraId="2B81D66B" w14:textId="1ACC831F" w:rsidR="00A77BB2" w:rsidRDefault="00A71F7D">
      <w:pPr>
        <w:pStyle w:val="NormalIndented"/>
        <w:rPr>
          <w:lang w:val="en-PH"/>
        </w:rPr>
      </w:pPr>
      <w:r>
        <w:rPr>
          <w:lang w:val="en-PH"/>
        </w:rPr>
        <w:t xml:space="preserve">Regarding development tools, a list </w:t>
      </w:r>
      <w:r w:rsidR="00DA6A96">
        <w:rPr>
          <w:lang w:val="en-PH"/>
        </w:rPr>
        <w:t xml:space="preserve">of frameworks </w:t>
      </w:r>
      <w:r>
        <w:rPr>
          <w:lang w:val="en-PH"/>
        </w:rPr>
        <w:t xml:space="preserve">on the web can be found at the page Mobile Frameworks Comparison Chart </w:t>
      </w:r>
      <w:sdt>
        <w:sdtPr>
          <w:rPr>
            <w:lang w:val="en-PH"/>
          </w:rPr>
          <w:id w:val="-1175192329"/>
          <w:citation/>
        </w:sdtPr>
        <w:sdtContent>
          <w:r>
            <w:rPr>
              <w:lang w:val="en-PH"/>
            </w:rPr>
            <w:fldChar w:fldCharType="begin"/>
          </w:r>
          <w:r>
            <w:instrText xml:space="preserve">CITATION Mob18 \n  \t  \l 1033 </w:instrText>
          </w:r>
          <w:r>
            <w:rPr>
              <w:lang w:val="en-PH"/>
            </w:rPr>
            <w:fldChar w:fldCharType="separate"/>
          </w:r>
          <w:r w:rsidR="001C17B2" w:rsidRPr="001C17B2">
            <w:rPr>
              <w:noProof/>
              <w:lang w:val="en-PH"/>
            </w:rPr>
            <w:t>(n.d.)</w:t>
          </w:r>
          <w:r>
            <w:rPr>
              <w:lang w:val="en-PH"/>
            </w:rPr>
            <w:fldChar w:fldCharType="end"/>
          </w:r>
        </w:sdtContent>
      </w:sdt>
      <w:r w:rsidR="00601013">
        <w:rPr>
          <w:lang w:val="en-PH"/>
        </w:rPr>
        <w:t>.</w:t>
      </w:r>
      <w:r>
        <w:rPr>
          <w:rStyle w:val="FootnoteReference"/>
          <w:lang w:val="en-PH"/>
        </w:rPr>
        <w:footnoteReference w:id="69"/>
      </w:r>
      <w:r>
        <w:rPr>
          <w:lang w:val="en-PH"/>
        </w:rPr>
        <w:t xml:space="preserve"> Many frameworks and development tools are listed, but th</w:t>
      </w:r>
      <w:r w:rsidR="0044113F">
        <w:rPr>
          <w:lang w:val="en-PH"/>
        </w:rPr>
        <w:t>e</w:t>
      </w:r>
      <w:r>
        <w:rPr>
          <w:lang w:val="en-PH"/>
        </w:rPr>
        <w:t xml:space="preserve"> proponents </w:t>
      </w:r>
      <w:r w:rsidR="0044113F">
        <w:rPr>
          <w:lang w:val="en-PH"/>
        </w:rPr>
        <w:t xml:space="preserve">of the current study </w:t>
      </w:r>
      <w:r w:rsidR="00601013">
        <w:rPr>
          <w:lang w:val="en-PH"/>
        </w:rPr>
        <w:t xml:space="preserve">deem Xamarin </w:t>
      </w:r>
      <w:r>
        <w:rPr>
          <w:lang w:val="en-PH"/>
        </w:rPr>
        <w:t>as a very suitable option, particularly as Xamarin can be used</w:t>
      </w:r>
      <w:r w:rsidR="00B1309F">
        <w:rPr>
          <w:lang w:val="en-PH"/>
        </w:rPr>
        <w:t xml:space="preserve"> with Visual Studio and C#</w:t>
      </w:r>
      <w:r>
        <w:rPr>
          <w:lang w:val="en-PH"/>
        </w:rPr>
        <w:t xml:space="preserve"> to produce apps that can target </w:t>
      </w:r>
      <w:r w:rsidR="00B1309F">
        <w:rPr>
          <w:lang w:val="en-PH"/>
        </w:rPr>
        <w:t xml:space="preserve">Android, iOS, and Windows UWP (Universal Windows Platform) while sharing code among the different platform implementations. However, there are </w:t>
      </w:r>
      <w:r w:rsidR="00DA6A96">
        <w:rPr>
          <w:lang w:val="en-PH"/>
        </w:rPr>
        <w:t>other tools</w:t>
      </w:r>
      <w:r w:rsidR="00B1309F">
        <w:rPr>
          <w:lang w:val="en-PH"/>
        </w:rPr>
        <w:t xml:space="preserve"> that might </w:t>
      </w:r>
      <w:r w:rsidR="0044113F">
        <w:rPr>
          <w:lang w:val="en-PH"/>
        </w:rPr>
        <w:t xml:space="preserve">still be </w:t>
      </w:r>
      <w:r w:rsidR="00B1309F">
        <w:rPr>
          <w:lang w:val="en-PH"/>
        </w:rPr>
        <w:t>worthy of consideration</w:t>
      </w:r>
      <w:r w:rsidR="0044113F">
        <w:rPr>
          <w:lang w:val="en-PH"/>
        </w:rPr>
        <w:t xml:space="preserve"> during the design phase of this study</w:t>
      </w:r>
      <w:r w:rsidR="00DA6A96">
        <w:rPr>
          <w:lang w:val="en-PH"/>
        </w:rPr>
        <w:t>, such as Android Studio</w:t>
      </w:r>
      <w:r w:rsidR="00B1309F">
        <w:rPr>
          <w:lang w:val="en-PH"/>
        </w:rPr>
        <w:t>.</w:t>
      </w:r>
    </w:p>
    <w:p w14:paraId="40E6E9AF" w14:textId="54D432AD" w:rsidR="00B1309F" w:rsidRPr="000D1299" w:rsidRDefault="00B1309F">
      <w:pPr>
        <w:pStyle w:val="NormalIndented"/>
        <w:rPr>
          <w:lang w:val="en-PH"/>
        </w:rPr>
      </w:pPr>
      <w:r>
        <w:rPr>
          <w:lang w:val="en-PH"/>
        </w:rPr>
        <w:t xml:space="preserve">In order to select the best framework for the purposes of the proponents, the proponents also reviewed the suggestions of Srivastav </w:t>
      </w:r>
      <w:sdt>
        <w:sdtPr>
          <w:rPr>
            <w:lang w:val="en-PH"/>
          </w:rPr>
          <w:id w:val="1674146503"/>
          <w:citation/>
        </w:sdtPr>
        <w:sdtContent>
          <w:r>
            <w:rPr>
              <w:lang w:val="en-PH"/>
            </w:rPr>
            <w:fldChar w:fldCharType="begin"/>
          </w:r>
          <w:r>
            <w:instrText xml:space="preserve">CITATION Sri15 \n  \t  \l 1033 </w:instrText>
          </w:r>
          <w:r>
            <w:rPr>
              <w:lang w:val="en-PH"/>
            </w:rPr>
            <w:fldChar w:fldCharType="separate"/>
          </w:r>
          <w:r w:rsidR="001C17B2" w:rsidRPr="001C17B2">
            <w:rPr>
              <w:noProof/>
              <w:lang w:val="en-PH"/>
            </w:rPr>
            <w:t>(2015)</w:t>
          </w:r>
          <w:r>
            <w:rPr>
              <w:lang w:val="en-PH"/>
            </w:rPr>
            <w:fldChar w:fldCharType="end"/>
          </w:r>
        </w:sdtContent>
      </w:sdt>
      <w:r w:rsidR="004D19AC">
        <w:rPr>
          <w:lang w:val="en-PH"/>
        </w:rPr>
        <w:t>. The article points out the importance of choosing the programming language that the programmers prefer especially when there are time constraints. Likewise, the user interface, the UX, and the responsiveness of a resulting app should also be another consideration in choosing the appropriate framework particularly as these can directly affect the app structure, usability, and overall user experience. Finally, a framework that has ample documentation and a large community of developers can provide more benefits than a framework that has otherwise.</w:t>
      </w:r>
      <w:r w:rsidR="004D19AC">
        <w:rPr>
          <w:rStyle w:val="FootnoteReference"/>
          <w:lang w:val="en-PH"/>
        </w:rPr>
        <w:footnoteReference w:id="70"/>
      </w:r>
    </w:p>
    <w:p w14:paraId="69CB52B0" w14:textId="38301084" w:rsidR="00A77BB2" w:rsidRDefault="00A77BB2" w:rsidP="00D136FA">
      <w:pPr>
        <w:pStyle w:val="Heading2"/>
      </w:pPr>
      <w:r>
        <w:lastRenderedPageBreak/>
        <w:t>Plugin-Based Architecture</w:t>
      </w:r>
    </w:p>
    <w:p w14:paraId="19AB2863" w14:textId="3B4BF653" w:rsidR="00274A0D" w:rsidRPr="0044113F" w:rsidRDefault="00274A0D">
      <w:pPr>
        <w:pStyle w:val="NormalIndented"/>
        <w:rPr>
          <w:lang w:val="en-PH"/>
        </w:rPr>
      </w:pPr>
      <w:r>
        <w:rPr>
          <w:lang w:val="en-PH"/>
        </w:rPr>
        <w:t>As the proponents</w:t>
      </w:r>
      <w:r w:rsidR="005C260E">
        <w:rPr>
          <w:lang w:val="en-PH"/>
        </w:rPr>
        <w:t xml:space="preserve"> are planning to create an extensible system, a plugin-based architecture will be most suitable as the system</w:t>
      </w:r>
      <w:r w:rsidR="00CA2715">
        <w:rPr>
          <w:lang w:val="en-PH"/>
        </w:rPr>
        <w:t>’</w:t>
      </w:r>
      <w:r w:rsidR="005C260E">
        <w:rPr>
          <w:lang w:val="en-PH"/>
        </w:rPr>
        <w:t xml:space="preserve">s main architecture. According to Paul </w:t>
      </w:r>
      <w:sdt>
        <w:sdtPr>
          <w:rPr>
            <w:lang w:val="en-PH"/>
          </w:rPr>
          <w:id w:val="-943910547"/>
          <w:citation/>
        </w:sdtPr>
        <w:sdtContent>
          <w:r w:rsidR="005C260E">
            <w:rPr>
              <w:lang w:val="en-PH"/>
            </w:rPr>
            <w:fldChar w:fldCharType="begin"/>
          </w:r>
          <w:r w:rsidR="005C260E">
            <w:instrText xml:space="preserve">CITATION Pau11 \n  \t  \l 1033 </w:instrText>
          </w:r>
          <w:r w:rsidR="005C260E">
            <w:rPr>
              <w:lang w:val="en-PH"/>
            </w:rPr>
            <w:fldChar w:fldCharType="separate"/>
          </w:r>
          <w:r w:rsidR="001C17B2" w:rsidRPr="001C17B2">
            <w:rPr>
              <w:noProof/>
              <w:lang w:val="en-PH"/>
            </w:rPr>
            <w:t>(2011)</w:t>
          </w:r>
          <w:r w:rsidR="005C260E">
            <w:rPr>
              <w:lang w:val="en-PH"/>
            </w:rPr>
            <w:fldChar w:fldCharType="end"/>
          </w:r>
        </w:sdtContent>
      </w:sdt>
      <w:r w:rsidR="005C260E">
        <w:rPr>
          <w:lang w:val="en-PH"/>
        </w:rPr>
        <w:t>, a plugin architecture app has three components: (1) the plugin container</w:t>
      </w:r>
      <w:r w:rsidR="00601013">
        <w:rPr>
          <w:lang w:val="en-PH"/>
        </w:rPr>
        <w:t>,</w:t>
      </w:r>
      <w:r w:rsidR="005C260E">
        <w:rPr>
          <w:lang w:val="en-PH"/>
        </w:rPr>
        <w:t xml:space="preserve"> (2) the plugin interface</w:t>
      </w:r>
      <w:r w:rsidR="00601013">
        <w:rPr>
          <w:lang w:val="en-PH"/>
        </w:rPr>
        <w:t>,</w:t>
      </w:r>
      <w:r w:rsidR="005C260E">
        <w:rPr>
          <w:lang w:val="en-PH"/>
        </w:rPr>
        <w:t xml:space="preserve"> and (3) the plugins. The </w:t>
      </w:r>
      <w:r w:rsidR="00601013">
        <w:rPr>
          <w:lang w:val="en-PH"/>
        </w:rPr>
        <w:t>plugin-enabled</w:t>
      </w:r>
      <w:r w:rsidR="005C260E">
        <w:rPr>
          <w:lang w:val="en-PH"/>
        </w:rPr>
        <w:t xml:space="preserve"> application also provides the following flexibilities:</w:t>
      </w:r>
      <w:r w:rsidR="0044113F">
        <w:rPr>
          <w:lang w:val="en-PH"/>
        </w:rPr>
        <w:t xml:space="preserve"> (1) r</w:t>
      </w:r>
      <w:r w:rsidR="0044113F">
        <w:t>educed size in initial deployment; (2) i</w:t>
      </w:r>
      <w:r w:rsidR="0044113F" w:rsidRPr="0044113F">
        <w:t>ncrementing the modules as plugins</w:t>
      </w:r>
      <w:r w:rsidR="0044113F">
        <w:t>; and (3) c</w:t>
      </w:r>
      <w:r w:rsidR="0044113F" w:rsidRPr="0044113F">
        <w:t>ustomers can be benefitted by choosing plugin modules, thus, reduction in cost.</w:t>
      </w:r>
      <w:r w:rsidR="005C260E">
        <w:rPr>
          <w:rStyle w:val="FootnoteReference"/>
          <w:lang w:val="en-PH"/>
        </w:rPr>
        <w:footnoteReference w:id="71"/>
      </w:r>
    </w:p>
    <w:p w14:paraId="70134D04" w14:textId="69EA5B42" w:rsidR="00D46A8D" w:rsidRDefault="00401365" w:rsidP="00D136FA">
      <w:pPr>
        <w:pStyle w:val="Heading2"/>
      </w:pPr>
      <w:r>
        <w:t>Ergonomic</w:t>
      </w:r>
      <w:r w:rsidR="00B0159B">
        <w:t xml:space="preserve"> Design and Emotional Design</w:t>
      </w:r>
    </w:p>
    <w:p w14:paraId="3FF0EE2A" w14:textId="77777777" w:rsidR="00053C61" w:rsidRDefault="002B3285" w:rsidP="000D1299">
      <w:pPr>
        <w:pStyle w:val="NormalIndented"/>
        <w:rPr>
          <w:lang w:val="en-PH"/>
        </w:rPr>
      </w:pPr>
      <w:r>
        <w:rPr>
          <w:lang w:val="en-PH"/>
        </w:rPr>
        <w:t xml:space="preserve">In designing a system that is meant to fit the needs and characteristics of target users, it is very important to first understand the user. This is </w:t>
      </w:r>
      <w:r w:rsidR="00BB4D2D">
        <w:rPr>
          <w:lang w:val="en-PH"/>
        </w:rPr>
        <w:t>the role of ergonomic design.</w:t>
      </w:r>
    </w:p>
    <w:p w14:paraId="2E6D620A" w14:textId="453DD39E" w:rsidR="00BB4D2D" w:rsidRDefault="00102C88" w:rsidP="000D1299">
      <w:pPr>
        <w:pStyle w:val="NormalIndented"/>
        <w:rPr>
          <w:lang w:val="en-PH"/>
        </w:rPr>
      </w:pPr>
      <w:r>
        <w:rPr>
          <w:lang w:val="en-PH"/>
        </w:rPr>
        <w:t xml:space="preserve">The website of the International Ergonomics Association defines ergonomics as </w:t>
      </w:r>
      <w:r w:rsidR="003263EE">
        <w:rPr>
          <w:lang w:val="en-PH"/>
        </w:rPr>
        <w:t>“</w:t>
      </w:r>
      <w:r w:rsidRPr="00102C88">
        <w:rPr>
          <w:lang w:val="en-PH"/>
        </w:rPr>
        <w:t>the scientific discipline concerned with the understanding of interactions among humans and other elements of a system, and the profession that applies theory, principles, data and methods to design in order to optimize human well-being and overall system performance.</w:t>
      </w:r>
      <w:r w:rsidR="003263EE">
        <w:rPr>
          <w:lang w:val="en-PH"/>
        </w:rPr>
        <w:t>”</w:t>
      </w:r>
      <w:r w:rsidR="00053C61" w:rsidRPr="00053C61">
        <w:rPr>
          <w:lang w:val="en-PH"/>
        </w:rPr>
        <w:t xml:space="preserve"> </w:t>
      </w:r>
      <w:r w:rsidR="00053C61">
        <w:rPr>
          <w:lang w:val="en-PH"/>
        </w:rPr>
        <w:t>It also identifies three domains of specialization:</w:t>
      </w:r>
      <w:r>
        <w:rPr>
          <w:rStyle w:val="FootnoteReference"/>
          <w:lang w:val="en-PH"/>
        </w:rPr>
        <w:footnoteReference w:id="72"/>
      </w:r>
    </w:p>
    <w:p w14:paraId="620C2964" w14:textId="44C8CA7B" w:rsidR="00053C61" w:rsidRDefault="00053C61" w:rsidP="00053C61">
      <w:pPr>
        <w:pStyle w:val="BulletedList"/>
      </w:pPr>
      <w:r w:rsidRPr="000D1299">
        <w:rPr>
          <w:b/>
          <w:bCs/>
        </w:rPr>
        <w:t>Physical ergonomics</w:t>
      </w:r>
      <w:r>
        <w:t xml:space="preserve"> is concerned with human anatomical, anthropometric, physiological and biomechanical characteristics as they relate to physical activity.</w:t>
      </w:r>
    </w:p>
    <w:p w14:paraId="0C3CCE7C" w14:textId="0B15F2C8" w:rsidR="00053C61" w:rsidRDefault="00053C61" w:rsidP="00053C61">
      <w:pPr>
        <w:pStyle w:val="BulletedList"/>
      </w:pPr>
      <w:r w:rsidRPr="000D1299">
        <w:rPr>
          <w:b/>
          <w:bCs/>
        </w:rPr>
        <w:lastRenderedPageBreak/>
        <w:t>Cognitive ergonomics</w:t>
      </w:r>
      <w:r>
        <w:t xml:space="preserve"> is concerned with mental processes, such as perception, memory, reasoning, and motor response, as they affect interactions among humans and other elements of a system.</w:t>
      </w:r>
    </w:p>
    <w:p w14:paraId="3D1B6CE5" w14:textId="640F94B5" w:rsidR="00053C61" w:rsidRDefault="00053C61" w:rsidP="000D1299">
      <w:pPr>
        <w:pStyle w:val="BulletedList"/>
      </w:pPr>
      <w:r w:rsidRPr="000D1299">
        <w:rPr>
          <w:b/>
          <w:bCs/>
        </w:rPr>
        <w:t>Organizational ergonomics</w:t>
      </w:r>
      <w:r>
        <w:t xml:space="preserve"> is concerned with the optimization of sociotechnical systems, including their organizational structures, policies, and processes.</w:t>
      </w:r>
    </w:p>
    <w:p w14:paraId="07B60B48" w14:textId="71243DE9" w:rsidR="00486B7E" w:rsidRDefault="002B3285">
      <w:pPr>
        <w:pStyle w:val="NormalIndented"/>
        <w:rPr>
          <w:lang w:val="en-PH"/>
        </w:rPr>
      </w:pPr>
      <w:r>
        <w:rPr>
          <w:lang w:val="en-PH"/>
        </w:rPr>
        <w:t xml:space="preserve">Wikipedia defines Human Factors and </w:t>
      </w:r>
      <w:r w:rsidR="00BB4D2D">
        <w:rPr>
          <w:lang w:val="en-PH"/>
        </w:rPr>
        <w:t>E</w:t>
      </w:r>
      <w:r>
        <w:rPr>
          <w:lang w:val="en-PH"/>
        </w:rPr>
        <w:t>rgonomics as the application of</w:t>
      </w:r>
      <w:r w:rsidRPr="002B3285">
        <w:rPr>
          <w:lang w:val="en-PH"/>
        </w:rPr>
        <w:t xml:space="preserve"> psychological and physiological principles to the engineering and design of products, processes, and systems. </w:t>
      </w:r>
      <w:r w:rsidR="00BB4D2D">
        <w:rPr>
          <w:lang w:val="en-PH"/>
        </w:rPr>
        <w:t>The term</w:t>
      </w:r>
      <w:r w:rsidR="00BB4D2D" w:rsidRPr="00BB4D2D">
        <w:rPr>
          <w:lang w:val="en-PH"/>
        </w:rPr>
        <w:t xml:space="preserve"> </w:t>
      </w:r>
      <w:r w:rsidR="003263EE">
        <w:rPr>
          <w:lang w:val="en-PH"/>
        </w:rPr>
        <w:t>“</w:t>
      </w:r>
      <w:r w:rsidR="00BB4D2D" w:rsidRPr="00BB4D2D">
        <w:rPr>
          <w:lang w:val="en-PH"/>
        </w:rPr>
        <w:t>human factor</w:t>
      </w:r>
      <w:r w:rsidR="003263EE">
        <w:rPr>
          <w:lang w:val="en-PH"/>
        </w:rPr>
        <w:t>”</w:t>
      </w:r>
      <w:r w:rsidR="00BB4D2D" w:rsidRPr="00BB4D2D">
        <w:rPr>
          <w:lang w:val="en-PH"/>
        </w:rPr>
        <w:t xml:space="preserve"> is a physical or cognitive property of an individual or social behavior specific to humans that may influence the functioning of technological systems.</w:t>
      </w:r>
      <w:r w:rsidR="00102C88">
        <w:rPr>
          <w:lang w:val="en-PH"/>
        </w:rPr>
        <w:t xml:space="preserve"> When taken to refer to the field, the terms </w:t>
      </w:r>
      <w:r w:rsidR="003263EE">
        <w:rPr>
          <w:lang w:val="en-PH"/>
        </w:rPr>
        <w:t>“</w:t>
      </w:r>
      <w:r w:rsidR="00102C88">
        <w:rPr>
          <w:lang w:val="en-PH"/>
        </w:rPr>
        <w:t>human factors</w:t>
      </w:r>
      <w:r w:rsidR="003263EE">
        <w:rPr>
          <w:lang w:val="en-PH"/>
        </w:rPr>
        <w:t>”</w:t>
      </w:r>
      <w:r w:rsidR="00102C88">
        <w:rPr>
          <w:lang w:val="en-PH"/>
        </w:rPr>
        <w:t xml:space="preserve"> and </w:t>
      </w:r>
      <w:r w:rsidR="003263EE">
        <w:rPr>
          <w:lang w:val="en-PH"/>
        </w:rPr>
        <w:t>“</w:t>
      </w:r>
      <w:r w:rsidR="00102C88">
        <w:rPr>
          <w:lang w:val="en-PH"/>
        </w:rPr>
        <w:t>ergonomics</w:t>
      </w:r>
      <w:r w:rsidR="003263EE">
        <w:rPr>
          <w:lang w:val="en-PH"/>
        </w:rPr>
        <w:t>”</w:t>
      </w:r>
      <w:r w:rsidR="00102C88">
        <w:rPr>
          <w:lang w:val="en-PH"/>
        </w:rPr>
        <w:t xml:space="preserve"> are often used interchangeably.</w:t>
      </w:r>
      <w:r w:rsidR="00BB4D2D">
        <w:rPr>
          <w:lang w:val="en-PH"/>
        </w:rPr>
        <w:t xml:space="preserve"> </w:t>
      </w:r>
      <w:r w:rsidRPr="002B3285">
        <w:rPr>
          <w:lang w:val="en-PH"/>
        </w:rPr>
        <w:t>The goal of human factors is to reduce human error, increase productivity, and enhance safety and comfort with a specific focus on the interaction between the human and the thing of interest. In essence, it is the study of designing equipment, devices, and processes that fit the human body and its cognitive abilities.</w:t>
      </w:r>
      <w:r>
        <w:rPr>
          <w:lang w:val="en-PH"/>
        </w:rPr>
        <w:t xml:space="preserve"> </w:t>
      </w:r>
      <w:r w:rsidRPr="002B3285">
        <w:rPr>
          <w:lang w:val="en-PH"/>
        </w:rPr>
        <w:t>It accounts for the user</w:t>
      </w:r>
      <w:r w:rsidR="00CA2715">
        <w:rPr>
          <w:lang w:val="en-PH"/>
        </w:rPr>
        <w:t>’</w:t>
      </w:r>
      <w:r w:rsidRPr="002B3285">
        <w:rPr>
          <w:lang w:val="en-PH"/>
        </w:rPr>
        <w:t xml:space="preserve">s capabilities and limitations in seeking to ensure that </w:t>
      </w:r>
      <w:r w:rsidR="0045701F">
        <w:rPr>
          <w:lang w:val="en-PH"/>
        </w:rPr>
        <w:t xml:space="preserve">the </w:t>
      </w:r>
      <w:r w:rsidRPr="002B3285">
        <w:rPr>
          <w:lang w:val="en-PH"/>
        </w:rPr>
        <w:t>tasks, functions, information, and the environment suit that user.</w:t>
      </w:r>
      <w:r w:rsidR="00133F0E">
        <w:rPr>
          <w:lang w:val="en-PH"/>
        </w:rPr>
        <w:t xml:space="preserve"> Some of the methods for evaluation of human factors include ethnographic analysis, focus groups, surveys and questionnaires, task analysis, user analysis, time studies, cognitive walkthrough, and HITOP (High Integration of Technology, Organization, and People), among others.</w:t>
      </w:r>
      <w:r>
        <w:rPr>
          <w:rStyle w:val="FootnoteReference"/>
          <w:lang w:val="en-PH"/>
        </w:rPr>
        <w:footnoteReference w:id="73"/>
      </w:r>
    </w:p>
    <w:p w14:paraId="61814E3B" w14:textId="302B90E8" w:rsidR="009550B4" w:rsidRDefault="006D6F76">
      <w:pPr>
        <w:pStyle w:val="NormalIndented"/>
        <w:rPr>
          <w:lang w:val="en-PH"/>
        </w:rPr>
      </w:pPr>
      <w:r>
        <w:rPr>
          <w:lang w:val="en-PH"/>
        </w:rPr>
        <w:lastRenderedPageBreak/>
        <w:t xml:space="preserve">In the </w:t>
      </w:r>
      <w:r w:rsidR="00BA2391">
        <w:rPr>
          <w:lang w:val="en-PH"/>
        </w:rPr>
        <w:t>book,</w:t>
      </w:r>
      <w:r>
        <w:rPr>
          <w:lang w:val="en-PH"/>
        </w:rPr>
        <w:t xml:space="preserve"> </w:t>
      </w:r>
      <w:r w:rsidRPr="0B6F1A6B">
        <w:rPr>
          <w:i/>
          <w:iCs/>
          <w:lang w:val="en-PH"/>
        </w:rPr>
        <w:t>Introduction to Human Factors and Ergonomics for Engineers</w:t>
      </w:r>
      <w:r w:rsidR="00EF6CFF">
        <w:rPr>
          <w:lang w:val="en-PH"/>
        </w:rPr>
        <w:t xml:space="preserve"> </w:t>
      </w:r>
      <w:sdt>
        <w:sdtPr>
          <w:rPr>
            <w:lang w:val="en-PH"/>
          </w:rPr>
          <w:id w:val="981653560"/>
          <w:citation/>
        </w:sdtPr>
        <w:sdtContent>
          <w:r>
            <w:rPr>
              <w:lang w:val="en-PH"/>
            </w:rPr>
            <w:fldChar w:fldCharType="begin"/>
          </w:r>
          <w:r w:rsidR="00EF6CFF">
            <w:instrText xml:space="preserve">CITATION Leh08 \l 1033 </w:instrText>
          </w:r>
          <w:r>
            <w:rPr>
              <w:lang w:val="en-PH"/>
            </w:rPr>
            <w:fldChar w:fldCharType="separate"/>
          </w:r>
          <w:r w:rsidR="001C17B2" w:rsidRPr="001C17B2">
            <w:rPr>
              <w:noProof/>
              <w:lang w:val="en-PH"/>
            </w:rPr>
            <w:t>(Lehto and Buck 2008)</w:t>
          </w:r>
          <w:r>
            <w:rPr>
              <w:lang w:val="en-PH"/>
            </w:rPr>
            <w:fldChar w:fldCharType="end"/>
          </w:r>
        </w:sdtContent>
      </w:sdt>
      <w:r w:rsidR="00BA2391">
        <w:rPr>
          <w:lang w:val="en-PH"/>
        </w:rPr>
        <w:t>,</w:t>
      </w:r>
      <w:r>
        <w:rPr>
          <w:lang w:val="en-PH"/>
        </w:rPr>
        <w:t xml:space="preserve"> </w:t>
      </w:r>
      <w:r w:rsidRPr="006D6F76">
        <w:rPr>
          <w:lang w:val="en-PH"/>
        </w:rPr>
        <w:t xml:space="preserve">ergonomics </w:t>
      </w:r>
      <w:r w:rsidR="00BA2391">
        <w:rPr>
          <w:lang w:val="en-PH"/>
        </w:rPr>
        <w:t xml:space="preserve">was </w:t>
      </w:r>
      <w:r w:rsidR="00EF6CFF">
        <w:rPr>
          <w:lang w:val="en-PH"/>
        </w:rPr>
        <w:t xml:space="preserve">defined </w:t>
      </w:r>
      <w:r w:rsidRPr="006D6F76">
        <w:rPr>
          <w:lang w:val="en-PH"/>
        </w:rPr>
        <w:t xml:space="preserve">as the study of people at work. The field got its name in 1949 when a group of interested individuals assembled in Oxford, England to discuss the topic of human performance. The group decided to adopt the term ergonomics from the Greek words </w:t>
      </w:r>
      <w:r w:rsidRPr="0B6F1A6B">
        <w:rPr>
          <w:i/>
          <w:iCs/>
          <w:lang w:val="en-PH"/>
        </w:rPr>
        <w:t>ergos</w:t>
      </w:r>
      <w:r w:rsidRPr="006D6F76">
        <w:rPr>
          <w:lang w:val="en-PH"/>
        </w:rPr>
        <w:t xml:space="preserve"> (work) and </w:t>
      </w:r>
      <w:r w:rsidRPr="0B6F1A6B">
        <w:rPr>
          <w:i/>
          <w:iCs/>
          <w:lang w:val="en-PH"/>
        </w:rPr>
        <w:t>nomos</w:t>
      </w:r>
      <w:r w:rsidRPr="006D6F76">
        <w:rPr>
          <w:lang w:val="en-PH"/>
        </w:rPr>
        <w:t xml:space="preserve"> (natural law) and called themselves the Ergonomics Research Society. </w:t>
      </w:r>
      <w:r w:rsidR="00BA2391" w:rsidRPr="006D6F76">
        <w:rPr>
          <w:lang w:val="en-PH"/>
        </w:rPr>
        <w:t>Some</w:t>
      </w:r>
      <w:r w:rsidR="00BA2391">
        <w:rPr>
          <w:lang w:val="en-PH"/>
        </w:rPr>
        <w:t>t</w:t>
      </w:r>
      <w:r w:rsidR="00BA2391" w:rsidRPr="006D6F76">
        <w:rPr>
          <w:lang w:val="en-PH"/>
        </w:rPr>
        <w:t>ime</w:t>
      </w:r>
      <w:r w:rsidRPr="006D6F76">
        <w:rPr>
          <w:lang w:val="en-PH"/>
        </w:rPr>
        <w:t xml:space="preserve"> later, the term </w:t>
      </w:r>
      <w:r w:rsidRPr="0B6F1A6B">
        <w:rPr>
          <w:i/>
          <w:iCs/>
          <w:lang w:val="en-PH"/>
        </w:rPr>
        <w:t>human factors</w:t>
      </w:r>
      <w:r w:rsidRPr="006D6F76">
        <w:rPr>
          <w:lang w:val="en-PH"/>
        </w:rPr>
        <w:t xml:space="preserve"> was coined in the U.S. for a</w:t>
      </w:r>
      <w:r>
        <w:rPr>
          <w:lang w:val="en-PH"/>
        </w:rPr>
        <w:t xml:space="preserve"> </w:t>
      </w:r>
      <w:r w:rsidRPr="006D6F76">
        <w:rPr>
          <w:lang w:val="en-PH"/>
        </w:rPr>
        <w:t>society of similar purpose.</w:t>
      </w:r>
      <w:r>
        <w:rPr>
          <w:lang w:val="en-PH"/>
        </w:rPr>
        <w:t xml:space="preserve"> </w:t>
      </w:r>
      <w:r w:rsidRPr="006D6F76">
        <w:rPr>
          <w:lang w:val="en-PH"/>
        </w:rPr>
        <w:t xml:space="preserve">Ergonomics can also be described as the study of human-machine systems, with an emphasis on the human aspect. Ergonomists study people and </w:t>
      </w:r>
      <w:r w:rsidR="00BA2391">
        <w:rPr>
          <w:lang w:val="en-PH"/>
        </w:rPr>
        <w:t>the way they</w:t>
      </w:r>
      <w:r w:rsidRPr="006D6F76">
        <w:rPr>
          <w:lang w:val="en-PH"/>
        </w:rPr>
        <w:t xml:space="preserve"> operate equipment in the home, in commerce, in factories, and in governmental activities.</w:t>
      </w:r>
      <w:r>
        <w:rPr>
          <w:rStyle w:val="FootnoteReference"/>
          <w:lang w:val="en-PH"/>
        </w:rPr>
        <w:footnoteReference w:id="74"/>
      </w:r>
      <w:r w:rsidR="00053C61">
        <w:rPr>
          <w:lang w:val="en-PH"/>
        </w:rPr>
        <w:t xml:space="preserve"> </w:t>
      </w:r>
    </w:p>
    <w:p w14:paraId="42D9E19A" w14:textId="116E3F74" w:rsidR="00486B7E" w:rsidRDefault="00053C61" w:rsidP="000D1299">
      <w:pPr>
        <w:pStyle w:val="NormalIndented"/>
        <w:rPr>
          <w:lang w:val="en-PH"/>
        </w:rPr>
      </w:pPr>
      <w:r>
        <w:rPr>
          <w:lang w:val="en-PH"/>
        </w:rPr>
        <w:t xml:space="preserve">Lehto &amp; Buck </w:t>
      </w:r>
      <w:sdt>
        <w:sdtPr>
          <w:rPr>
            <w:lang w:val="en-PH"/>
          </w:rPr>
          <w:id w:val="-218210544"/>
          <w:citation/>
        </w:sdtPr>
        <w:sdtContent>
          <w:r>
            <w:rPr>
              <w:lang w:val="en-PH"/>
            </w:rPr>
            <w:fldChar w:fldCharType="begin"/>
          </w:r>
          <w:r>
            <w:instrText xml:space="preserve">CITATION Leh08 \n  \t  \l 1033 </w:instrText>
          </w:r>
          <w:r>
            <w:rPr>
              <w:lang w:val="en-PH"/>
            </w:rPr>
            <w:fldChar w:fldCharType="separate"/>
          </w:r>
          <w:r w:rsidR="001C17B2" w:rsidRPr="001C17B2">
            <w:rPr>
              <w:noProof/>
              <w:lang w:val="en-PH"/>
            </w:rPr>
            <w:t>(2008)</w:t>
          </w:r>
          <w:r>
            <w:rPr>
              <w:lang w:val="en-PH"/>
            </w:rPr>
            <w:fldChar w:fldCharType="end"/>
          </w:r>
        </w:sdtContent>
      </w:sdt>
      <w:r>
        <w:rPr>
          <w:lang w:val="en-PH"/>
        </w:rPr>
        <w:t xml:space="preserve"> also identify some traditional principles in ergonomic design:</w:t>
      </w:r>
      <w:r w:rsidR="00F41788">
        <w:rPr>
          <w:rStyle w:val="FootnoteReference"/>
          <w:lang w:val="en-PH"/>
        </w:rPr>
        <w:footnoteReference w:id="75"/>
      </w:r>
    </w:p>
    <w:p w14:paraId="72843BE3" w14:textId="3AAF3E91" w:rsidR="00053C61" w:rsidRDefault="00053C61" w:rsidP="000D1299">
      <w:pPr>
        <w:pStyle w:val="NumberedList"/>
        <w:numPr>
          <w:ilvl w:val="0"/>
          <w:numId w:val="33"/>
        </w:numPr>
      </w:pPr>
      <w:r>
        <w:t>Eliminate unnecessary elements. Unnecessary design features add to the cost of the design without benefitting the user.</w:t>
      </w:r>
    </w:p>
    <w:p w14:paraId="55FA6714" w14:textId="4FEEE126" w:rsidR="00053C61" w:rsidRDefault="00053C61" w:rsidP="000D1299">
      <w:pPr>
        <w:pStyle w:val="NumberedList"/>
      </w:pPr>
      <w:r>
        <w:t>Simplify elements. Simple solutions to a design problem are elegant because they satisfy the need at lower cost and frequently produce longer life cycles.</w:t>
      </w:r>
    </w:p>
    <w:p w14:paraId="34DDAC7D" w14:textId="30D92079" w:rsidR="00053C61" w:rsidRDefault="00053C61" w:rsidP="000D1299">
      <w:pPr>
        <w:pStyle w:val="NumberedList"/>
      </w:pPr>
      <w:r>
        <w:t>Keep things natural. Natural activities are compatible because people intuitively avoid actions that feel awkward.</w:t>
      </w:r>
    </w:p>
    <w:p w14:paraId="372EFC32" w14:textId="164CECD6" w:rsidR="00053C61" w:rsidRDefault="00053C61" w:rsidP="000D1299">
      <w:pPr>
        <w:pStyle w:val="NumberedList"/>
      </w:pPr>
      <w:r>
        <w:lastRenderedPageBreak/>
        <w:t>Combine compatible elements where possible. Combining activities can often improve operations, provided that the activities being combined are compatible.</w:t>
      </w:r>
    </w:p>
    <w:p w14:paraId="715B09A2" w14:textId="007D0FEA" w:rsidR="00053C61" w:rsidRDefault="00053C61" w:rsidP="000D1299">
      <w:pPr>
        <w:pStyle w:val="NumberedList"/>
      </w:pPr>
      <w:r>
        <w:t>Group elements in their sequence of use. Revise operational sequences to reduce incompatibilities between successive activities.</w:t>
      </w:r>
    </w:p>
    <w:p w14:paraId="0480E6B7" w14:textId="666B88AC" w:rsidR="00F41788" w:rsidRDefault="00F41788" w:rsidP="000D1299">
      <w:pPr>
        <w:pStyle w:val="NumberedList"/>
      </w:pPr>
      <w:r w:rsidRPr="00F41788">
        <w:t>Locate those elements with the most frequent use in the most favorable locations</w:t>
      </w:r>
      <w:r>
        <w:t>.</w:t>
      </w:r>
      <w:r w:rsidRPr="00F41788">
        <w:t xml:space="preserve"> Keep the flow of work moving long smooth curves over space, minimizing backtracking, extra movement, delays, and needless </w:t>
      </w:r>
      <w:r w:rsidR="00EA2BBE">
        <w:t>i</w:t>
      </w:r>
      <w:r w:rsidRPr="00F41788">
        <w:t>nventory</w:t>
      </w:r>
      <w:r w:rsidR="00EA2BBE">
        <w:t>.</w:t>
      </w:r>
    </w:p>
    <w:p w14:paraId="5CDF6978" w14:textId="72214E01" w:rsidR="00F41788" w:rsidRDefault="00F41788" w:rsidP="000D1299">
      <w:pPr>
        <w:pStyle w:val="NormalIndented"/>
      </w:pPr>
      <w:r w:rsidRPr="00F41788">
        <w:t xml:space="preserve">In many </w:t>
      </w:r>
      <w:r w:rsidR="00BA2391" w:rsidRPr="00F41788">
        <w:t>cases,</w:t>
      </w:r>
      <w:r w:rsidRPr="00F41788">
        <w:t xml:space="preserve"> the designer needs to determine the attitudes, concerns, objectives, and goals of various subpopulations of people on the use of a particular product. In most </w:t>
      </w:r>
      <w:r w:rsidR="00BA2391" w:rsidRPr="00F41788">
        <w:t>cases,</w:t>
      </w:r>
      <w:r w:rsidRPr="00F41788">
        <w:t xml:space="preserve"> the questionnaire can be used to gather such information economically. In other cases, questionnaires are used after experiments to collect subjective opinions of the experimental subjects during or subsequent to the experiment.</w:t>
      </w:r>
      <w:r>
        <w:rPr>
          <w:rStyle w:val="FootnoteReference"/>
        </w:rPr>
        <w:footnoteReference w:id="76"/>
      </w:r>
    </w:p>
    <w:p w14:paraId="053D9B5C" w14:textId="46E02727" w:rsidR="00C66633" w:rsidRDefault="00C66633" w:rsidP="000D1299">
      <w:pPr>
        <w:pStyle w:val="NormalIndented"/>
      </w:pPr>
      <w:r>
        <w:t xml:space="preserve">Nielsen </w:t>
      </w:r>
      <w:sdt>
        <w:sdtPr>
          <w:id w:val="-499661258"/>
          <w:citation/>
        </w:sdtPr>
        <w:sdtContent>
          <w:r>
            <w:fldChar w:fldCharType="begin"/>
          </w:r>
          <w:r>
            <w:instrText xml:space="preserve">CITATION Nie93 \n  \t  \l 1033 </w:instrText>
          </w:r>
          <w:r>
            <w:fldChar w:fldCharType="separate"/>
          </w:r>
          <w:r w:rsidR="001C17B2">
            <w:rPr>
              <w:noProof/>
            </w:rPr>
            <w:t>(1993)</w:t>
          </w:r>
          <w:r>
            <w:fldChar w:fldCharType="end"/>
          </w:r>
        </w:sdtContent>
      </w:sdt>
      <w:r w:rsidRPr="0B6F1A6B">
        <w:t xml:space="preserve"> </w:t>
      </w:r>
      <w:r w:rsidR="00244769">
        <w:t xml:space="preserve">defines five usability attributes: learnability, efficiency, memorability, errors, and satisfaction. He also </w:t>
      </w:r>
      <w:r>
        <w:t>identifies ten usability principles that should be followed by all user interface designers. These are as follows:</w:t>
      </w:r>
      <w:r>
        <w:rPr>
          <w:rStyle w:val="FootnoteReference"/>
        </w:rPr>
        <w:footnoteReference w:id="77"/>
      </w:r>
    </w:p>
    <w:p w14:paraId="355F8B12" w14:textId="41EDEDD5" w:rsidR="00C66633" w:rsidRDefault="00C66633" w:rsidP="000D1299">
      <w:pPr>
        <w:pStyle w:val="NumberedList"/>
        <w:numPr>
          <w:ilvl w:val="0"/>
          <w:numId w:val="34"/>
        </w:numPr>
      </w:pPr>
      <w:r>
        <w:t>Simple and natural dialogue</w:t>
      </w:r>
    </w:p>
    <w:p w14:paraId="4D1550B2" w14:textId="52454B5E" w:rsidR="00C66633" w:rsidRDefault="00C66633" w:rsidP="000D1299">
      <w:pPr>
        <w:pStyle w:val="NumberedList"/>
        <w:numPr>
          <w:ilvl w:val="0"/>
          <w:numId w:val="34"/>
        </w:numPr>
      </w:pPr>
      <w:r>
        <w:t>Speak the users</w:t>
      </w:r>
      <w:r w:rsidR="00CA2715">
        <w:t>’</w:t>
      </w:r>
      <w:r>
        <w:t xml:space="preserve"> language</w:t>
      </w:r>
    </w:p>
    <w:p w14:paraId="622A42DE" w14:textId="4769320F" w:rsidR="00C66633" w:rsidRDefault="00C66633" w:rsidP="000D1299">
      <w:pPr>
        <w:pStyle w:val="NumberedList"/>
        <w:numPr>
          <w:ilvl w:val="0"/>
          <w:numId w:val="34"/>
        </w:numPr>
      </w:pPr>
      <w:r>
        <w:t>Minimize the users</w:t>
      </w:r>
      <w:r w:rsidR="00CA2715">
        <w:t>’</w:t>
      </w:r>
      <w:r>
        <w:t xml:space="preserve"> memory load</w:t>
      </w:r>
    </w:p>
    <w:p w14:paraId="01CAB8A7" w14:textId="09C86181" w:rsidR="00C66633" w:rsidRDefault="00C66633" w:rsidP="000D1299">
      <w:pPr>
        <w:pStyle w:val="NumberedList"/>
        <w:numPr>
          <w:ilvl w:val="0"/>
          <w:numId w:val="34"/>
        </w:numPr>
      </w:pPr>
      <w:r>
        <w:t>Consistency</w:t>
      </w:r>
    </w:p>
    <w:p w14:paraId="6AFB0BE6" w14:textId="0B912EA2" w:rsidR="00C66633" w:rsidRDefault="00C66633" w:rsidP="000D1299">
      <w:pPr>
        <w:pStyle w:val="NumberedList"/>
        <w:numPr>
          <w:ilvl w:val="0"/>
          <w:numId w:val="34"/>
        </w:numPr>
      </w:pPr>
      <w:r>
        <w:lastRenderedPageBreak/>
        <w:t>Feedback</w:t>
      </w:r>
    </w:p>
    <w:p w14:paraId="0FC8DF32" w14:textId="5FCECB76" w:rsidR="00C66633" w:rsidRDefault="00C66633" w:rsidP="000D1299">
      <w:pPr>
        <w:pStyle w:val="NumberedList"/>
        <w:numPr>
          <w:ilvl w:val="0"/>
          <w:numId w:val="34"/>
        </w:numPr>
      </w:pPr>
      <w:r>
        <w:t>Clearly marked exits</w:t>
      </w:r>
    </w:p>
    <w:p w14:paraId="5FC9E7CF" w14:textId="590A6CA6" w:rsidR="00C66633" w:rsidRDefault="00C66633" w:rsidP="000D1299">
      <w:pPr>
        <w:pStyle w:val="NumberedList"/>
        <w:numPr>
          <w:ilvl w:val="0"/>
          <w:numId w:val="34"/>
        </w:numPr>
      </w:pPr>
      <w:r>
        <w:t>Shortcuts</w:t>
      </w:r>
    </w:p>
    <w:p w14:paraId="1B6050DA" w14:textId="3FA142E0" w:rsidR="00C66633" w:rsidRDefault="00C66633" w:rsidP="000D1299">
      <w:pPr>
        <w:pStyle w:val="NumberedList"/>
        <w:numPr>
          <w:ilvl w:val="0"/>
          <w:numId w:val="34"/>
        </w:numPr>
      </w:pPr>
      <w:r>
        <w:t>Good error messages</w:t>
      </w:r>
    </w:p>
    <w:p w14:paraId="7FF6F1A5" w14:textId="648CC754" w:rsidR="00C66633" w:rsidRDefault="00C66633" w:rsidP="000D1299">
      <w:pPr>
        <w:pStyle w:val="NumberedList"/>
        <w:numPr>
          <w:ilvl w:val="0"/>
          <w:numId w:val="34"/>
        </w:numPr>
      </w:pPr>
      <w:r>
        <w:t>Prevent errors</w:t>
      </w:r>
    </w:p>
    <w:p w14:paraId="0C13CA9F" w14:textId="1BED711E" w:rsidR="000D1357" w:rsidRDefault="00C66633" w:rsidP="000D1299">
      <w:pPr>
        <w:pStyle w:val="NumberedList"/>
        <w:numPr>
          <w:ilvl w:val="0"/>
          <w:numId w:val="34"/>
        </w:numPr>
      </w:pPr>
      <w:r>
        <w:t>Help and documentation</w:t>
      </w:r>
    </w:p>
    <w:p w14:paraId="204AE7B9" w14:textId="0195F6DB" w:rsidR="00244769" w:rsidRDefault="00244769" w:rsidP="000D1299">
      <w:pPr>
        <w:pStyle w:val="NormalIndented"/>
      </w:pPr>
      <w:r>
        <w:t>In formulating preference tests, Karlin (as cited in Lehto &amp; Buck, 2008) provides many practical suggestions in order to determine what customers wanted:</w:t>
      </w:r>
      <w:r>
        <w:rPr>
          <w:rStyle w:val="FootnoteReference"/>
        </w:rPr>
        <w:footnoteReference w:id="78"/>
      </w:r>
    </w:p>
    <w:p w14:paraId="186CD42E" w14:textId="05CB43ED" w:rsidR="00244769" w:rsidRDefault="00244769" w:rsidP="000D1299">
      <w:pPr>
        <w:pStyle w:val="NumberedList"/>
        <w:numPr>
          <w:ilvl w:val="0"/>
          <w:numId w:val="35"/>
        </w:numPr>
      </w:pPr>
      <w:r>
        <w:t>Preferences and opinions from people without actual use experience are unreliable.</w:t>
      </w:r>
    </w:p>
    <w:p w14:paraId="22149FB6" w14:textId="33EE5597" w:rsidR="00244769" w:rsidRDefault="00244769" w:rsidP="00244769">
      <w:pPr>
        <w:pStyle w:val="NumberedList"/>
      </w:pPr>
      <w:r>
        <w:t>Users should try out equipment under normal, real-life conditions in order to find out what their preferences really are.</w:t>
      </w:r>
    </w:p>
    <w:p w14:paraId="02DBC970" w14:textId="209F6A10" w:rsidR="00244769" w:rsidRDefault="00244769" w:rsidP="00244769">
      <w:pPr>
        <w:pStyle w:val="NumberedList"/>
      </w:pPr>
      <w:r>
        <w:t>Initial preference opinions based on brief experience with the product may be reversed by subsequent experience.</w:t>
      </w:r>
    </w:p>
    <w:p w14:paraId="44CB8955" w14:textId="3CEEF79F" w:rsidR="00244769" w:rsidRDefault="00244769" w:rsidP="00244769">
      <w:pPr>
        <w:pStyle w:val="NumberedList"/>
      </w:pPr>
      <w:r>
        <w:t>Many people have preconceived biases. Experience with a new device should be extensive enough to overcome those biases, enabling the user to evaluate all of its important properties.</w:t>
      </w:r>
    </w:p>
    <w:p w14:paraId="4F604BD6" w14:textId="6F68062D" w:rsidR="00244769" w:rsidRDefault="00244769" w:rsidP="00244769">
      <w:pPr>
        <w:pStyle w:val="NumberedList"/>
      </w:pPr>
      <w:r>
        <w:t>Experience with a new device should duplicate the field situation as closely as possible.</w:t>
      </w:r>
    </w:p>
    <w:p w14:paraId="6C8DDA1D" w14:textId="273E3724" w:rsidR="00244769" w:rsidRDefault="00244769" w:rsidP="00244769">
      <w:pPr>
        <w:pStyle w:val="NumberedList"/>
      </w:pPr>
      <w:r>
        <w:lastRenderedPageBreak/>
        <w:t>People cannot artificially generate or imagine needs that are not real. Users should not be expected to ignore certain features in an experimental device that the tested experimental device does not possess but which would be present in the planned future device.</w:t>
      </w:r>
    </w:p>
    <w:p w14:paraId="3380E904" w14:textId="19759ADB" w:rsidR="00D90C19" w:rsidRDefault="00244769" w:rsidP="006A2C0D">
      <w:pPr>
        <w:pStyle w:val="NumberedList"/>
      </w:pPr>
      <w:r>
        <w:t>Users in an experiment should be allowed to use the device the way they want to use it.</w:t>
      </w:r>
    </w:p>
    <w:p w14:paraId="11AA93B8" w14:textId="29820F15" w:rsidR="001E36B9" w:rsidRDefault="001E36B9">
      <w:pPr>
        <w:pStyle w:val="NormalIndented"/>
        <w:rPr>
          <w:lang w:val="en-PH"/>
        </w:rPr>
      </w:pPr>
      <w:r>
        <w:rPr>
          <w:lang w:val="en-PH"/>
        </w:rPr>
        <w:t xml:space="preserve">Norman </w:t>
      </w:r>
      <w:sdt>
        <w:sdtPr>
          <w:rPr>
            <w:lang w:val="en-PH"/>
          </w:rPr>
          <w:id w:val="49818885"/>
          <w:citation/>
        </w:sdtPr>
        <w:sdtContent>
          <w:r>
            <w:rPr>
              <w:lang w:val="en-PH"/>
            </w:rPr>
            <w:fldChar w:fldCharType="begin"/>
          </w:r>
          <w:r>
            <w:instrText xml:space="preserve">CITATION Nor13 \n  \t  \l 1033 </w:instrText>
          </w:r>
          <w:r>
            <w:rPr>
              <w:lang w:val="en-PH"/>
            </w:rPr>
            <w:fldChar w:fldCharType="separate"/>
          </w:r>
          <w:r w:rsidR="001C17B2" w:rsidRPr="001C17B2">
            <w:rPr>
              <w:noProof/>
              <w:lang w:val="en-PH"/>
            </w:rPr>
            <w:t>(2013)</w:t>
          </w:r>
          <w:r>
            <w:rPr>
              <w:lang w:val="en-PH"/>
            </w:rPr>
            <w:fldChar w:fldCharType="end"/>
          </w:r>
        </w:sdtContent>
      </w:sdt>
      <w:r w:rsidRPr="001E36B9">
        <w:rPr>
          <w:lang w:val="en-PH"/>
        </w:rPr>
        <w:t xml:space="preserve"> </w:t>
      </w:r>
      <w:r>
        <w:rPr>
          <w:lang w:val="en-PH"/>
        </w:rPr>
        <w:t>proposes hu</w:t>
      </w:r>
      <w:r w:rsidRPr="001E36B9">
        <w:rPr>
          <w:lang w:val="en-PH"/>
        </w:rPr>
        <w:t>man-centered design</w:t>
      </w:r>
      <w:r>
        <w:rPr>
          <w:lang w:val="en-PH"/>
        </w:rPr>
        <w:t>:</w:t>
      </w:r>
    </w:p>
    <w:p w14:paraId="6064239D" w14:textId="1FB78707" w:rsidR="001E36B9" w:rsidRPr="001E36B9" w:rsidRDefault="001E36B9">
      <w:pPr>
        <w:pStyle w:val="BlockQuote"/>
      </w:pPr>
      <w:r>
        <w:t xml:space="preserve">… </w:t>
      </w:r>
      <w:r w:rsidRPr="001E36B9">
        <w:t>an approach that puts human needs, capabilities, and behavior first, then designs to accommodate those needs, capabilities, and ways of behaving. Good design starts with an understanding of psychology and technology. Good design requires good communication, especially from machine to person, indicating what actions are possible, what is happening, and what is about to happen... Designers</w:t>
      </w:r>
      <w:r>
        <w:t xml:space="preserve"> </w:t>
      </w:r>
      <w:r w:rsidRPr="001E36B9">
        <w:t>need to focus their attention on the cases where things go wrong, not just on when things work as planned. xxx</w:t>
      </w:r>
    </w:p>
    <w:p w14:paraId="2581B70F" w14:textId="5EC3D2BC" w:rsidR="001E36B9" w:rsidRDefault="001E36B9" w:rsidP="000D1299">
      <w:pPr>
        <w:pStyle w:val="BlockQuote"/>
      </w:pPr>
      <w:r w:rsidRPr="001E36B9">
        <w:t>Human-centered design is a design philosophy. It means starting with a good understanding of people and the needs that the design is intended to meet. This understanding comes about primarily through observation, for people themselves are often unaware of their true needs, even unaware of the difficulties they are encountering.</w:t>
      </w:r>
      <w:r>
        <w:rPr>
          <w:rStyle w:val="FootnoteReference"/>
        </w:rPr>
        <w:footnoteReference w:id="79"/>
      </w:r>
    </w:p>
    <w:p w14:paraId="05E3D843" w14:textId="025A4B99" w:rsidR="00133F0E" w:rsidRDefault="00133F0E" w:rsidP="006A2C0D">
      <w:pPr>
        <w:pStyle w:val="NormalIndented"/>
      </w:pPr>
      <w:r>
        <w:t xml:space="preserve">Wikipedia also provides some insight on Activity-centered design, an extension of the Human-centered design paradigm in interaction design. ACD features heavier emphasis on the activities that a user would perform with a given piece of technology. When working with activity-centered design, the designers use research to get insights of </w:t>
      </w:r>
      <w:r>
        <w:lastRenderedPageBreak/>
        <w:t>the users. Observations and interviews are typical approaches to learn more about the user</w:t>
      </w:r>
      <w:r w:rsidR="00CA2715" w:rsidRPr="0B6F1A6B">
        <w:t>’</w:t>
      </w:r>
      <w:r>
        <w:t>s behavior.</w:t>
      </w:r>
      <w:r>
        <w:rPr>
          <w:rStyle w:val="FootnoteReference"/>
        </w:rPr>
        <w:footnoteReference w:id="80"/>
      </w:r>
    </w:p>
    <w:p w14:paraId="32136E91" w14:textId="5D12EF0B" w:rsidR="00133F0E" w:rsidRDefault="00133F0E" w:rsidP="006A2C0D">
      <w:pPr>
        <w:pStyle w:val="NormalIndented"/>
      </w:pPr>
      <w:r>
        <w:t>Emotional design is concerned with how emotions have a crucial role in the human ability to understand the world and how they learn new things. Emotional design is an important element when generating ideas for human-centred opportunities. People can more easily relate to a product, a service, a system, or an experience when they are able to connect with it at a personal level.</w:t>
      </w:r>
      <w:r w:rsidR="0004259B">
        <w:rPr>
          <w:rStyle w:val="FootnoteReference"/>
        </w:rPr>
        <w:footnoteReference w:id="81"/>
      </w:r>
    </w:p>
    <w:p w14:paraId="35E4592F" w14:textId="48B0B34D" w:rsidR="00754DE5" w:rsidRDefault="00754DE5">
      <w:pPr>
        <w:pStyle w:val="NormalIndented"/>
      </w:pPr>
      <w:r>
        <w:t xml:space="preserve">Norman </w:t>
      </w:r>
      <w:sdt>
        <w:sdtPr>
          <w:id w:val="-1986538618"/>
          <w:citation/>
        </w:sdtPr>
        <w:sdtContent>
          <w:r>
            <w:fldChar w:fldCharType="begin"/>
          </w:r>
          <w:r>
            <w:instrText xml:space="preserve">CITATION Nor04 \n  \t  \l 1033 </w:instrText>
          </w:r>
          <w:r>
            <w:fldChar w:fldCharType="separate"/>
          </w:r>
          <w:r w:rsidR="001C17B2">
            <w:rPr>
              <w:noProof/>
            </w:rPr>
            <w:t>(2004)</w:t>
          </w:r>
          <w:r>
            <w:fldChar w:fldCharType="end"/>
          </w:r>
        </w:sdtContent>
      </w:sdt>
      <w:r w:rsidRPr="0B6F1A6B">
        <w:t xml:space="preserve"> </w:t>
      </w:r>
      <w:r w:rsidR="00C13CCD">
        <w:t xml:space="preserve">suggests </w:t>
      </w:r>
      <w:r w:rsidR="003E7F58">
        <w:t xml:space="preserve">considering </w:t>
      </w:r>
      <w:r w:rsidR="00C13CCD">
        <w:t xml:space="preserve">human emotions for design. He </w:t>
      </w:r>
      <w:r>
        <w:t xml:space="preserve">proposes three levels of </w:t>
      </w:r>
      <w:r w:rsidR="003E7F58">
        <w:t>design, which</w:t>
      </w:r>
      <w:r>
        <w:t xml:space="preserve"> form the foundation of emotional design:</w:t>
      </w:r>
      <w:r>
        <w:rPr>
          <w:rStyle w:val="FootnoteReference"/>
        </w:rPr>
        <w:footnoteReference w:id="82"/>
      </w:r>
    </w:p>
    <w:p w14:paraId="40AB7CB0" w14:textId="3E476DAF" w:rsidR="00754DE5" w:rsidRDefault="00754DE5" w:rsidP="000D1299">
      <w:pPr>
        <w:pStyle w:val="NumberedList"/>
        <w:numPr>
          <w:ilvl w:val="0"/>
          <w:numId w:val="36"/>
        </w:numPr>
      </w:pPr>
      <w:r w:rsidRPr="00D136FA">
        <w:rPr>
          <w:b/>
          <w:bCs/>
        </w:rPr>
        <w:t>Visceral design</w:t>
      </w:r>
      <w:r>
        <w:t xml:space="preserve"> - all about immediate emotional impact, where the appearance, shape, form, size, texture, and feel of products matter.</w:t>
      </w:r>
    </w:p>
    <w:p w14:paraId="0DDB391E" w14:textId="2B98259F" w:rsidR="00754DE5" w:rsidRDefault="00754DE5" w:rsidP="000D1299">
      <w:pPr>
        <w:pStyle w:val="NumberedList"/>
      </w:pPr>
      <w:r w:rsidRPr="00D136FA">
        <w:rPr>
          <w:b/>
          <w:bCs/>
        </w:rPr>
        <w:t>Behavioral design</w:t>
      </w:r>
      <w:r>
        <w:t xml:space="preserve"> - all about use, where appearance and rationale doesn</w:t>
      </w:r>
      <w:r w:rsidR="00CA2715">
        <w:t>’</w:t>
      </w:r>
      <w:r>
        <w:t>t matter but performance does; the focus of practitioners in the usability community.</w:t>
      </w:r>
    </w:p>
    <w:p w14:paraId="00622F05" w14:textId="72BBB4B2" w:rsidR="00754DE5" w:rsidRDefault="00754DE5" w:rsidP="000D1299">
      <w:pPr>
        <w:pStyle w:val="NumberedList"/>
      </w:pPr>
      <w:r w:rsidRPr="00D136FA">
        <w:rPr>
          <w:b/>
          <w:bCs/>
        </w:rPr>
        <w:t>Reflective design</w:t>
      </w:r>
      <w:r>
        <w:t xml:space="preserve"> - all about message, culture, and </w:t>
      </w:r>
      <w:r w:rsidRPr="00754DE5">
        <w:t>the meaning of a product or its use. For one, it is about the meaning of things, the personal remembrances something evokes. For another, very different thing, it is about self-image and the message a product sends to others.</w:t>
      </w:r>
    </w:p>
    <w:p w14:paraId="15B1F7E0" w14:textId="3DDB6A83" w:rsidR="0047681B" w:rsidRPr="00754DE5" w:rsidRDefault="00860F1D">
      <w:pPr>
        <w:pStyle w:val="NormalIndented"/>
      </w:pPr>
      <w:r>
        <w:lastRenderedPageBreak/>
        <w:t>Technology is developed to afford its users better ways of doing things. However, to fully achieve this goal, technology should be designed according to its target users</w:t>
      </w:r>
      <w:r w:rsidR="00CA2715">
        <w:t>’</w:t>
      </w:r>
      <w:r>
        <w:t xml:space="preserve"> needs, preferences, tasks, abilities, and, possibly, limitations. The field of human factors and ergonomics helps designers deal with this need. Still, as the use of technologies </w:t>
      </w:r>
      <w:r w:rsidR="003E7F58">
        <w:t xml:space="preserve">is </w:t>
      </w:r>
      <w:r>
        <w:t xml:space="preserve">also influenced by human behavior, it will also be very helpful to design technology in the visceral, behavioral, and reflective levels of emotional design so that the developed technologies will not only be functional and usable, but acceptable </w:t>
      </w:r>
      <w:r w:rsidR="00BB3D18">
        <w:t xml:space="preserve">and more preferable </w:t>
      </w:r>
      <w:r>
        <w:t>to its users, as well.</w:t>
      </w:r>
    </w:p>
    <w:p w14:paraId="7A6DC307" w14:textId="1F1D3765" w:rsidR="005D35EF" w:rsidRDefault="005D35EF" w:rsidP="00D136FA">
      <w:pPr>
        <w:pStyle w:val="Heading1"/>
      </w:pPr>
      <w:r w:rsidRPr="00F35137">
        <w:lastRenderedPageBreak/>
        <w:br/>
      </w:r>
      <w:r w:rsidRPr="00F35137">
        <w:br/>
      </w:r>
      <w:r w:rsidRPr="00F35137">
        <w:br/>
      </w:r>
      <w:r>
        <w:t>Methodology</w:t>
      </w:r>
      <w:r w:rsidR="4D9A4D8A">
        <w:t xml:space="preserve"> and Design</w:t>
      </w:r>
    </w:p>
    <w:p w14:paraId="23DE6FD7" w14:textId="76A7D893" w:rsidR="00B733FD" w:rsidRDefault="00826AF9" w:rsidP="00D136FA">
      <w:pPr>
        <w:pStyle w:val="NormalIndented"/>
      </w:pPr>
      <w:r>
        <w:t xml:space="preserve">The following sections describe the methods </w:t>
      </w:r>
      <w:r w:rsidR="00FA66D8">
        <w:t xml:space="preserve">and tools </w:t>
      </w:r>
      <w:r w:rsidR="00203F8D">
        <w:t xml:space="preserve">of research </w:t>
      </w:r>
      <w:r w:rsidR="00F60F9D">
        <w:t xml:space="preserve">and </w:t>
      </w:r>
      <w:r w:rsidR="00203F8D">
        <w:t xml:space="preserve">software </w:t>
      </w:r>
      <w:r w:rsidR="00F60F9D">
        <w:t xml:space="preserve">design </w:t>
      </w:r>
      <w:r w:rsidR="00D60D11">
        <w:t>for use</w:t>
      </w:r>
      <w:r>
        <w:t xml:space="preserve"> in the development of </w:t>
      </w:r>
      <w:sdt>
        <w:sdtPr>
          <w:alias w:val="Title"/>
          <w:tag w:val=""/>
          <w:id w:val="898626639"/>
          <w:placeholder>
            <w:docPart w:val="927AC1D287794EA2B41BC465EA117C21"/>
          </w:placeholder>
          <w:dataBinding w:prefixMappings="xmlns:ns0='http://purl.org/dc/elements/1.1/' xmlns:ns1='http://schemas.openxmlformats.org/package/2006/metadata/core-properties' " w:xpath="/ns1:coreProperties[1]/ns0:title[1]" w:storeItemID="{6C3C8BC8-F283-45AE-878A-BAB7291924A1}"/>
          <w:text/>
        </w:sdtPr>
        <w:sdtContent>
          <w:r w:rsidR="00473A5D">
            <w:t>CASSY</w:t>
          </w:r>
        </w:sdtContent>
      </w:sdt>
      <w:r w:rsidR="00B047A4" w:rsidRPr="40F63322">
        <w:t xml:space="preserve">, </w:t>
      </w:r>
      <w:r w:rsidR="00F60F9D">
        <w:t xml:space="preserve">the proposed </w:t>
      </w:r>
      <w:r w:rsidR="00B047A4">
        <w:t>task management and toolkit system for teachers and academic professionals</w:t>
      </w:r>
      <w:r w:rsidR="00F60F9D" w:rsidRPr="40F63322">
        <w:t>.</w:t>
      </w:r>
    </w:p>
    <w:p w14:paraId="2623B902" w14:textId="77777777" w:rsidR="003E7F58" w:rsidRDefault="003E7F58" w:rsidP="00D136FA">
      <w:pPr>
        <w:pStyle w:val="Heading2"/>
      </w:pPr>
      <w:r>
        <w:t>Software Development Life Cycle (SDLC)</w:t>
      </w:r>
    </w:p>
    <w:p w14:paraId="5254E2C8" w14:textId="77777777" w:rsidR="003E7F58" w:rsidRDefault="003E7F58" w:rsidP="00D136FA">
      <w:pPr>
        <w:pStyle w:val="NormalIndented"/>
      </w:pPr>
      <w:r>
        <w:t>The Waterfall model will be used in the development of the proposed system. Teachers, by the nature of their work, cannot afford frequent disturbances during classes, lesson planning, and other tasks. Since the model inherently minimizes necessary contact with the target users better than other SDLC models do, the proponents have deemed it a better fit to the development endeavor. Aside from this, use of the model will allow the proponents to put more effort into planning the software design. Likewise, the amount of documentation that can be generated as guided by the Waterfall model will also be helpful in subsequent and related software development endeavors to further enhance and extend the functionality of the proposed system beyond its intended design.</w:t>
      </w:r>
    </w:p>
    <w:p w14:paraId="0000FA4A" w14:textId="3885F816" w:rsidR="003E7F58" w:rsidRPr="00C74C5F" w:rsidRDefault="003E7F58" w:rsidP="00D136FA">
      <w:pPr>
        <w:pStyle w:val="NormalIndented"/>
      </w:pPr>
      <w:r>
        <w:t>The following subsections describe all the activities and specifics related to each phase of the software development life cycle according to the Waterfall model and the relative schedule allotted for each phase and sub phase</w:t>
      </w:r>
      <w:r w:rsidR="00E72298">
        <w:t xml:space="preserve"> (see </w:t>
      </w:r>
      <w:hyperlink w:anchor="Appendix_SDLC" w:history="1">
        <w:r w:rsidR="00E72298" w:rsidRPr="00586F3B">
          <w:t>Appendix A</w:t>
        </w:r>
      </w:hyperlink>
      <w:r w:rsidR="00E72298">
        <w:t xml:space="preserve"> for</w:t>
      </w:r>
      <w:r>
        <w:t xml:space="preserve">. In addition, </w:t>
      </w:r>
      <w:r>
        <w:fldChar w:fldCharType="begin"/>
      </w:r>
      <w:r>
        <w:instrText xml:space="preserve"> REF _Ref519044319 \h </w:instrText>
      </w:r>
      <w:r>
        <w:fldChar w:fldCharType="separate"/>
      </w:r>
      <w:r w:rsidR="00B84176">
        <w:t xml:space="preserve">Figure </w:t>
      </w:r>
      <w:r w:rsidR="00B84176">
        <w:rPr>
          <w:noProof/>
          <w:cs/>
        </w:rPr>
        <w:t>‎</w:t>
      </w:r>
      <w:r w:rsidR="00B84176">
        <w:rPr>
          <w:noProof/>
        </w:rPr>
        <w:t>3</w:t>
      </w:r>
      <w:r w:rsidR="00B84176">
        <w:t>–</w:t>
      </w:r>
      <w:r w:rsidR="00B84176">
        <w:rPr>
          <w:noProof/>
        </w:rPr>
        <w:t>1</w:t>
      </w:r>
      <w:r>
        <w:fldChar w:fldCharType="end"/>
      </w:r>
      <w:r>
        <w:t xml:space="preserve"> summarizes the workflow of the entire software development endeavor.</w:t>
      </w:r>
      <w:r w:rsidR="00536658">
        <w:t xml:space="preserve"> For a complete list of tools to be used for each phase, please refer to </w:t>
      </w:r>
      <w:r w:rsidR="00C042C1">
        <w:fldChar w:fldCharType="begin"/>
      </w:r>
      <w:r w:rsidR="00C042C1">
        <w:instrText xml:space="preserve"> REF _Ref519108486 \h </w:instrText>
      </w:r>
      <w:r w:rsidR="00C042C1">
        <w:fldChar w:fldCharType="separate"/>
      </w:r>
      <w:r w:rsidR="00B84176">
        <w:t xml:space="preserve">Table </w:t>
      </w:r>
      <w:r w:rsidR="00B84176">
        <w:rPr>
          <w:noProof/>
          <w:cs/>
        </w:rPr>
        <w:t>‎</w:t>
      </w:r>
      <w:r w:rsidR="00B84176">
        <w:rPr>
          <w:noProof/>
        </w:rPr>
        <w:t>3</w:t>
      </w:r>
      <w:r w:rsidR="00B84176">
        <w:noBreakHyphen/>
      </w:r>
      <w:r w:rsidR="00B84176">
        <w:rPr>
          <w:noProof/>
        </w:rPr>
        <w:t>1</w:t>
      </w:r>
      <w:r w:rsidR="00C042C1">
        <w:fldChar w:fldCharType="end"/>
      </w:r>
      <w:r w:rsidR="00C042C1">
        <w:t>.</w:t>
      </w:r>
    </w:p>
    <w:p w14:paraId="07FCDCDF" w14:textId="77777777" w:rsidR="00805A13" w:rsidRDefault="00727AFF" w:rsidP="00D136FA">
      <w:pPr>
        <w:pStyle w:val="Figure"/>
      </w:pPr>
      <w:r>
        <w:rPr>
          <w:noProof/>
          <w:lang w:bidi="he-IL"/>
        </w:rPr>
        <w:lastRenderedPageBreak/>
        <w:drawing>
          <wp:inline distT="0" distB="0" distL="0" distR="0" wp14:anchorId="793CF682" wp14:editId="55D5194E">
            <wp:extent cx="5486400" cy="6455664"/>
            <wp:effectExtent l="0" t="0" r="0" b="2540"/>
            <wp:docPr id="11" name="FLOWCHART-SDLC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CHART-SDLC Workflow.png"/>
                    <pic:cNvPicPr/>
                  </pic:nvPicPr>
                  <pic:blipFill>
                    <a:blip r:link="rId15"/>
                    <a:stretch>
                      <a:fillRect/>
                    </a:stretch>
                  </pic:blipFill>
                  <pic:spPr>
                    <a:xfrm>
                      <a:off x="0" y="0"/>
                      <a:ext cx="5486400" cy="6455664"/>
                    </a:xfrm>
                    <a:prstGeom prst="rect">
                      <a:avLst/>
                    </a:prstGeom>
                  </pic:spPr>
                </pic:pic>
              </a:graphicData>
            </a:graphic>
          </wp:inline>
        </w:drawing>
      </w:r>
    </w:p>
    <w:p w14:paraId="5D0B2147" w14:textId="3D3B2435" w:rsidR="00AD11FC" w:rsidRDefault="00805A13" w:rsidP="00D136FA">
      <w:pPr>
        <w:pStyle w:val="Caption"/>
        <w:rPr>
          <w:noProof/>
          <w:lang w:val="en-US"/>
        </w:rPr>
      </w:pPr>
      <w:r>
        <w:t xml:space="preserve">Figure </w:t>
      </w:r>
      <w:fldSimple w:instr=" STYLEREF 1 \s ">
        <w:r w:rsidR="009574B5">
          <w:rPr>
            <w:noProof/>
            <w:cs/>
          </w:rPr>
          <w:t>‎</w:t>
        </w:r>
        <w:r w:rsidR="009574B5">
          <w:rPr>
            <w:noProof/>
          </w:rPr>
          <w:t>3</w:t>
        </w:r>
      </w:fldSimple>
      <w:r w:rsidR="009574B5">
        <w:t>–</w:t>
      </w:r>
      <w:fldSimple w:instr=" SEQ Figure \* ARABIC \s 1 ">
        <w:r w:rsidR="009574B5">
          <w:rPr>
            <w:noProof/>
          </w:rPr>
          <w:t>1</w:t>
        </w:r>
      </w:fldSimple>
      <w:r>
        <w:rPr>
          <w:noProof/>
          <w:lang w:val="en-US"/>
        </w:rPr>
        <w:t xml:space="preserve"> </w:t>
      </w:r>
      <w:r w:rsidRPr="002C4D32">
        <w:rPr>
          <w:noProof/>
          <w:lang w:val="en-US"/>
        </w:rPr>
        <w:t>The Software Development Life Cycle Workflow</w:t>
      </w:r>
    </w:p>
    <w:p w14:paraId="775FEBD9" w14:textId="09A7CAC0" w:rsidR="00C042C1" w:rsidRDefault="00C042C1" w:rsidP="00805A13">
      <w:pPr>
        <w:pStyle w:val="Caption"/>
        <w:keepNext/>
      </w:pPr>
      <w:bookmarkStart w:id="6" w:name="_Ref519108486"/>
      <w:bookmarkStart w:id="7" w:name="_Ref519109248"/>
      <w:r>
        <w:lastRenderedPageBreak/>
        <w:t xml:space="preserve">Table </w:t>
      </w:r>
      <w:r w:rsidR="00590601">
        <w:rPr>
          <w:noProof/>
        </w:rPr>
        <w:fldChar w:fldCharType="begin"/>
      </w:r>
      <w:r w:rsidR="00590601">
        <w:rPr>
          <w:noProof/>
        </w:rPr>
        <w:instrText xml:space="preserve"> STYLEREF 1 \s </w:instrText>
      </w:r>
      <w:r w:rsidR="00590601">
        <w:rPr>
          <w:noProof/>
        </w:rPr>
        <w:fldChar w:fldCharType="separate"/>
      </w:r>
      <w:r>
        <w:rPr>
          <w:noProof/>
          <w:cs/>
        </w:rPr>
        <w:t>‎</w:t>
      </w:r>
      <w:r>
        <w:rPr>
          <w:noProof/>
        </w:rPr>
        <w:t>3</w:t>
      </w:r>
      <w:r w:rsidR="00590601">
        <w:rPr>
          <w:noProof/>
        </w:rPr>
        <w:fldChar w:fldCharType="end"/>
      </w:r>
      <w:r>
        <w:noBreakHyphen/>
      </w:r>
      <w:r w:rsidR="00590601">
        <w:rPr>
          <w:noProof/>
        </w:rPr>
        <w:fldChar w:fldCharType="begin"/>
      </w:r>
      <w:r w:rsidR="00590601">
        <w:rPr>
          <w:noProof/>
        </w:rPr>
        <w:instrText xml:space="preserve"> SEQ Table \* ARABIC \s 1 </w:instrText>
      </w:r>
      <w:r w:rsidR="00590601">
        <w:rPr>
          <w:noProof/>
        </w:rPr>
        <w:fldChar w:fldCharType="separate"/>
      </w:r>
      <w:r>
        <w:rPr>
          <w:noProof/>
        </w:rPr>
        <w:t>1</w:t>
      </w:r>
      <w:r w:rsidR="00590601">
        <w:rPr>
          <w:noProof/>
        </w:rPr>
        <w:fldChar w:fldCharType="end"/>
      </w:r>
      <w:bookmarkEnd w:id="6"/>
      <w:r>
        <w:rPr>
          <w:noProof/>
          <w:lang w:val="en-US"/>
        </w:rPr>
        <w:t xml:space="preserve"> Tools for Software Development</w:t>
      </w:r>
      <w:bookmarkEnd w:id="7"/>
    </w:p>
    <w:bookmarkStart w:id="8" w:name="_MON_1592849918"/>
    <w:bookmarkEnd w:id="8"/>
    <w:p w14:paraId="62C74E00" w14:textId="705468A5" w:rsidR="00536658" w:rsidRPr="00D136FA" w:rsidRDefault="00590601" w:rsidP="00D136FA">
      <w:pPr>
        <w:jc w:val="center"/>
        <w:rPr>
          <w:lang w:val="en-US"/>
        </w:rPr>
      </w:pPr>
      <w:r>
        <w:rPr>
          <w:lang w:val="en-US"/>
        </w:rPr>
        <w:object w:dxaOrig="13814" w:dyaOrig="14268" w14:anchorId="1308486B">
          <v:shape id="_x0000_i1025" type="#_x0000_t75" style="width:6in;height:495.65pt" o:ole="">
            <v:imagedata r:id="rId16" o:title=""/>
          </v:shape>
          <o:OLEObject Type="Embed" ProgID="Excel.Sheet.12" ShapeID="_x0000_i1025" DrawAspect="Content" ObjectID="_1593006975" r:id="rId17"/>
        </w:object>
      </w:r>
    </w:p>
    <w:p w14:paraId="0E3E1A32" w14:textId="419CB3E5" w:rsidR="00E96C67" w:rsidRDefault="00F6704E" w:rsidP="00D136FA">
      <w:pPr>
        <w:pStyle w:val="Heading3"/>
      </w:pPr>
      <w:r>
        <w:t>Requirements Definition</w:t>
      </w:r>
    </w:p>
    <w:p w14:paraId="6355AF6E" w14:textId="2FDA5DF3" w:rsidR="00933D08" w:rsidRPr="00CF43D6" w:rsidRDefault="009B6A53" w:rsidP="00D136FA">
      <w:pPr>
        <w:pStyle w:val="NormalIndented"/>
      </w:pPr>
      <w:r>
        <w:rPr>
          <w:lang w:val="en-PH"/>
        </w:rPr>
        <w:t>In order to</w:t>
      </w:r>
      <w:r w:rsidR="00516188">
        <w:rPr>
          <w:lang w:val="en-PH"/>
        </w:rPr>
        <w:t xml:space="preserve"> create a system that is tailor-fit to the target users’ needs, it is </w:t>
      </w:r>
      <w:r w:rsidR="00970AFA">
        <w:rPr>
          <w:lang w:val="en-PH"/>
        </w:rPr>
        <w:t>imperative</w:t>
      </w:r>
      <w:r w:rsidR="00516188">
        <w:rPr>
          <w:lang w:val="en-PH"/>
        </w:rPr>
        <w:t xml:space="preserve"> to first understand the user</w:t>
      </w:r>
      <w:r w:rsidR="00970AFA">
        <w:rPr>
          <w:lang w:val="en-PH"/>
        </w:rPr>
        <w:t>s</w:t>
      </w:r>
      <w:r w:rsidR="00516188">
        <w:rPr>
          <w:lang w:val="en-PH"/>
        </w:rPr>
        <w:t xml:space="preserve"> </w:t>
      </w:r>
      <w:r w:rsidR="00970AFA">
        <w:rPr>
          <w:lang w:val="en-PH"/>
        </w:rPr>
        <w:t>themselves</w:t>
      </w:r>
      <w:r w:rsidR="00516188">
        <w:rPr>
          <w:lang w:val="en-PH"/>
        </w:rPr>
        <w:t xml:space="preserve">. </w:t>
      </w:r>
      <w:r w:rsidR="00933D08">
        <w:rPr>
          <w:lang w:val="en-PH"/>
        </w:rPr>
        <w:t xml:space="preserve">During this phase, </w:t>
      </w:r>
      <w:r w:rsidR="00F44543">
        <w:rPr>
          <w:lang w:val="en-PH"/>
        </w:rPr>
        <w:t xml:space="preserve">the proponents shall attempt to </w:t>
      </w:r>
      <w:r w:rsidR="00F44543">
        <w:rPr>
          <w:lang w:val="en-PH"/>
        </w:rPr>
        <w:lastRenderedPageBreak/>
        <w:t xml:space="preserve">understand the </w:t>
      </w:r>
      <w:r w:rsidR="00516188">
        <w:rPr>
          <w:lang w:val="en-PH"/>
        </w:rPr>
        <w:t xml:space="preserve">user and system requirements by examining the </w:t>
      </w:r>
      <w:r w:rsidR="00F44543">
        <w:rPr>
          <w:lang w:val="en-PH"/>
        </w:rPr>
        <w:t xml:space="preserve">general nature of </w:t>
      </w:r>
      <w:r w:rsidR="00FD7AC9">
        <w:rPr>
          <w:lang w:val="en-PH"/>
        </w:rPr>
        <w:t xml:space="preserve">the </w:t>
      </w:r>
      <w:r w:rsidR="00F44543">
        <w:rPr>
          <w:lang w:val="en-PH"/>
        </w:rPr>
        <w:t xml:space="preserve">work of </w:t>
      </w:r>
      <w:r w:rsidR="00516188">
        <w:rPr>
          <w:lang w:val="en-PH"/>
        </w:rPr>
        <w:t xml:space="preserve">the </w:t>
      </w:r>
      <w:r w:rsidR="00E96C67">
        <w:rPr>
          <w:lang w:val="en-PH"/>
        </w:rPr>
        <w:t>target users</w:t>
      </w:r>
      <w:r w:rsidR="008867A4">
        <w:rPr>
          <w:lang w:val="en-PH"/>
        </w:rPr>
        <w:t>, as well as their characteristics, habits, and preferences</w:t>
      </w:r>
      <w:r w:rsidR="00E96C67">
        <w:rPr>
          <w:lang w:val="en-PH"/>
        </w:rPr>
        <w:t xml:space="preserve">. </w:t>
      </w:r>
      <w:r w:rsidR="00516188">
        <w:rPr>
          <w:lang w:val="en-PH"/>
        </w:rPr>
        <w:t xml:space="preserve">Data regarding these requirements </w:t>
      </w:r>
      <w:r w:rsidR="00F44543">
        <w:rPr>
          <w:lang w:val="en-PH"/>
        </w:rPr>
        <w:t xml:space="preserve">shall be gathered using specific tools and methods. These </w:t>
      </w:r>
      <w:r w:rsidR="00516188">
        <w:rPr>
          <w:lang w:val="en-PH"/>
        </w:rPr>
        <w:t xml:space="preserve">requirements </w:t>
      </w:r>
      <w:r w:rsidR="00F44543">
        <w:rPr>
          <w:lang w:val="en-PH"/>
        </w:rPr>
        <w:t>shall then be compiled and summarized in a software requirements specifications (SRS) document.</w:t>
      </w:r>
    </w:p>
    <w:p w14:paraId="39E6F58A" w14:textId="6C669016" w:rsidR="00933D08" w:rsidRDefault="00933D08" w:rsidP="00D136FA">
      <w:pPr>
        <w:pStyle w:val="Heading4"/>
      </w:pPr>
      <w:r>
        <w:t>Sources of Data</w:t>
      </w:r>
    </w:p>
    <w:p w14:paraId="6B818BC3" w14:textId="491F3979" w:rsidR="00EC4826" w:rsidRDefault="00516188" w:rsidP="00D136FA">
      <w:pPr>
        <w:pStyle w:val="NormalIndented"/>
      </w:pPr>
      <w:r>
        <w:t>The primary sources of data for the software requirements</w:t>
      </w:r>
      <w:r w:rsidR="004D23BF">
        <w:t xml:space="preserve"> shall be the </w:t>
      </w:r>
      <w:r w:rsidR="004D23BF">
        <w:fldChar w:fldCharType="begin"/>
      </w:r>
      <w:r w:rsidR="004D23BF">
        <w:instrText xml:space="preserve"> REF Ref_Respondents \h </w:instrText>
      </w:r>
      <w:r w:rsidR="004D23BF">
        <w:fldChar w:fldCharType="separate"/>
      </w:r>
      <w:r w:rsidR="00B84176">
        <w:t>“</w:t>
      </w:r>
      <w:r w:rsidR="00B84176" w:rsidRPr="00F35137">
        <w:t>respondents</w:t>
      </w:r>
      <w:r w:rsidR="00B84176">
        <w:t>”</w:t>
      </w:r>
      <w:r w:rsidR="004D23BF">
        <w:fldChar w:fldCharType="end"/>
      </w:r>
      <w:r w:rsidR="004D23BF">
        <w:t xml:space="preserve">, which </w:t>
      </w:r>
      <w:r w:rsidR="00EC4826">
        <w:t>include</w:t>
      </w:r>
      <w:r w:rsidR="004D23BF">
        <w:t>s</w:t>
      </w:r>
      <w:r w:rsidR="00EC4826">
        <w:t xml:space="preserve"> </w:t>
      </w:r>
      <w:r w:rsidR="00EC4826">
        <w:rPr>
          <w:lang w:val="en-PH"/>
        </w:rPr>
        <w:t xml:space="preserve">teachers and office personnel </w:t>
      </w:r>
      <w:r w:rsidR="00A7601E">
        <w:rPr>
          <w:lang w:val="en-PH"/>
        </w:rPr>
        <w:t xml:space="preserve">who volunteer </w:t>
      </w:r>
      <w:r w:rsidR="00EC4826">
        <w:rPr>
          <w:lang w:val="en-PH"/>
        </w:rPr>
        <w:t xml:space="preserve">from schools and offices </w:t>
      </w:r>
      <w:r w:rsidR="00A7601E">
        <w:rPr>
          <w:lang w:val="en-PH"/>
        </w:rPr>
        <w:t>that</w:t>
      </w:r>
      <w:r w:rsidR="00EC4826">
        <w:rPr>
          <w:lang w:val="en-PH"/>
        </w:rPr>
        <w:t xml:space="preserve"> agree to participate in the study.</w:t>
      </w:r>
    </w:p>
    <w:p w14:paraId="35B29DD8" w14:textId="42DE3E83" w:rsidR="00933D08" w:rsidRDefault="0057756A" w:rsidP="00F17C54">
      <w:pPr>
        <w:pStyle w:val="NormalIndented"/>
      </w:pPr>
      <w:r>
        <w:t>The s</w:t>
      </w:r>
      <w:r w:rsidR="00516188">
        <w:t xml:space="preserve">econdary sources shall include documents that </w:t>
      </w:r>
      <w:r w:rsidR="004B40E8">
        <w:t xml:space="preserve">may </w:t>
      </w:r>
      <w:r w:rsidR="005678BD">
        <w:t>define school and work policies</w:t>
      </w:r>
      <w:r w:rsidR="00FD7AC9">
        <w:t xml:space="preserve"> and practices</w:t>
      </w:r>
      <w:r w:rsidR="004B40E8">
        <w:t xml:space="preserve"> (e.g., memorandums, legislations, </w:t>
      </w:r>
      <w:r w:rsidR="00C8067F">
        <w:t xml:space="preserve">manuals, </w:t>
      </w:r>
      <w:r w:rsidR="004B40E8">
        <w:t>reports, etc.)</w:t>
      </w:r>
      <w:r w:rsidR="00467608">
        <w:t>,</w:t>
      </w:r>
      <w:r w:rsidR="005678BD">
        <w:t xml:space="preserve"> docum</w:t>
      </w:r>
      <w:r w:rsidR="00970AFA">
        <w:t xml:space="preserve">ents or forms that </w:t>
      </w:r>
      <w:r w:rsidR="00C8067F">
        <w:t xml:space="preserve">may </w:t>
      </w:r>
      <w:r w:rsidR="00970AFA">
        <w:t xml:space="preserve">contain </w:t>
      </w:r>
      <w:r w:rsidR="004B40E8">
        <w:t xml:space="preserve">or can be used to gather </w:t>
      </w:r>
      <w:r w:rsidR="00970AFA">
        <w:t>work- or school-related data</w:t>
      </w:r>
      <w:r w:rsidR="004B40E8">
        <w:t xml:space="preserve"> (e.g., </w:t>
      </w:r>
      <w:r w:rsidR="00C8067F">
        <w:t xml:space="preserve">lesson plans, </w:t>
      </w:r>
      <w:r w:rsidR="004B40E8">
        <w:t>class records, school forms, student lists, seat plans,</w:t>
      </w:r>
      <w:r w:rsidR="007C24F0">
        <w:t xml:space="preserve"> worksheets,</w:t>
      </w:r>
      <w:r w:rsidR="004B40E8">
        <w:t xml:space="preserve"> etc.)</w:t>
      </w:r>
      <w:r w:rsidR="00467608">
        <w:t xml:space="preserve">, and </w:t>
      </w:r>
      <w:r w:rsidR="00F17C54">
        <w:t>information</w:t>
      </w:r>
      <w:r w:rsidR="00467608">
        <w:t xml:space="preserve"> systems being used for work.</w:t>
      </w:r>
    </w:p>
    <w:p w14:paraId="4070798B" w14:textId="04DB7526" w:rsidR="00C8067F" w:rsidRDefault="00C8067F" w:rsidP="00D136FA">
      <w:pPr>
        <w:pStyle w:val="Heading4"/>
      </w:pPr>
      <w:r>
        <w:t>Tools and Instruments</w:t>
      </w:r>
      <w:r w:rsidR="00E406CE">
        <w:t xml:space="preserve"> for Requirements Definition </w:t>
      </w:r>
    </w:p>
    <w:p w14:paraId="2058F35C" w14:textId="0CAF58C5" w:rsidR="00260FBB" w:rsidRDefault="00A7601E">
      <w:pPr>
        <w:pStyle w:val="NormalIndented"/>
        <w:keepNext/>
      </w:pPr>
      <w:r>
        <w:rPr>
          <w:lang w:val="en-PH"/>
        </w:rPr>
        <w:t xml:space="preserve">To gather </w:t>
      </w:r>
      <w:r w:rsidR="00260FBB">
        <w:rPr>
          <w:lang w:val="en-PH"/>
        </w:rPr>
        <w:t>from the respondents</w:t>
      </w:r>
      <w:r>
        <w:rPr>
          <w:lang w:val="en-PH"/>
        </w:rPr>
        <w:t xml:space="preserve"> the data needed to define </w:t>
      </w:r>
      <w:r w:rsidR="004D23BF">
        <w:rPr>
          <w:lang w:val="en-PH"/>
        </w:rPr>
        <w:t xml:space="preserve">the </w:t>
      </w:r>
      <w:r>
        <w:rPr>
          <w:lang w:val="en-PH"/>
        </w:rPr>
        <w:t>requirements</w:t>
      </w:r>
      <w:r w:rsidR="004D23BF">
        <w:rPr>
          <w:lang w:val="en-PH"/>
        </w:rPr>
        <w:t xml:space="preserve"> properly</w:t>
      </w:r>
      <w:r>
        <w:rPr>
          <w:lang w:val="en-PH"/>
        </w:rPr>
        <w:t xml:space="preserve">, </w:t>
      </w:r>
      <w:r w:rsidR="00260FBB">
        <w:rPr>
          <w:lang w:val="en-PH"/>
        </w:rPr>
        <w:t xml:space="preserve">the proponents shall hold </w:t>
      </w:r>
      <w:r w:rsidR="00327089">
        <w:rPr>
          <w:lang w:val="en-PH"/>
        </w:rPr>
        <w:t>focus group</w:t>
      </w:r>
      <w:r w:rsidR="00260FBB">
        <w:rPr>
          <w:lang w:val="en-PH"/>
        </w:rPr>
        <w:t xml:space="preserve"> and individual interviews, user surveys, and </w:t>
      </w:r>
      <w:r w:rsidR="00FD7AC9">
        <w:rPr>
          <w:lang w:val="en-PH"/>
        </w:rPr>
        <w:t xml:space="preserve">field </w:t>
      </w:r>
      <w:r w:rsidR="00260FBB">
        <w:rPr>
          <w:lang w:val="en-PH"/>
        </w:rPr>
        <w:t xml:space="preserve">observations. For these reasons, the following </w:t>
      </w:r>
      <w:r w:rsidR="00855F28">
        <w:rPr>
          <w:lang w:val="en-PH"/>
        </w:rPr>
        <w:t>data gathering instruments</w:t>
      </w:r>
      <w:r w:rsidR="00260FBB">
        <w:rPr>
          <w:lang w:val="en-PH"/>
        </w:rPr>
        <w:t xml:space="preserve"> shall be prepared and utilized:</w:t>
      </w:r>
    </w:p>
    <w:p w14:paraId="0F7CE5B2" w14:textId="443B0815" w:rsidR="00260FBB" w:rsidRDefault="00E406CE">
      <w:pPr>
        <w:pStyle w:val="NumberedList"/>
        <w:numPr>
          <w:ilvl w:val="0"/>
          <w:numId w:val="42"/>
        </w:numPr>
      </w:pPr>
      <w:r w:rsidRPr="00E406CE">
        <w:t>Interview questionnaire</w:t>
      </w:r>
      <w:r>
        <w:t xml:space="preserve"> – </w:t>
      </w:r>
      <w:r w:rsidR="00260FBB">
        <w:t>A</w:t>
      </w:r>
      <w:r>
        <w:t xml:space="preserve"> </w:t>
      </w:r>
      <w:r w:rsidR="00260FBB">
        <w:t>questionnaire that will serve as a guide during the interviews for gathering valuable in-depth knowledge regarding the work and the work environment of the respondents.</w:t>
      </w:r>
    </w:p>
    <w:p w14:paraId="458485E7" w14:textId="1E05BE17" w:rsidR="00260FBB" w:rsidRDefault="00E406CE">
      <w:pPr>
        <w:pStyle w:val="NumberedList"/>
        <w:numPr>
          <w:ilvl w:val="0"/>
          <w:numId w:val="42"/>
        </w:numPr>
      </w:pPr>
      <w:r w:rsidRPr="00E406CE">
        <w:lastRenderedPageBreak/>
        <w:t xml:space="preserve">Survey on user characteristics, habits, and preferences </w:t>
      </w:r>
      <w:r>
        <w:t xml:space="preserve">– </w:t>
      </w:r>
      <w:r w:rsidR="00260FBB">
        <w:t>A</w:t>
      </w:r>
      <w:r>
        <w:t xml:space="preserve"> </w:t>
      </w:r>
      <w:r w:rsidR="00260FBB">
        <w:t xml:space="preserve">survey questionnaire for gathering </w:t>
      </w:r>
      <w:r>
        <w:t xml:space="preserve">user </w:t>
      </w:r>
      <w:r w:rsidR="00260FBB">
        <w:t>information that can influence software design.</w:t>
      </w:r>
    </w:p>
    <w:p w14:paraId="0D109B70" w14:textId="4DD1EE32" w:rsidR="00677FCA" w:rsidRDefault="00E406CE">
      <w:pPr>
        <w:pStyle w:val="NumberedList"/>
        <w:numPr>
          <w:ilvl w:val="0"/>
          <w:numId w:val="42"/>
        </w:numPr>
      </w:pPr>
      <w:r>
        <w:t xml:space="preserve">Observation guide – </w:t>
      </w:r>
      <w:r w:rsidR="00260FBB">
        <w:t>An</w:t>
      </w:r>
      <w:r>
        <w:t xml:space="preserve"> </w:t>
      </w:r>
      <w:r w:rsidR="00260FBB">
        <w:t xml:space="preserve">observation </w:t>
      </w:r>
      <w:r w:rsidR="00677FCA">
        <w:t>form that will guide the proponents in observing the respondents</w:t>
      </w:r>
      <w:r w:rsidR="00FD7AC9">
        <w:t xml:space="preserve"> as they perform their</w:t>
      </w:r>
      <w:r w:rsidR="00677FCA">
        <w:t xml:space="preserve"> actual work.</w:t>
      </w:r>
    </w:p>
    <w:p w14:paraId="773225A9" w14:textId="55567C6C" w:rsidR="00677FCA" w:rsidRDefault="00E406CE">
      <w:pPr>
        <w:pStyle w:val="NumberedList"/>
        <w:numPr>
          <w:ilvl w:val="0"/>
          <w:numId w:val="42"/>
        </w:numPr>
      </w:pPr>
      <w:r w:rsidRPr="00E406CE">
        <w:t>Survey on functionality, usability, and acceptance</w:t>
      </w:r>
      <w:r>
        <w:t xml:space="preserve"> – </w:t>
      </w:r>
      <w:r w:rsidR="00677FCA">
        <w:t>A</w:t>
      </w:r>
      <w:r>
        <w:t xml:space="preserve"> </w:t>
      </w:r>
      <w:r w:rsidR="00677FCA">
        <w:t>survey questionnaire for gathering user feedback.</w:t>
      </w:r>
    </w:p>
    <w:p w14:paraId="31E50224" w14:textId="3675481C" w:rsidR="00677FCA" w:rsidRDefault="00677FCA">
      <w:pPr>
        <w:pStyle w:val="NormalIndented"/>
      </w:pPr>
      <w:r>
        <w:t xml:space="preserve">The fourth </w:t>
      </w:r>
      <w:r w:rsidR="009F78DA">
        <w:t>item</w:t>
      </w:r>
      <w:r>
        <w:t xml:space="preserve"> on the preceding list is included</w:t>
      </w:r>
      <w:r w:rsidRPr="008F373A">
        <w:t xml:space="preserve"> </w:t>
      </w:r>
      <w:r w:rsidR="00AA0A09">
        <w:t>for</w:t>
      </w:r>
      <w:r>
        <w:t xml:space="preserve"> gathering user feedback</w:t>
      </w:r>
      <w:r w:rsidRPr="008F373A">
        <w:t xml:space="preserve"> regarding functionali</w:t>
      </w:r>
      <w:r>
        <w:t>ty, usability, and acceptance</w:t>
      </w:r>
      <w:r w:rsidRPr="008F373A">
        <w:t xml:space="preserve"> after the software is deployed.</w:t>
      </w:r>
      <w:r>
        <w:t xml:space="preserve"> Although its purpose is for </w:t>
      </w:r>
      <w:r w:rsidR="005B20BE">
        <w:t>system</w:t>
      </w:r>
      <w:r w:rsidR="00946336">
        <w:t xml:space="preserve"> </w:t>
      </w:r>
      <w:r w:rsidR="007E622A">
        <w:t>testing</w:t>
      </w:r>
      <w:r>
        <w:t xml:space="preserve"> before and during deployment of the software, it is to be prepared as early as requirements definition and </w:t>
      </w:r>
      <w:r w:rsidR="009F78DA">
        <w:t xml:space="preserve">shall be </w:t>
      </w:r>
      <w:r>
        <w:t xml:space="preserve">modified accordingly </w:t>
      </w:r>
      <w:r w:rsidR="009F78DA">
        <w:t xml:space="preserve">during the course of the software development life cycle until its use during the </w:t>
      </w:r>
      <w:r w:rsidR="005B20BE">
        <w:t>system</w:t>
      </w:r>
      <w:r w:rsidR="00946336">
        <w:t xml:space="preserve"> </w:t>
      </w:r>
      <w:r w:rsidR="005B20BE">
        <w:t>testing</w:t>
      </w:r>
      <w:r w:rsidR="009F78DA">
        <w:t xml:space="preserve"> and </w:t>
      </w:r>
      <w:r w:rsidR="00A7601E">
        <w:t>operation</w:t>
      </w:r>
      <w:r w:rsidR="009F78DA">
        <w:t xml:space="preserve"> phases</w:t>
      </w:r>
      <w:r>
        <w:t>.</w:t>
      </w:r>
    </w:p>
    <w:p w14:paraId="74878F7A" w14:textId="0EE51F0E" w:rsidR="008867A4" w:rsidRDefault="00722447" w:rsidP="00D136FA">
      <w:pPr>
        <w:pStyle w:val="NormalIndented"/>
        <w:keepNext/>
      </w:pPr>
      <w:r>
        <w:rPr>
          <w:lang w:val="en-PH"/>
        </w:rPr>
        <w:t>Among t</w:t>
      </w:r>
      <w:r w:rsidR="008867A4">
        <w:rPr>
          <w:lang w:val="en-PH"/>
        </w:rPr>
        <w:t>he secondary sources, documents and forms used at wor</w:t>
      </w:r>
      <w:r>
        <w:rPr>
          <w:lang w:val="en-PH"/>
        </w:rPr>
        <w:t xml:space="preserve">k </w:t>
      </w:r>
      <w:r w:rsidR="00A7601E">
        <w:rPr>
          <w:lang w:val="en-PH"/>
        </w:rPr>
        <w:t>offer</w:t>
      </w:r>
      <w:r w:rsidR="008867A4">
        <w:rPr>
          <w:lang w:val="en-PH"/>
        </w:rPr>
        <w:t xml:space="preserve"> another qualitative perspective of the respondents’ nature of work. Descriptive data regarding these sources will be valuable </w:t>
      </w:r>
      <w:r w:rsidR="00FD7AC9">
        <w:rPr>
          <w:lang w:val="en-PH"/>
        </w:rPr>
        <w:t>to</w:t>
      </w:r>
      <w:r w:rsidR="008867A4">
        <w:rPr>
          <w:lang w:val="en-PH"/>
        </w:rPr>
        <w:t xml:space="preserve"> the design phases. </w:t>
      </w:r>
      <w:r w:rsidR="00296ED7">
        <w:rPr>
          <w:lang w:val="en-PH"/>
        </w:rPr>
        <w:t>To</w:t>
      </w:r>
      <w:r w:rsidR="008867A4">
        <w:rPr>
          <w:lang w:val="en-PH"/>
        </w:rPr>
        <w:t xml:space="preserve"> make the documentary analyses more objective and organized</w:t>
      </w:r>
      <w:r w:rsidR="00296ED7">
        <w:rPr>
          <w:lang w:val="en-PH"/>
        </w:rPr>
        <w:t>, a docume</w:t>
      </w:r>
      <w:r w:rsidR="00712F5C">
        <w:rPr>
          <w:lang w:val="en-PH"/>
        </w:rPr>
        <w:t xml:space="preserve">nt </w:t>
      </w:r>
      <w:r w:rsidR="00296ED7">
        <w:rPr>
          <w:lang w:val="en-PH"/>
        </w:rPr>
        <w:t>analysis guide shall be prepared to identify the following pieces of information, whenever applicable:</w:t>
      </w:r>
    </w:p>
    <w:p w14:paraId="537EEC15" w14:textId="3983C6A7" w:rsidR="00296ED7" w:rsidRDefault="00296ED7">
      <w:pPr>
        <w:pStyle w:val="NumberedList"/>
        <w:numPr>
          <w:ilvl w:val="0"/>
          <w:numId w:val="44"/>
        </w:numPr>
      </w:pPr>
      <w:r>
        <w:t>Document name</w:t>
      </w:r>
    </w:p>
    <w:p w14:paraId="4733D611" w14:textId="20536156" w:rsidR="00296ED7" w:rsidRDefault="00296ED7" w:rsidP="00296ED7">
      <w:pPr>
        <w:pStyle w:val="NumberedList"/>
        <w:numPr>
          <w:ilvl w:val="0"/>
          <w:numId w:val="44"/>
        </w:numPr>
      </w:pPr>
      <w:r>
        <w:t>Document type</w:t>
      </w:r>
    </w:p>
    <w:p w14:paraId="2AA82E5B" w14:textId="13189A66" w:rsidR="00296ED7" w:rsidRDefault="00296ED7">
      <w:pPr>
        <w:pStyle w:val="NumberedList"/>
        <w:numPr>
          <w:ilvl w:val="0"/>
          <w:numId w:val="44"/>
        </w:numPr>
      </w:pPr>
      <w:r>
        <w:t xml:space="preserve">Purpose of </w:t>
      </w:r>
      <w:r w:rsidR="00AA0A09">
        <w:t xml:space="preserve">the </w:t>
      </w:r>
      <w:r>
        <w:t>document</w:t>
      </w:r>
    </w:p>
    <w:p w14:paraId="3B1CB7C6" w14:textId="77777777" w:rsidR="00296ED7" w:rsidRDefault="00296ED7">
      <w:pPr>
        <w:pStyle w:val="NumberedList"/>
        <w:numPr>
          <w:ilvl w:val="0"/>
          <w:numId w:val="44"/>
        </w:numPr>
      </w:pPr>
      <w:r>
        <w:t>Content summary</w:t>
      </w:r>
    </w:p>
    <w:p w14:paraId="11072D48" w14:textId="27E728D5" w:rsidR="00296ED7" w:rsidRDefault="00296ED7" w:rsidP="00296ED7">
      <w:pPr>
        <w:pStyle w:val="NumberedList"/>
        <w:numPr>
          <w:ilvl w:val="0"/>
          <w:numId w:val="44"/>
        </w:numPr>
      </w:pPr>
      <w:r>
        <w:t>Structure (for forms)</w:t>
      </w:r>
    </w:p>
    <w:p w14:paraId="1B840074" w14:textId="1E8DDB67" w:rsidR="00296ED7" w:rsidRDefault="00296ED7">
      <w:pPr>
        <w:pStyle w:val="NumberedList"/>
        <w:numPr>
          <w:ilvl w:val="0"/>
          <w:numId w:val="44"/>
        </w:numPr>
      </w:pPr>
      <w:r>
        <w:lastRenderedPageBreak/>
        <w:t>Kinds of information contained (for forms)</w:t>
      </w:r>
    </w:p>
    <w:p w14:paraId="2E084BA9" w14:textId="4C519ABD" w:rsidR="00296ED7" w:rsidRDefault="00296ED7">
      <w:pPr>
        <w:pStyle w:val="NumberedList"/>
        <w:numPr>
          <w:ilvl w:val="0"/>
          <w:numId w:val="44"/>
        </w:numPr>
      </w:pPr>
      <w:commentRangeStart w:id="9"/>
      <w:r>
        <w:t>Manner of accomplishment</w:t>
      </w:r>
      <w:r w:rsidR="00FD7AC9">
        <w:t xml:space="preserve"> and/or submission</w:t>
      </w:r>
      <w:r>
        <w:t xml:space="preserve"> (for forms)</w:t>
      </w:r>
      <w:commentRangeEnd w:id="9"/>
      <w:r w:rsidR="00FD7AC9">
        <w:rPr>
          <w:rStyle w:val="CommentReference"/>
        </w:rPr>
        <w:commentReference w:id="9"/>
      </w:r>
    </w:p>
    <w:p w14:paraId="6E4BA3E3" w14:textId="7E21C697" w:rsidR="00296ED7" w:rsidRDefault="00296ED7" w:rsidP="00D136FA">
      <w:pPr>
        <w:pStyle w:val="NumberedList"/>
        <w:numPr>
          <w:ilvl w:val="0"/>
          <w:numId w:val="44"/>
        </w:numPr>
      </w:pPr>
      <w:r>
        <w:t>Data format</w:t>
      </w:r>
    </w:p>
    <w:p w14:paraId="50CE7B3A" w14:textId="1C5A36FD" w:rsidR="00F048DC" w:rsidRDefault="00F048DC" w:rsidP="00D136FA">
      <w:pPr>
        <w:pStyle w:val="NumberedList"/>
        <w:numPr>
          <w:ilvl w:val="0"/>
          <w:numId w:val="44"/>
        </w:numPr>
      </w:pPr>
      <w:r>
        <w:t>Points of interest</w:t>
      </w:r>
    </w:p>
    <w:p w14:paraId="06A7C122" w14:textId="76940C95" w:rsidR="00722447" w:rsidRDefault="007C24F0" w:rsidP="00F048DC">
      <w:pPr>
        <w:pStyle w:val="NormalIndented"/>
      </w:pPr>
      <w:r>
        <w:t>Information</w:t>
      </w:r>
      <w:r w:rsidR="00722447">
        <w:t xml:space="preserve"> systems are </w:t>
      </w:r>
      <w:r w:rsidR="00723B1A">
        <w:t xml:space="preserve">information technology </w:t>
      </w:r>
      <w:r w:rsidR="00722447">
        <w:t xml:space="preserve">tools used in teachers’ everyday work. </w:t>
      </w:r>
      <w:r w:rsidR="00723B1A">
        <w:t>As a guide, t</w:t>
      </w:r>
      <w:r w:rsidR="00722447">
        <w:t>hese shall also be analyzed by collecting the following pieces of information:</w:t>
      </w:r>
    </w:p>
    <w:p w14:paraId="7A7CE686" w14:textId="76D0E349" w:rsidR="00722447" w:rsidRDefault="00722447" w:rsidP="00D136FA">
      <w:pPr>
        <w:pStyle w:val="NumberedList"/>
        <w:numPr>
          <w:ilvl w:val="0"/>
          <w:numId w:val="49"/>
        </w:numPr>
      </w:pPr>
      <w:r>
        <w:t>System name</w:t>
      </w:r>
    </w:p>
    <w:p w14:paraId="148DE4C2" w14:textId="228D9875" w:rsidR="00722447" w:rsidRDefault="00722447" w:rsidP="00D136FA">
      <w:pPr>
        <w:pStyle w:val="NumberedList"/>
        <w:numPr>
          <w:ilvl w:val="0"/>
          <w:numId w:val="49"/>
        </w:numPr>
      </w:pPr>
      <w:r>
        <w:t>System type</w:t>
      </w:r>
    </w:p>
    <w:p w14:paraId="58186BBB" w14:textId="365BC96A" w:rsidR="00722447" w:rsidRDefault="00722447">
      <w:pPr>
        <w:pStyle w:val="NumberedList"/>
        <w:numPr>
          <w:ilvl w:val="0"/>
          <w:numId w:val="44"/>
        </w:numPr>
      </w:pPr>
      <w:r>
        <w:t>System purpose and functions</w:t>
      </w:r>
    </w:p>
    <w:p w14:paraId="13174EC8" w14:textId="43BE7B49" w:rsidR="00722447" w:rsidRDefault="00722447">
      <w:pPr>
        <w:pStyle w:val="NumberedList"/>
        <w:numPr>
          <w:ilvl w:val="0"/>
          <w:numId w:val="44"/>
        </w:numPr>
      </w:pPr>
      <w:r>
        <w:t>Kinds of information handled</w:t>
      </w:r>
    </w:p>
    <w:p w14:paraId="24805D90" w14:textId="77777777" w:rsidR="002B7854" w:rsidRDefault="00722447" w:rsidP="00D136FA">
      <w:pPr>
        <w:pStyle w:val="NumberedList"/>
        <w:numPr>
          <w:ilvl w:val="0"/>
          <w:numId w:val="49"/>
        </w:numPr>
      </w:pPr>
      <w:r>
        <w:t>User privileges/levels of access</w:t>
      </w:r>
    </w:p>
    <w:p w14:paraId="6B36AC5A" w14:textId="6B921EA6" w:rsidR="00723B1A" w:rsidRDefault="00723B1A" w:rsidP="00D136FA">
      <w:pPr>
        <w:pStyle w:val="NumberedList"/>
        <w:numPr>
          <w:ilvl w:val="0"/>
          <w:numId w:val="49"/>
        </w:numPr>
      </w:pPr>
      <w:r>
        <w:t>Available interfaces</w:t>
      </w:r>
    </w:p>
    <w:p w14:paraId="00C26349" w14:textId="5500E218" w:rsidR="005F45AD" w:rsidRPr="008F373A" w:rsidRDefault="002B7854" w:rsidP="00D136FA">
      <w:pPr>
        <w:pStyle w:val="NormalIndented"/>
      </w:pPr>
      <w:r>
        <w:t xml:space="preserve">The focus of requirements definition is to understand target users’ needs, as can be seen from the </w:t>
      </w:r>
      <w:r w:rsidR="00071FC5">
        <w:t xml:space="preserve">necessity </w:t>
      </w:r>
      <w:r>
        <w:t>for several data gathering tools. However</w:t>
      </w:r>
      <w:r w:rsidR="00071FC5">
        <w:t xml:space="preserve">, other tools such as an IDE and a presentation software are also needed to create prototypes and presentations that feature any proposed features. For a complete list of requirements definition tools, please refer to </w:t>
      </w:r>
      <w:r w:rsidR="00071FC5">
        <w:fldChar w:fldCharType="begin"/>
      </w:r>
      <w:r w:rsidR="00071FC5">
        <w:instrText xml:space="preserve"> REF _Ref519108486 \h </w:instrText>
      </w:r>
      <w:r w:rsidR="00071FC5">
        <w:fldChar w:fldCharType="separate"/>
      </w:r>
      <w:r w:rsidR="00B84176">
        <w:t xml:space="preserve">Table </w:t>
      </w:r>
      <w:r w:rsidR="00B84176">
        <w:rPr>
          <w:noProof/>
          <w:cs/>
        </w:rPr>
        <w:t>‎</w:t>
      </w:r>
      <w:r w:rsidR="00B84176">
        <w:rPr>
          <w:noProof/>
        </w:rPr>
        <w:t>3</w:t>
      </w:r>
      <w:r w:rsidR="00B84176">
        <w:noBreakHyphen/>
      </w:r>
      <w:r w:rsidR="00B84176">
        <w:rPr>
          <w:noProof/>
        </w:rPr>
        <w:t>1</w:t>
      </w:r>
      <w:r w:rsidR="00071FC5">
        <w:fldChar w:fldCharType="end"/>
      </w:r>
      <w:r w:rsidR="00071FC5">
        <w:t>.</w:t>
      </w:r>
    </w:p>
    <w:p w14:paraId="205E3911" w14:textId="1FA5C696" w:rsidR="00933D08" w:rsidRPr="00CF43D6" w:rsidRDefault="00A7601E" w:rsidP="00D136FA">
      <w:pPr>
        <w:pStyle w:val="Heading4"/>
      </w:pPr>
      <w:r>
        <w:t>Requirements Definition</w:t>
      </w:r>
      <w:r w:rsidR="008867A4">
        <w:t xml:space="preserve"> Procedures</w:t>
      </w:r>
    </w:p>
    <w:p w14:paraId="7360814F" w14:textId="73A06733" w:rsidR="00E86789" w:rsidRDefault="00BF2017" w:rsidP="00D136FA">
      <w:pPr>
        <w:pStyle w:val="NormalIndented"/>
      </w:pPr>
      <w:r>
        <w:rPr>
          <w:lang w:val="en-PH"/>
        </w:rPr>
        <w:t xml:space="preserve">During this phase, requirements </w:t>
      </w:r>
      <w:r w:rsidR="00E86789">
        <w:rPr>
          <w:lang w:val="en-PH"/>
        </w:rPr>
        <w:t>shall</w:t>
      </w:r>
      <w:r>
        <w:rPr>
          <w:lang w:val="en-PH"/>
        </w:rPr>
        <w:t xml:space="preserve"> be gathered from the target users through interviews</w:t>
      </w:r>
      <w:r w:rsidR="00E86789">
        <w:rPr>
          <w:lang w:val="en-PH"/>
        </w:rPr>
        <w:t xml:space="preserve"> and surveys. </w:t>
      </w:r>
      <w:r w:rsidR="000E468B">
        <w:rPr>
          <w:lang w:val="en-PH"/>
        </w:rPr>
        <w:t xml:space="preserve">Interviews will be conducted to understand the nature of work and </w:t>
      </w:r>
      <w:r w:rsidR="000E468B">
        <w:rPr>
          <w:lang w:val="en-PH"/>
        </w:rPr>
        <w:lastRenderedPageBreak/>
        <w:t xml:space="preserve">organizational environment and policies that the target users deal with </w:t>
      </w:r>
      <w:r w:rsidR="00282B18">
        <w:rPr>
          <w:lang w:val="en-PH"/>
        </w:rPr>
        <w:t>every day</w:t>
      </w:r>
      <w:r w:rsidR="000E468B">
        <w:rPr>
          <w:lang w:val="en-PH"/>
        </w:rPr>
        <w:t xml:space="preserve">. Surveys will be used to gather data regarding the habits and preferences of the target users. </w:t>
      </w:r>
      <w:r w:rsidR="00EC455E">
        <w:rPr>
          <w:lang w:val="en-PH"/>
        </w:rPr>
        <w:t>In order to gather respondents and participants in the surveys and interview</w:t>
      </w:r>
      <w:r w:rsidR="00D93040">
        <w:rPr>
          <w:lang w:val="en-PH"/>
        </w:rPr>
        <w:t>s</w:t>
      </w:r>
      <w:r w:rsidR="00EC455E">
        <w:rPr>
          <w:lang w:val="en-PH"/>
        </w:rPr>
        <w:t xml:space="preserve">, schools and offices will </w:t>
      </w:r>
      <w:r w:rsidR="00D93040">
        <w:rPr>
          <w:lang w:val="en-PH"/>
        </w:rPr>
        <w:t xml:space="preserve">first </w:t>
      </w:r>
      <w:r w:rsidR="00EC455E">
        <w:rPr>
          <w:lang w:val="en-PH"/>
        </w:rPr>
        <w:t>be</w:t>
      </w:r>
      <w:r w:rsidR="00D93040">
        <w:rPr>
          <w:lang w:val="en-PH"/>
        </w:rPr>
        <w:t xml:space="preserve"> consulted and the institutions who agree to participate in the study until the </w:t>
      </w:r>
      <w:r w:rsidR="00BF5648">
        <w:rPr>
          <w:lang w:val="en-PH"/>
        </w:rPr>
        <w:t>system</w:t>
      </w:r>
      <w:r w:rsidR="00D93040">
        <w:rPr>
          <w:lang w:val="en-PH"/>
        </w:rPr>
        <w:t xml:space="preserve"> is finished will be tapped as sources for the participants.</w:t>
      </w:r>
      <w:r w:rsidR="00EC455E">
        <w:rPr>
          <w:lang w:val="en-PH"/>
        </w:rPr>
        <w:t xml:space="preserve"> </w:t>
      </w:r>
      <w:r w:rsidR="00E86789">
        <w:rPr>
          <w:lang w:val="en-PH"/>
        </w:rPr>
        <w:t>Likewi</w:t>
      </w:r>
      <w:r w:rsidR="000E468B">
        <w:rPr>
          <w:lang w:val="en-PH"/>
        </w:rPr>
        <w:t>se, a prototype</w:t>
      </w:r>
      <w:r w:rsidR="00E86789">
        <w:rPr>
          <w:lang w:val="en-PH"/>
        </w:rPr>
        <w:t xml:space="preserve"> should also be developed</w:t>
      </w:r>
      <w:r w:rsidR="000E468B">
        <w:rPr>
          <w:lang w:val="en-PH"/>
        </w:rPr>
        <w:t xml:space="preserve"> to elicit requirements from the target users</w:t>
      </w:r>
      <w:r w:rsidR="00FD5C0A">
        <w:rPr>
          <w:lang w:val="en-PH"/>
        </w:rPr>
        <w:t xml:space="preserve"> further</w:t>
      </w:r>
      <w:r w:rsidR="00E86789">
        <w:rPr>
          <w:lang w:val="en-PH"/>
        </w:rPr>
        <w:t>.</w:t>
      </w:r>
    </w:p>
    <w:p w14:paraId="3950055B" w14:textId="391A198B" w:rsidR="00E86789" w:rsidRDefault="00E86789" w:rsidP="00D136FA">
      <w:pPr>
        <w:pStyle w:val="NormalIndented"/>
      </w:pPr>
      <w:r>
        <w:rPr>
          <w:lang w:val="en-PH"/>
        </w:rPr>
        <w:t>Interviews shall be conducted individually or, more preferably, in focus groups</w:t>
      </w:r>
      <w:r w:rsidR="000E468B">
        <w:rPr>
          <w:lang w:val="en-PH"/>
        </w:rPr>
        <w:t xml:space="preserve">, depending on which will be more applicable </w:t>
      </w:r>
      <w:r w:rsidR="00D93040">
        <w:rPr>
          <w:lang w:val="en-PH"/>
        </w:rPr>
        <w:t>to</w:t>
      </w:r>
      <w:r w:rsidR="000E468B">
        <w:rPr>
          <w:lang w:val="en-PH"/>
        </w:rPr>
        <w:t xml:space="preserve"> the </w:t>
      </w:r>
      <w:r w:rsidR="00D93040">
        <w:rPr>
          <w:lang w:val="en-PH"/>
        </w:rPr>
        <w:t xml:space="preserve">existing </w:t>
      </w:r>
      <w:r w:rsidR="000E468B">
        <w:rPr>
          <w:lang w:val="en-PH"/>
        </w:rPr>
        <w:t>work setting</w:t>
      </w:r>
      <w:r w:rsidR="00D93040">
        <w:rPr>
          <w:lang w:val="en-PH"/>
        </w:rPr>
        <w:t>s</w:t>
      </w:r>
      <w:r>
        <w:rPr>
          <w:lang w:val="en-PH"/>
        </w:rPr>
        <w:t>. Candidates for individual interview</w:t>
      </w:r>
      <w:r w:rsidR="000E468B">
        <w:rPr>
          <w:lang w:val="en-PH"/>
        </w:rPr>
        <w:t>s</w:t>
      </w:r>
      <w:r>
        <w:rPr>
          <w:lang w:val="en-PH"/>
        </w:rPr>
        <w:t xml:space="preserve"> </w:t>
      </w:r>
      <w:r w:rsidR="000E468B">
        <w:rPr>
          <w:lang w:val="en-PH"/>
        </w:rPr>
        <w:t xml:space="preserve">should be randomly selected from among the target users. Focus groups, on the other hand, will be more formalized and </w:t>
      </w:r>
      <w:r w:rsidR="00FD5C0A">
        <w:rPr>
          <w:lang w:val="en-PH"/>
        </w:rPr>
        <w:t xml:space="preserve">they </w:t>
      </w:r>
      <w:r w:rsidR="000E468B">
        <w:rPr>
          <w:lang w:val="en-PH"/>
        </w:rPr>
        <w:t xml:space="preserve">shall consist of at least five (5) members, preferably the school head, the guidance counsellor, the ICT coordinator, a computer-proficient volunteer, and a non-computer proficient volunteer. The characteristics of the interviewees are thus defined in order to gain </w:t>
      </w:r>
      <w:r w:rsidR="00282B18">
        <w:rPr>
          <w:lang w:val="en-PH"/>
        </w:rPr>
        <w:t xml:space="preserve">a broader perspective regarding teachers’ work from varying points of view. Questionnaires will be designed to facilitate interviews. </w:t>
      </w:r>
      <w:r w:rsidR="00FD5C0A">
        <w:rPr>
          <w:lang w:val="en-PH"/>
        </w:rPr>
        <w:t>Interview topics</w:t>
      </w:r>
      <w:r w:rsidR="00282B18">
        <w:rPr>
          <w:lang w:val="en-PH"/>
        </w:rPr>
        <w:t xml:space="preserve"> will range from the daily tasks performed by teachers to the policies, practices, and issues in the </w:t>
      </w:r>
      <w:r w:rsidR="00BF5648">
        <w:rPr>
          <w:lang w:val="en-PH"/>
        </w:rPr>
        <w:t xml:space="preserve">education </w:t>
      </w:r>
      <w:r w:rsidR="00282B18">
        <w:rPr>
          <w:lang w:val="en-PH"/>
        </w:rPr>
        <w:t>sector that affect the work of teachers in any way.</w:t>
      </w:r>
    </w:p>
    <w:p w14:paraId="4EEB4AAE" w14:textId="3952BE51" w:rsidR="003B0326" w:rsidRDefault="003B0326" w:rsidP="00D136FA">
      <w:pPr>
        <w:pStyle w:val="NormalIndented"/>
      </w:pPr>
      <w:r>
        <w:rPr>
          <w:lang w:val="en-PH"/>
        </w:rPr>
        <w:t>Alongside</w:t>
      </w:r>
      <w:r w:rsidR="00AD06E4">
        <w:rPr>
          <w:lang w:val="en-PH"/>
        </w:rPr>
        <w:t xml:space="preserve"> the interviews, </w:t>
      </w:r>
      <w:r w:rsidR="00521482">
        <w:rPr>
          <w:lang w:val="en-PH"/>
        </w:rPr>
        <w:t xml:space="preserve">field </w:t>
      </w:r>
      <w:r w:rsidR="00AD06E4">
        <w:rPr>
          <w:lang w:val="en-PH"/>
        </w:rPr>
        <w:t>observations of</w:t>
      </w:r>
      <w:r>
        <w:rPr>
          <w:lang w:val="en-PH"/>
        </w:rPr>
        <w:t xml:space="preserve"> the day-to-day activities of teachers and personnel in </w:t>
      </w:r>
      <w:r w:rsidR="00AD06E4">
        <w:rPr>
          <w:lang w:val="en-PH"/>
        </w:rPr>
        <w:t>consenting</w:t>
      </w:r>
      <w:r>
        <w:rPr>
          <w:lang w:val="en-PH"/>
        </w:rPr>
        <w:t xml:space="preserve"> schools and </w:t>
      </w:r>
      <w:r w:rsidR="00AD06E4">
        <w:rPr>
          <w:lang w:val="en-PH"/>
        </w:rPr>
        <w:t xml:space="preserve">offices </w:t>
      </w:r>
      <w:r>
        <w:rPr>
          <w:lang w:val="en-PH"/>
        </w:rPr>
        <w:t>shall also be done. The activities to observe shall include</w:t>
      </w:r>
      <w:r w:rsidR="00AD06E4">
        <w:rPr>
          <w:lang w:val="en-PH"/>
        </w:rPr>
        <w:t xml:space="preserve"> but not be limited to actual classes, faculty meetings, and lesson planning. Observations shall be done either personally or indirectly via video recording, whichever is more likely to yield better observation results or more likely to reduce </w:t>
      </w:r>
      <w:r w:rsidR="00165C0F">
        <w:rPr>
          <w:lang w:val="en-PH"/>
        </w:rPr>
        <w:t xml:space="preserve">the </w:t>
      </w:r>
      <w:r w:rsidR="00AD06E4">
        <w:rPr>
          <w:lang w:val="en-PH"/>
        </w:rPr>
        <w:t xml:space="preserve">Hawthorne </w:t>
      </w:r>
      <w:r w:rsidR="00AD06E4">
        <w:rPr>
          <w:lang w:val="en-PH"/>
        </w:rPr>
        <w:lastRenderedPageBreak/>
        <w:t xml:space="preserve">effect. However, </w:t>
      </w:r>
      <w:r w:rsidR="00165C0F">
        <w:rPr>
          <w:lang w:val="en-PH"/>
        </w:rPr>
        <w:t xml:space="preserve">considerable </w:t>
      </w:r>
      <w:r w:rsidR="00AD06E4">
        <w:rPr>
          <w:lang w:val="en-PH"/>
        </w:rPr>
        <w:t xml:space="preserve">care </w:t>
      </w:r>
      <w:r w:rsidR="00165C0F">
        <w:rPr>
          <w:lang w:val="en-PH"/>
        </w:rPr>
        <w:t>shall</w:t>
      </w:r>
      <w:r w:rsidR="00AD06E4">
        <w:rPr>
          <w:lang w:val="en-PH"/>
        </w:rPr>
        <w:t xml:space="preserve"> be </w:t>
      </w:r>
      <w:r w:rsidR="00165C0F">
        <w:rPr>
          <w:lang w:val="en-PH"/>
        </w:rPr>
        <w:t>under</w:t>
      </w:r>
      <w:r w:rsidR="00AD06E4">
        <w:rPr>
          <w:lang w:val="en-PH"/>
        </w:rPr>
        <w:t>taken to avoid unnecessary infringement on the privacy of non-consenting parties.</w:t>
      </w:r>
    </w:p>
    <w:p w14:paraId="53D1FDD1" w14:textId="4AF5D13E" w:rsidR="00EC455E" w:rsidRDefault="00EC455E" w:rsidP="00D136FA">
      <w:pPr>
        <w:pStyle w:val="NormalIndented"/>
      </w:pPr>
      <w:r>
        <w:rPr>
          <w:lang w:val="en-PH"/>
        </w:rPr>
        <w:t xml:space="preserve">After the interviews, </w:t>
      </w:r>
      <w:r w:rsidR="005F45AD">
        <w:rPr>
          <w:lang w:val="en-PH"/>
        </w:rPr>
        <w:t>a design prototype shall be prepared to show a preview of the proposed system. A</w:t>
      </w:r>
      <w:r>
        <w:rPr>
          <w:lang w:val="en-PH"/>
        </w:rPr>
        <w:t xml:space="preserve"> non-plugin-based prototype </w:t>
      </w:r>
      <w:r w:rsidR="005F45AD">
        <w:rPr>
          <w:lang w:val="en-PH"/>
        </w:rPr>
        <w:t>may also</w:t>
      </w:r>
      <w:r>
        <w:rPr>
          <w:lang w:val="en-PH"/>
        </w:rPr>
        <w:t xml:space="preserve"> be developed</w:t>
      </w:r>
      <w:r w:rsidR="005F45AD">
        <w:rPr>
          <w:lang w:val="en-PH"/>
        </w:rPr>
        <w:t xml:space="preserve"> to demonstrate </w:t>
      </w:r>
      <w:r w:rsidR="00601656">
        <w:rPr>
          <w:lang w:val="en-PH"/>
        </w:rPr>
        <w:t xml:space="preserve">further </w:t>
      </w:r>
      <w:r w:rsidR="005F45AD">
        <w:rPr>
          <w:lang w:val="en-PH"/>
        </w:rPr>
        <w:t>the base</w:t>
      </w:r>
      <w:r w:rsidR="00601656">
        <w:rPr>
          <w:lang w:val="en-PH"/>
        </w:rPr>
        <w:t xml:space="preserve"> functionality of</w:t>
      </w:r>
      <w:r w:rsidR="005F45AD">
        <w:rPr>
          <w:lang w:val="en-PH"/>
        </w:rPr>
        <w:t xml:space="preserve"> task management. These</w:t>
      </w:r>
      <w:r>
        <w:rPr>
          <w:lang w:val="en-PH"/>
        </w:rPr>
        <w:t xml:space="preserve"> prototype</w:t>
      </w:r>
      <w:r w:rsidR="005F45AD">
        <w:rPr>
          <w:lang w:val="en-PH"/>
        </w:rPr>
        <w:t>s</w:t>
      </w:r>
      <w:r>
        <w:rPr>
          <w:lang w:val="en-PH"/>
        </w:rPr>
        <w:t xml:space="preserve"> will be shown later </w:t>
      </w:r>
      <w:r w:rsidR="00D93040">
        <w:rPr>
          <w:lang w:val="en-PH"/>
        </w:rPr>
        <w:t xml:space="preserve">on </w:t>
      </w:r>
      <w:r w:rsidR="00400815">
        <w:rPr>
          <w:lang w:val="en-PH"/>
        </w:rPr>
        <w:t>in this</w:t>
      </w:r>
      <w:r>
        <w:rPr>
          <w:lang w:val="en-PH"/>
        </w:rPr>
        <w:t xml:space="preserve"> phase to target users, </w:t>
      </w:r>
      <w:r w:rsidR="0065400A">
        <w:rPr>
          <w:lang w:val="en-PH"/>
        </w:rPr>
        <w:t>especially</w:t>
      </w:r>
      <w:r>
        <w:rPr>
          <w:lang w:val="en-PH"/>
        </w:rPr>
        <w:t xml:space="preserve"> to those previously interviewed, for comments</w:t>
      </w:r>
      <w:r w:rsidR="00BF5648">
        <w:rPr>
          <w:lang w:val="en-PH"/>
        </w:rPr>
        <w:t>, suggestions,</w:t>
      </w:r>
      <w:r>
        <w:rPr>
          <w:lang w:val="en-PH"/>
        </w:rPr>
        <w:t xml:space="preserve"> and feedback.</w:t>
      </w:r>
    </w:p>
    <w:p w14:paraId="483D5EB7" w14:textId="41955E21" w:rsidR="00282B18" w:rsidRDefault="00EC455E" w:rsidP="00D136FA">
      <w:pPr>
        <w:pStyle w:val="NormalIndented"/>
      </w:pPr>
      <w:r>
        <w:rPr>
          <w:lang w:val="en-PH"/>
        </w:rPr>
        <w:t>Surveys shall also be held to further understand the target users, particularly their habits and preferences.</w:t>
      </w:r>
      <w:r w:rsidR="00D93040">
        <w:rPr>
          <w:lang w:val="en-PH"/>
        </w:rPr>
        <w:t xml:space="preserve"> </w:t>
      </w:r>
      <w:r w:rsidR="00713CBE">
        <w:rPr>
          <w:lang w:val="en-PH"/>
        </w:rPr>
        <w:t xml:space="preserve">Survey questionnaires shall be designed by taking into consideration the </w:t>
      </w:r>
      <w:r w:rsidR="00A10F70">
        <w:rPr>
          <w:lang w:val="en-PH"/>
        </w:rPr>
        <w:t xml:space="preserve">ergonomic </w:t>
      </w:r>
      <w:r w:rsidR="00713CBE">
        <w:rPr>
          <w:lang w:val="en-PH"/>
        </w:rPr>
        <w:t>principles of usability,</w:t>
      </w:r>
      <w:r w:rsidR="00A10F70">
        <w:rPr>
          <w:lang w:val="en-PH"/>
        </w:rPr>
        <w:t xml:space="preserve"> activity-centered design</w:t>
      </w:r>
      <w:r w:rsidR="00713CBE">
        <w:rPr>
          <w:lang w:val="en-PH"/>
        </w:rPr>
        <w:t>, and emotional design.</w:t>
      </w:r>
      <w:r w:rsidR="00816586">
        <w:rPr>
          <w:lang w:val="en-PH"/>
        </w:rPr>
        <w:t xml:space="preserve"> The respondents will be composed of volunteers. The volunteers for the surveys should also agree to participate in </w:t>
      </w:r>
      <w:r w:rsidR="00DE1AB4">
        <w:rPr>
          <w:lang w:val="en-PH"/>
        </w:rPr>
        <w:t xml:space="preserve">the </w:t>
      </w:r>
      <w:r w:rsidR="00165C0F">
        <w:rPr>
          <w:lang w:val="en-PH"/>
        </w:rPr>
        <w:t xml:space="preserve">final </w:t>
      </w:r>
      <w:r w:rsidR="0054639A">
        <w:rPr>
          <w:lang w:val="en-PH"/>
        </w:rPr>
        <w:t>system-</w:t>
      </w:r>
      <w:r w:rsidR="00816586">
        <w:rPr>
          <w:lang w:val="en-PH"/>
        </w:rPr>
        <w:t>testing</w:t>
      </w:r>
      <w:r w:rsidR="00DE1AB4">
        <w:rPr>
          <w:lang w:val="en-PH"/>
        </w:rPr>
        <w:t xml:space="preserve"> phase</w:t>
      </w:r>
      <w:r w:rsidR="0065400A">
        <w:rPr>
          <w:lang w:val="en-PH"/>
        </w:rPr>
        <w:t>s</w:t>
      </w:r>
      <w:r w:rsidR="00816586">
        <w:rPr>
          <w:lang w:val="en-PH"/>
        </w:rPr>
        <w:t>.</w:t>
      </w:r>
    </w:p>
    <w:p w14:paraId="6EF67B02" w14:textId="3D6FC61B" w:rsidR="008B07CB" w:rsidRPr="00D136FA" w:rsidRDefault="0065400A" w:rsidP="00D136FA">
      <w:pPr>
        <w:pStyle w:val="NormalIndented"/>
      </w:pPr>
      <w:r>
        <w:rPr>
          <w:lang w:val="en-PH"/>
        </w:rPr>
        <w:t>A software requirements specifications (SRS) document shall be concurrently created and maintained during the requirements definition phase. The SRS docu</w:t>
      </w:r>
      <w:r w:rsidR="001E7693">
        <w:rPr>
          <w:lang w:val="en-PH"/>
        </w:rPr>
        <w:t xml:space="preserve">ment shall be created and </w:t>
      </w:r>
      <w:r w:rsidR="00A505F3">
        <w:rPr>
          <w:lang w:val="en-PH"/>
        </w:rPr>
        <w:t xml:space="preserve">updated accordingly </w:t>
      </w:r>
      <w:r>
        <w:rPr>
          <w:lang w:val="en-PH"/>
        </w:rPr>
        <w:t xml:space="preserve">once data </w:t>
      </w:r>
      <w:r w:rsidR="00A57C55">
        <w:rPr>
          <w:lang w:val="en-PH"/>
        </w:rPr>
        <w:t>is made</w:t>
      </w:r>
      <w:r>
        <w:rPr>
          <w:lang w:val="en-PH"/>
        </w:rPr>
        <w:t xml:space="preserve"> available</w:t>
      </w:r>
      <w:r w:rsidR="00A505F3">
        <w:rPr>
          <w:lang w:val="en-PH"/>
        </w:rPr>
        <w:t>.</w:t>
      </w:r>
      <w:r>
        <w:rPr>
          <w:lang w:val="en-PH"/>
        </w:rPr>
        <w:t xml:space="preserve"> Once concluded, it shall be presented to </w:t>
      </w:r>
      <w:r w:rsidR="00983C5D">
        <w:rPr>
          <w:lang w:val="en-PH"/>
        </w:rPr>
        <w:t xml:space="preserve">stakeholders who wish </w:t>
      </w:r>
      <w:r>
        <w:rPr>
          <w:lang w:val="en-PH"/>
        </w:rPr>
        <w:t xml:space="preserve">to see it for </w:t>
      </w:r>
      <w:r w:rsidR="00E91938">
        <w:rPr>
          <w:lang w:val="en-PH"/>
        </w:rPr>
        <w:t>review</w:t>
      </w:r>
      <w:r w:rsidR="00A505F3">
        <w:rPr>
          <w:lang w:val="en-PH"/>
        </w:rPr>
        <w:t xml:space="preserve"> before it is finalized.</w:t>
      </w:r>
      <w:r w:rsidR="00A57C55">
        <w:rPr>
          <w:lang w:val="en-PH"/>
        </w:rPr>
        <w:t xml:space="preserve"> The SRS document shall form a basis for the software design specifications of the next phase.</w:t>
      </w:r>
      <w:r w:rsidR="00705BE4">
        <w:rPr>
          <w:lang w:val="en-PH"/>
        </w:rPr>
        <w:t xml:space="preserve"> It shall also be used to design tests for acceptance and usability</w:t>
      </w:r>
      <w:r w:rsidR="00E91938">
        <w:rPr>
          <w:lang w:val="en-PH"/>
        </w:rPr>
        <w:t>, including test cases for validating functional system requirements,</w:t>
      </w:r>
      <w:r w:rsidR="00705BE4">
        <w:rPr>
          <w:lang w:val="en-PH"/>
        </w:rPr>
        <w:t xml:space="preserve"> to be used in the </w:t>
      </w:r>
      <w:r w:rsidR="0010781E">
        <w:rPr>
          <w:lang w:val="en-PH"/>
        </w:rPr>
        <w:t>system-testing</w:t>
      </w:r>
      <w:r w:rsidR="00705BE4">
        <w:rPr>
          <w:lang w:val="en-PH"/>
        </w:rPr>
        <w:t xml:space="preserve"> phase.</w:t>
      </w:r>
      <w:r w:rsidR="00BF5648">
        <w:rPr>
          <w:lang w:val="en-PH"/>
        </w:rPr>
        <w:t xml:space="preserve"> After finalization, the SRS document may only be modified to correct errors or to realign </w:t>
      </w:r>
      <w:r w:rsidR="00E21440">
        <w:rPr>
          <w:lang w:val="en-PH"/>
        </w:rPr>
        <w:t>implementation and design with the requirements.</w:t>
      </w:r>
    </w:p>
    <w:bookmarkStart w:id="10" w:name="_MON_1592342442"/>
    <w:bookmarkEnd w:id="10"/>
    <w:p w14:paraId="6E65A6FF" w14:textId="03061AD3" w:rsidR="003B5854" w:rsidRDefault="009574B5" w:rsidP="00D136FA">
      <w:pPr>
        <w:pStyle w:val="Figure"/>
      </w:pPr>
      <w:r>
        <w:object w:dxaOrig="11894" w:dyaOrig="7512" w14:anchorId="705116E5">
          <v:shape id="_x0000_i1026" type="#_x0000_t75" style="width:403.05pt;height:284.8pt" o:ole="">
            <v:imagedata r:id="rId18" o:title=""/>
          </v:shape>
          <o:OLEObject Type="Embed" ProgID="Excel.Sheet.12" ShapeID="_x0000_i1026" DrawAspect="Content" ObjectID="_1593006976" r:id="rId19"/>
        </w:object>
      </w:r>
    </w:p>
    <w:p w14:paraId="78F141DF" w14:textId="30E71070" w:rsidR="00D27166" w:rsidRDefault="003B5854" w:rsidP="00D136FA">
      <w:pPr>
        <w:pStyle w:val="Caption"/>
      </w:pPr>
      <w:r>
        <w:t xml:space="preserve">Figure </w:t>
      </w:r>
      <w:fldSimple w:instr=" STYLEREF 1 \s ">
        <w:r w:rsidR="009574B5">
          <w:rPr>
            <w:noProof/>
            <w:cs/>
          </w:rPr>
          <w:t>‎</w:t>
        </w:r>
        <w:r w:rsidR="009574B5">
          <w:rPr>
            <w:noProof/>
          </w:rPr>
          <w:t>3</w:t>
        </w:r>
      </w:fldSimple>
      <w:r w:rsidR="009574B5">
        <w:t>–</w:t>
      </w:r>
      <w:fldSimple w:instr=" SEQ Figure \* ARABIC \s 1 ">
        <w:r w:rsidR="009574B5">
          <w:rPr>
            <w:noProof/>
          </w:rPr>
          <w:t>2</w:t>
        </w:r>
      </w:fldSimple>
      <w:r>
        <w:rPr>
          <w:noProof/>
          <w:lang w:val="en-US"/>
        </w:rPr>
        <w:t xml:space="preserve"> </w:t>
      </w:r>
      <w:r w:rsidRPr="00CC549D">
        <w:rPr>
          <w:noProof/>
          <w:lang w:val="en-US"/>
        </w:rPr>
        <w:t>Time Allotment for Requirements Definition</w:t>
      </w:r>
    </w:p>
    <w:p w14:paraId="1A935CD9" w14:textId="1E903633" w:rsidR="00F6704E" w:rsidRDefault="00F6704E" w:rsidP="00D136FA">
      <w:pPr>
        <w:pStyle w:val="Heading3"/>
      </w:pPr>
      <w:r>
        <w:t>System and Software Design</w:t>
      </w:r>
    </w:p>
    <w:p w14:paraId="13B95B09" w14:textId="1D8EF475" w:rsidR="00D77F7E" w:rsidRDefault="00383381" w:rsidP="00D136FA">
      <w:pPr>
        <w:pStyle w:val="NormalIndented"/>
      </w:pPr>
      <w:r>
        <w:rPr>
          <w:lang w:val="en-PH"/>
        </w:rPr>
        <w:t xml:space="preserve">The creation of a software design specifications document shall commence once the SRS documentation is in its final stages. The software design specifications shall describe </w:t>
      </w:r>
      <w:r w:rsidR="00705BE4">
        <w:rPr>
          <w:lang w:val="en-PH"/>
        </w:rPr>
        <w:t xml:space="preserve">how the system shall be implemented in the subsequent phases. </w:t>
      </w:r>
      <w:r w:rsidR="000D38D8">
        <w:rPr>
          <w:lang w:val="en-PH"/>
        </w:rPr>
        <w:t>Models of the proposed system in different perspectives</w:t>
      </w:r>
      <w:r w:rsidR="00FB019D">
        <w:rPr>
          <w:lang w:val="en-PH"/>
        </w:rPr>
        <w:t xml:space="preserve"> such as architectural and use case </w:t>
      </w:r>
      <w:r w:rsidR="0010781E">
        <w:rPr>
          <w:lang w:val="en-PH"/>
        </w:rPr>
        <w:t>perspectives</w:t>
      </w:r>
      <w:r w:rsidR="000D38D8">
        <w:rPr>
          <w:lang w:val="en-PH"/>
        </w:rPr>
        <w:t xml:space="preserve"> shall be made to guide</w:t>
      </w:r>
      <w:r w:rsidR="00FB019D">
        <w:rPr>
          <w:lang w:val="en-PH"/>
        </w:rPr>
        <w:t xml:space="preserve"> or complement</w:t>
      </w:r>
      <w:r w:rsidR="000D38D8">
        <w:rPr>
          <w:lang w:val="en-PH"/>
        </w:rPr>
        <w:t xml:space="preserve"> the design. </w:t>
      </w:r>
      <w:r w:rsidR="00705BE4">
        <w:rPr>
          <w:lang w:val="en-PH"/>
        </w:rPr>
        <w:t xml:space="preserve">As each </w:t>
      </w:r>
      <w:r w:rsidR="000D38D8">
        <w:rPr>
          <w:lang w:val="en-PH"/>
        </w:rPr>
        <w:t xml:space="preserve">functional </w:t>
      </w:r>
      <w:r w:rsidR="00E91938">
        <w:rPr>
          <w:lang w:val="en-PH"/>
        </w:rPr>
        <w:t xml:space="preserve">design specification is stated, </w:t>
      </w:r>
      <w:r w:rsidR="00FB019D">
        <w:rPr>
          <w:lang w:val="en-PH"/>
        </w:rPr>
        <w:t>corresponding</w:t>
      </w:r>
      <w:r w:rsidR="00E91938">
        <w:rPr>
          <w:lang w:val="en-PH"/>
        </w:rPr>
        <w:t xml:space="preserve"> test case</w:t>
      </w:r>
      <w:r w:rsidR="00FB019D">
        <w:rPr>
          <w:lang w:val="en-PH"/>
        </w:rPr>
        <w:t>s</w:t>
      </w:r>
      <w:r w:rsidR="00E91938">
        <w:rPr>
          <w:lang w:val="en-PH"/>
        </w:rPr>
        <w:t xml:space="preserve"> shall also be formulated.</w:t>
      </w:r>
    </w:p>
    <w:p w14:paraId="017E0048" w14:textId="77777777" w:rsidR="00C042C1" w:rsidRDefault="00C042C1" w:rsidP="00D136FA">
      <w:pPr>
        <w:pStyle w:val="NormalIndented"/>
      </w:pPr>
    </w:p>
    <w:p w14:paraId="7DE8BBA6" w14:textId="338CB3E8" w:rsidR="0089641A" w:rsidRDefault="00C042C1" w:rsidP="00D136FA">
      <w:pPr>
        <w:pStyle w:val="NormalIndented"/>
      </w:pPr>
      <w:r>
        <w:rPr>
          <w:lang w:val="en-PH"/>
        </w:rPr>
        <w:t>As t</w:t>
      </w:r>
      <w:r w:rsidR="003E5492">
        <w:rPr>
          <w:lang w:val="en-PH"/>
        </w:rPr>
        <w:t>his phase focuses on design and less on actual coding</w:t>
      </w:r>
      <w:r>
        <w:rPr>
          <w:lang w:val="en-PH"/>
        </w:rPr>
        <w:t>, the tools to be used are likewise geared for design</w:t>
      </w:r>
      <w:r w:rsidR="003E5492">
        <w:rPr>
          <w:lang w:val="en-PH"/>
        </w:rPr>
        <w:t>.</w:t>
      </w:r>
      <w:r>
        <w:rPr>
          <w:lang w:val="en-PH"/>
        </w:rPr>
        <w:t xml:space="preserve"> Please refer to </w:t>
      </w:r>
      <w:r>
        <w:rPr>
          <w:lang w:val="en-PH"/>
        </w:rPr>
        <w:fldChar w:fldCharType="begin"/>
      </w:r>
      <w:r>
        <w:rPr>
          <w:lang w:val="en-PH"/>
        </w:rPr>
        <w:instrText xml:space="preserve"> REF _Ref519108486 \h </w:instrText>
      </w:r>
      <w:r>
        <w:rPr>
          <w:lang w:val="en-PH"/>
        </w:rPr>
      </w:r>
      <w:r>
        <w:rPr>
          <w:lang w:val="en-PH"/>
        </w:rPr>
        <w:fldChar w:fldCharType="separate"/>
      </w:r>
      <w:r w:rsidR="00B84176">
        <w:t xml:space="preserve">Table </w:t>
      </w:r>
      <w:r w:rsidR="00B84176">
        <w:rPr>
          <w:noProof/>
          <w:cs/>
        </w:rPr>
        <w:t>‎</w:t>
      </w:r>
      <w:r w:rsidR="00B84176">
        <w:rPr>
          <w:noProof/>
        </w:rPr>
        <w:t>3</w:t>
      </w:r>
      <w:r w:rsidR="00B84176">
        <w:noBreakHyphen/>
      </w:r>
      <w:r w:rsidR="00B84176">
        <w:rPr>
          <w:noProof/>
        </w:rPr>
        <w:t>1</w:t>
      </w:r>
      <w:r>
        <w:rPr>
          <w:lang w:val="en-PH"/>
        </w:rPr>
        <w:fldChar w:fldCharType="end"/>
      </w:r>
      <w:r w:rsidR="00071FC5">
        <w:t xml:space="preserve"> on page </w:t>
      </w:r>
      <w:r w:rsidR="00071FC5">
        <w:fldChar w:fldCharType="begin"/>
      </w:r>
      <w:r w:rsidR="00071FC5">
        <w:instrText xml:space="preserve"> PAGEREF _Ref519109248 \h </w:instrText>
      </w:r>
      <w:r w:rsidR="00071FC5">
        <w:fldChar w:fldCharType="separate"/>
      </w:r>
      <w:r w:rsidR="00071FC5">
        <w:rPr>
          <w:noProof/>
        </w:rPr>
        <w:t>50</w:t>
      </w:r>
      <w:r w:rsidR="00071FC5">
        <w:fldChar w:fldCharType="end"/>
      </w:r>
      <w:r>
        <w:rPr>
          <w:lang w:val="en-PH"/>
        </w:rPr>
        <w:t xml:space="preserve"> for the complete list of tools, including those used for system and software design.</w:t>
      </w:r>
    </w:p>
    <w:bookmarkStart w:id="11" w:name="_MON_1592352010"/>
    <w:bookmarkEnd w:id="11"/>
    <w:p w14:paraId="1D8818FC" w14:textId="5B5F8BF0" w:rsidR="00071589" w:rsidRDefault="009574B5">
      <w:pPr>
        <w:pStyle w:val="Figure"/>
      </w:pPr>
      <w:r>
        <w:object w:dxaOrig="9885" w:dyaOrig="4035" w14:anchorId="4AE063C2">
          <v:shape id="_x0000_i1027" type="#_x0000_t75" style="width:358.05pt;height:146.55pt" o:ole="">
            <v:imagedata r:id="rId20" o:title=""/>
          </v:shape>
          <o:OLEObject Type="Embed" ProgID="Excel.Sheet.12" ShapeID="_x0000_i1027" DrawAspect="Content" ObjectID="_1593006977" r:id="rId21"/>
        </w:object>
      </w:r>
    </w:p>
    <w:p w14:paraId="396DF86E" w14:textId="37317EF1" w:rsidR="00765992" w:rsidRDefault="00071589" w:rsidP="00D136FA">
      <w:pPr>
        <w:pStyle w:val="Caption"/>
      </w:pPr>
      <w:r>
        <w:t xml:space="preserve">Figure </w:t>
      </w:r>
      <w:fldSimple w:instr=" STYLEREF 1 \s ">
        <w:r w:rsidR="009574B5">
          <w:rPr>
            <w:noProof/>
            <w:cs/>
          </w:rPr>
          <w:t>‎</w:t>
        </w:r>
        <w:r w:rsidR="009574B5">
          <w:rPr>
            <w:noProof/>
          </w:rPr>
          <w:t>3</w:t>
        </w:r>
      </w:fldSimple>
      <w:r w:rsidR="009574B5">
        <w:t>–</w:t>
      </w:r>
      <w:fldSimple w:instr=" SEQ Figure \* ARABIC \s 1 ">
        <w:r w:rsidR="009574B5">
          <w:rPr>
            <w:noProof/>
          </w:rPr>
          <w:t>3</w:t>
        </w:r>
      </w:fldSimple>
      <w:r>
        <w:rPr>
          <w:noProof/>
          <w:lang w:val="en-US"/>
        </w:rPr>
        <w:t xml:space="preserve"> </w:t>
      </w:r>
      <w:r w:rsidRPr="00B036A9">
        <w:rPr>
          <w:noProof/>
          <w:lang w:val="en-US"/>
        </w:rPr>
        <w:t>Time Allotment for System and Software Design</w:t>
      </w:r>
    </w:p>
    <w:p w14:paraId="27345AE8" w14:textId="2F0F0CF3" w:rsidR="00F6704E" w:rsidRDefault="0054639A" w:rsidP="00D136FA">
      <w:pPr>
        <w:pStyle w:val="Heading3"/>
      </w:pPr>
      <w:r>
        <w:t>Implementation and Unit</w:t>
      </w:r>
      <w:r w:rsidR="00E72298">
        <w:t xml:space="preserve"> </w:t>
      </w:r>
      <w:r w:rsidR="00F6704E">
        <w:t>Testing</w:t>
      </w:r>
    </w:p>
    <w:p w14:paraId="1774C128" w14:textId="4B1E95FE" w:rsidR="006F4E62" w:rsidRDefault="006F4E62" w:rsidP="00D136FA">
      <w:pPr>
        <w:pStyle w:val="NormalIndented"/>
      </w:pPr>
      <w:r>
        <w:rPr>
          <w:lang w:val="en-PH"/>
        </w:rPr>
        <w:t xml:space="preserve">The implementation and development stage of any software development life cycle is usually the longest and, likewise, the most volatile stage, as it can be prone to change as software development advances. As such, this section will attempt to describe the </w:t>
      </w:r>
      <w:r w:rsidR="00855F28">
        <w:rPr>
          <w:lang w:val="en-PH"/>
        </w:rPr>
        <w:t xml:space="preserve">schedules of the </w:t>
      </w:r>
      <w:r>
        <w:rPr>
          <w:lang w:val="en-PH"/>
        </w:rPr>
        <w:t xml:space="preserve">implementation and </w:t>
      </w:r>
      <w:r w:rsidR="00E72298">
        <w:rPr>
          <w:lang w:val="en-PH"/>
        </w:rPr>
        <w:t>unit-</w:t>
      </w:r>
      <w:r w:rsidR="0054639A">
        <w:rPr>
          <w:lang w:val="en-PH"/>
        </w:rPr>
        <w:t>testing</w:t>
      </w:r>
      <w:r>
        <w:rPr>
          <w:lang w:val="en-PH"/>
        </w:rPr>
        <w:t xml:space="preserve"> phase in tentative terms.</w:t>
      </w:r>
      <w:r w:rsidR="008F6C76">
        <w:rPr>
          <w:lang w:val="en-PH"/>
        </w:rPr>
        <w:t xml:space="preserve"> For instance, if particular sub</w:t>
      </w:r>
      <w:bookmarkStart w:id="12" w:name="_GoBack"/>
      <w:r w:rsidR="008F6C76">
        <w:rPr>
          <w:lang w:val="en-PH"/>
        </w:rPr>
        <w:t>system</w:t>
      </w:r>
      <w:bookmarkEnd w:id="12"/>
      <w:r w:rsidR="008F6C76">
        <w:rPr>
          <w:lang w:val="en-PH"/>
        </w:rPr>
        <w:t>s change in relevance or previously unplanned subsystems are determined as necessary</w:t>
      </w:r>
      <w:r w:rsidR="008F6C76" w:rsidRPr="008F6C76">
        <w:rPr>
          <w:lang w:val="en-PH"/>
        </w:rPr>
        <w:t xml:space="preserve"> </w:t>
      </w:r>
      <w:r w:rsidR="008F6C76">
        <w:rPr>
          <w:lang w:val="en-PH"/>
        </w:rPr>
        <w:t>during the requirements definition phase, these subsystems may be added or removed from the development schedule or their priorities and scheduled durations may be modified to reflect the changes.</w:t>
      </w:r>
    </w:p>
    <w:p w14:paraId="7F22AA82" w14:textId="1798733A" w:rsidR="00BF5648" w:rsidRDefault="00E21440" w:rsidP="00D136FA">
      <w:pPr>
        <w:pStyle w:val="NormalIndented"/>
      </w:pPr>
      <w:r>
        <w:rPr>
          <w:lang w:val="en-PH"/>
        </w:rPr>
        <w:t>S</w:t>
      </w:r>
      <w:r w:rsidR="00BF5648">
        <w:rPr>
          <w:lang w:val="en-PH"/>
        </w:rPr>
        <w:t xml:space="preserve">ome test cases become more evident once </w:t>
      </w:r>
      <w:r>
        <w:rPr>
          <w:lang w:val="en-PH"/>
        </w:rPr>
        <w:t xml:space="preserve">a system’s </w:t>
      </w:r>
      <w:r w:rsidR="00BF5648">
        <w:rPr>
          <w:lang w:val="en-PH"/>
        </w:rPr>
        <w:t>implementation</w:t>
      </w:r>
      <w:r>
        <w:rPr>
          <w:lang w:val="en-PH"/>
        </w:rPr>
        <w:t xml:space="preserve"> has begun. As such, the coding and actual development phase shall commence after the formulation of test cases has begun.</w:t>
      </w:r>
      <w:r w:rsidR="00E86628">
        <w:rPr>
          <w:lang w:val="en-PH"/>
        </w:rPr>
        <w:t xml:space="preserve"> Testing of each unit shall be done alongside</w:t>
      </w:r>
      <w:r w:rsidR="008F6C76">
        <w:rPr>
          <w:lang w:val="en-PH"/>
        </w:rPr>
        <w:t xml:space="preserve"> the</w:t>
      </w:r>
      <w:r w:rsidR="00E86628">
        <w:rPr>
          <w:lang w:val="en-PH"/>
        </w:rPr>
        <w:t xml:space="preserve"> development</w:t>
      </w:r>
      <w:r w:rsidR="008F6C76">
        <w:rPr>
          <w:lang w:val="en-PH"/>
        </w:rPr>
        <w:t xml:space="preserve"> of each</w:t>
      </w:r>
      <w:r w:rsidR="00E86628">
        <w:rPr>
          <w:lang w:val="en-PH"/>
        </w:rPr>
        <w:t>.</w:t>
      </w:r>
    </w:p>
    <w:p w14:paraId="32CE7899" w14:textId="77777777" w:rsidR="007F251B" w:rsidRDefault="007F251B" w:rsidP="00D136FA">
      <w:pPr>
        <w:pStyle w:val="NormalIndented"/>
      </w:pPr>
      <w:r>
        <w:rPr>
          <w:lang w:val="en-PH"/>
        </w:rPr>
        <w:t>Aside from the implementation of the software design, an online user manual shall be concurrently written. It shall be stored using the HTML format for maximum portability.</w:t>
      </w:r>
    </w:p>
    <w:bookmarkStart w:id="13" w:name="_MON_1592355037"/>
    <w:bookmarkEnd w:id="13"/>
    <w:p w14:paraId="047C48D4" w14:textId="555439C8" w:rsidR="009574B5" w:rsidRDefault="00E72298" w:rsidP="00D136FA">
      <w:pPr>
        <w:pStyle w:val="Figure"/>
      </w:pPr>
      <w:r>
        <w:object w:dxaOrig="12165" w:dyaOrig="7095" w14:anchorId="768E6BD5">
          <v:shape id="_x0000_i1028" type="#_x0000_t75" style="width:399.2pt;height:259.7pt" o:ole="">
            <v:imagedata r:id="rId22" o:title=""/>
          </v:shape>
          <o:OLEObject Type="Embed" ProgID="Excel.Sheet.12" ShapeID="_x0000_i1028" DrawAspect="Content" ObjectID="_1593006978" r:id="rId23"/>
        </w:object>
      </w:r>
    </w:p>
    <w:p w14:paraId="7E3C9E36" w14:textId="75F1CDDD" w:rsidR="00E66BF5" w:rsidRDefault="009574B5" w:rsidP="00D136FA">
      <w:pPr>
        <w:pStyle w:val="Caption"/>
      </w:pPr>
      <w:r>
        <w:t xml:space="preserve">Figure </w:t>
      </w:r>
      <w:fldSimple w:instr=" STYLEREF 1 \s ">
        <w:r>
          <w:rPr>
            <w:noProof/>
            <w:cs/>
          </w:rPr>
          <w:t>‎</w:t>
        </w:r>
        <w:r>
          <w:rPr>
            <w:noProof/>
          </w:rPr>
          <w:t>3</w:t>
        </w:r>
      </w:fldSimple>
      <w:r>
        <w:t>–</w:t>
      </w:r>
      <w:fldSimple w:instr=" SEQ Figure \* ARABIC \s 1 ">
        <w:r>
          <w:rPr>
            <w:noProof/>
          </w:rPr>
          <w:t>4</w:t>
        </w:r>
      </w:fldSimple>
      <w:r>
        <w:rPr>
          <w:noProof/>
          <w:lang w:val="en-US"/>
        </w:rPr>
        <w:t xml:space="preserve"> </w:t>
      </w:r>
      <w:r w:rsidRPr="000C4C42">
        <w:rPr>
          <w:noProof/>
          <w:lang w:val="en-US"/>
        </w:rPr>
        <w:t>Time Allotm</w:t>
      </w:r>
      <w:r w:rsidR="00E72298">
        <w:rPr>
          <w:noProof/>
          <w:lang w:val="en-US"/>
        </w:rPr>
        <w:t xml:space="preserve">ent for Implementation and Unit </w:t>
      </w:r>
      <w:r w:rsidRPr="000C4C42">
        <w:rPr>
          <w:noProof/>
          <w:lang w:val="en-US"/>
        </w:rPr>
        <w:t>Testing</w:t>
      </w:r>
    </w:p>
    <w:p w14:paraId="1D7BF3AF" w14:textId="04395753" w:rsidR="00F6704E" w:rsidRDefault="0054639A" w:rsidP="00D136FA">
      <w:pPr>
        <w:pStyle w:val="Heading3"/>
        <w:numPr>
          <w:ilvl w:val="0"/>
          <w:numId w:val="0"/>
        </w:numPr>
      </w:pPr>
      <w:r>
        <w:t>Integration and System</w:t>
      </w:r>
      <w:r w:rsidR="00946336">
        <w:t xml:space="preserve"> </w:t>
      </w:r>
      <w:r w:rsidR="00F6704E">
        <w:t>Testing</w:t>
      </w:r>
    </w:p>
    <w:p w14:paraId="270EC09E" w14:textId="4D48191F" w:rsidR="009D13B0" w:rsidRDefault="00232B55" w:rsidP="00D136FA">
      <w:pPr>
        <w:pStyle w:val="NormalIndented"/>
      </w:pPr>
      <w:r>
        <w:rPr>
          <w:lang w:val="en-PH"/>
        </w:rPr>
        <w:t>It is very important to first test the finished software product and validate whether it can fulfill its intended purpose.</w:t>
      </w:r>
      <w:r w:rsidR="009D13B0">
        <w:rPr>
          <w:lang w:val="en-PH"/>
        </w:rPr>
        <w:t xml:space="preserve"> For the proposed system, the integration and </w:t>
      </w:r>
      <w:r w:rsidR="0054639A">
        <w:rPr>
          <w:lang w:val="en-PH"/>
        </w:rPr>
        <w:t>system-testing</w:t>
      </w:r>
      <w:r w:rsidR="009D13B0">
        <w:rPr>
          <w:lang w:val="en-PH"/>
        </w:rPr>
        <w:t xml:space="preserve"> phase </w:t>
      </w:r>
      <w:r w:rsidR="00EF2372">
        <w:rPr>
          <w:lang w:val="en-PH"/>
        </w:rPr>
        <w:t>shall</w:t>
      </w:r>
      <w:r w:rsidR="009D13B0">
        <w:rPr>
          <w:lang w:val="en-PH"/>
        </w:rPr>
        <w:t xml:space="preserve"> begin with the installation of the proposed system on several target devices, including Android-based and Windows-based devices</w:t>
      </w:r>
      <w:r w:rsidR="00EF2372">
        <w:rPr>
          <w:lang w:val="en-PH"/>
        </w:rPr>
        <w:t xml:space="preserve">, to test for device and platform compatibility. Afterwards, </w:t>
      </w:r>
      <w:r w:rsidR="00615A8D">
        <w:rPr>
          <w:lang w:val="en-PH"/>
        </w:rPr>
        <w:t>test cases and other in-house tests will be used</w:t>
      </w:r>
      <w:r w:rsidR="00EF2372">
        <w:rPr>
          <w:lang w:val="en-PH"/>
        </w:rPr>
        <w:t xml:space="preserve"> </w:t>
      </w:r>
      <w:r w:rsidR="00615A8D">
        <w:rPr>
          <w:lang w:val="en-PH"/>
        </w:rPr>
        <w:t xml:space="preserve">to verify the functionality of the proposed system. </w:t>
      </w:r>
      <w:r w:rsidR="00EF2372">
        <w:rPr>
          <w:lang w:val="en-PH"/>
        </w:rPr>
        <w:t>Once the proposed system has passed the in-house tests, it shall then be subjected to user tests</w:t>
      </w:r>
      <w:r w:rsidR="00615A8D">
        <w:rPr>
          <w:lang w:val="en-PH"/>
        </w:rPr>
        <w:t xml:space="preserve"> coinciding with the system’s operational deployment</w:t>
      </w:r>
      <w:r w:rsidR="00EF2372">
        <w:rPr>
          <w:lang w:val="en-PH"/>
        </w:rPr>
        <w:t xml:space="preserve"> in order to validate</w:t>
      </w:r>
      <w:r w:rsidR="00615A8D">
        <w:rPr>
          <w:lang w:val="en-PH"/>
        </w:rPr>
        <w:t xml:space="preserve"> the system’s functionality, usability, and acceptability in the users’ perspective. The results of each test will be summarized and analyzed in the next chapter.</w:t>
      </w:r>
    </w:p>
    <w:p w14:paraId="4866777C" w14:textId="28AF76C1" w:rsidR="00E74E76" w:rsidRDefault="00DF451D" w:rsidP="00D136FA">
      <w:pPr>
        <w:pStyle w:val="Heading4"/>
      </w:pPr>
      <w:r>
        <w:lastRenderedPageBreak/>
        <w:t xml:space="preserve">Data-Gathering Tools and </w:t>
      </w:r>
      <w:r w:rsidR="00E74E76">
        <w:t>Sources of Data</w:t>
      </w:r>
    </w:p>
    <w:p w14:paraId="357714BF" w14:textId="77777777" w:rsidR="00632B99" w:rsidRDefault="00E74E76" w:rsidP="00D136FA">
      <w:pPr>
        <w:pStyle w:val="NormalIndented"/>
      </w:pPr>
      <w:r>
        <w:rPr>
          <w:lang w:val="en-PH"/>
        </w:rPr>
        <w:t xml:space="preserve">During the </w:t>
      </w:r>
      <w:r w:rsidR="0054639A">
        <w:rPr>
          <w:lang w:val="en-PH"/>
        </w:rPr>
        <w:t>system-testing</w:t>
      </w:r>
      <w:r>
        <w:rPr>
          <w:lang w:val="en-PH"/>
        </w:rPr>
        <w:t xml:space="preserve"> phase, the data needed will be concerned with the respondents’ perceptions on the functionality, usability, and acceptability of the software product. These data shall be gathered from the same respondents who have agreed to participate during the requirements definition phase.</w:t>
      </w:r>
      <w:r w:rsidR="00E26E20">
        <w:rPr>
          <w:lang w:val="en-PH"/>
        </w:rPr>
        <w:t xml:space="preserve"> The survey for functionality, usability, and acceptance shall be used for this purpose.</w:t>
      </w:r>
    </w:p>
    <w:p w14:paraId="2F87E61C" w14:textId="5B26767E" w:rsidR="00E26E20" w:rsidRDefault="00632B99" w:rsidP="00D136FA">
      <w:pPr>
        <w:pStyle w:val="NormalIndented"/>
      </w:pPr>
      <w:r>
        <w:rPr>
          <w:lang w:val="en-PH"/>
        </w:rPr>
        <w:t xml:space="preserve">As for the other tests in this phase, a checklist, which includes all the </w:t>
      </w:r>
      <w:r w:rsidR="00691F08">
        <w:rPr>
          <w:lang w:val="en-PH"/>
        </w:rPr>
        <w:t>hardware used</w:t>
      </w:r>
      <w:r>
        <w:rPr>
          <w:lang w:val="en-PH"/>
        </w:rPr>
        <w:t xml:space="preserve"> for testing, shall be used for hardware compatibility tests and peer reviews </w:t>
      </w:r>
      <w:r w:rsidR="00691F08">
        <w:rPr>
          <w:lang w:val="en-PH"/>
        </w:rPr>
        <w:t>shall</w:t>
      </w:r>
      <w:r w:rsidR="00BC43E7">
        <w:rPr>
          <w:lang w:val="en-PH"/>
        </w:rPr>
        <w:t xml:space="preserve"> also</w:t>
      </w:r>
      <w:r>
        <w:rPr>
          <w:lang w:val="en-PH"/>
        </w:rPr>
        <w:t xml:space="preserve"> use the survey for functionality, usability, and acceptance.</w:t>
      </w:r>
      <w:r w:rsidR="00E26E20">
        <w:t xml:space="preserve"> </w:t>
      </w:r>
    </w:p>
    <w:bookmarkStart w:id="14" w:name="_MON_1592363787"/>
    <w:bookmarkEnd w:id="14"/>
    <w:p w14:paraId="5E46387F" w14:textId="3E5AB312" w:rsidR="00071589" w:rsidRDefault="009574B5">
      <w:pPr>
        <w:pStyle w:val="Figure"/>
      </w:pPr>
      <w:r>
        <w:object w:dxaOrig="11190" w:dyaOrig="5565" w14:anchorId="6685A3AF">
          <v:shape id="_x0000_i1029" type="#_x0000_t75" style="width:419.15pt;height:208.3pt" o:ole="">
            <v:imagedata r:id="rId24" o:title=""/>
          </v:shape>
          <o:OLEObject Type="Embed" ProgID="Excel.Sheet.12" ShapeID="_x0000_i1029" DrawAspect="Content" ObjectID="_1593006979" r:id="rId25"/>
        </w:object>
      </w:r>
    </w:p>
    <w:p w14:paraId="697271D3" w14:textId="37E9A8B9" w:rsidR="00FF6623" w:rsidRDefault="00071589" w:rsidP="00D136FA">
      <w:pPr>
        <w:pStyle w:val="Caption"/>
      </w:pPr>
      <w:r>
        <w:t xml:space="preserve">Figure </w:t>
      </w:r>
      <w:fldSimple w:instr=" STYLEREF 1 \s ">
        <w:r w:rsidR="009574B5">
          <w:rPr>
            <w:noProof/>
            <w:cs/>
          </w:rPr>
          <w:t>‎</w:t>
        </w:r>
        <w:r w:rsidR="009574B5">
          <w:rPr>
            <w:noProof/>
          </w:rPr>
          <w:t>3</w:t>
        </w:r>
      </w:fldSimple>
      <w:r w:rsidR="009574B5">
        <w:t>–</w:t>
      </w:r>
      <w:fldSimple w:instr=" SEQ Figure \* ARABIC \s 1 ">
        <w:r w:rsidR="009574B5">
          <w:rPr>
            <w:noProof/>
          </w:rPr>
          <w:t>5</w:t>
        </w:r>
      </w:fldSimple>
      <w:r>
        <w:rPr>
          <w:noProof/>
          <w:lang w:val="en-US"/>
        </w:rPr>
        <w:t xml:space="preserve"> </w:t>
      </w:r>
      <w:r w:rsidRPr="00A55DA4">
        <w:rPr>
          <w:noProof/>
          <w:lang w:val="en-US"/>
        </w:rPr>
        <w:t>Time Allot</w:t>
      </w:r>
      <w:r w:rsidR="00946336">
        <w:rPr>
          <w:noProof/>
          <w:lang w:val="en-US"/>
        </w:rPr>
        <w:t xml:space="preserve">ment for Integration and System </w:t>
      </w:r>
      <w:r w:rsidRPr="00A55DA4">
        <w:rPr>
          <w:noProof/>
          <w:lang w:val="en-US"/>
        </w:rPr>
        <w:t>Testing</w:t>
      </w:r>
    </w:p>
    <w:p w14:paraId="2A5F1B56" w14:textId="40814C3C" w:rsidR="00F6704E" w:rsidRDefault="00F6704E" w:rsidP="00D136FA">
      <w:pPr>
        <w:pStyle w:val="Heading3"/>
      </w:pPr>
      <w:r>
        <w:t>Operation and Maintenance</w:t>
      </w:r>
    </w:p>
    <w:p w14:paraId="5177ABEA" w14:textId="4241674C" w:rsidR="00615A8D" w:rsidRDefault="00615A8D" w:rsidP="00D136FA">
      <w:pPr>
        <w:pStyle w:val="NormalIndented"/>
      </w:pPr>
      <w:r>
        <w:rPr>
          <w:lang w:val="en-PH"/>
        </w:rPr>
        <w:t>The operation and maintenance phase begin</w:t>
      </w:r>
      <w:r w:rsidR="00820CD4">
        <w:rPr>
          <w:lang w:val="en-PH"/>
        </w:rPr>
        <w:t>s</w:t>
      </w:r>
      <w:r>
        <w:rPr>
          <w:lang w:val="en-PH"/>
        </w:rPr>
        <w:t xml:space="preserve"> with the user tests.</w:t>
      </w:r>
      <w:r w:rsidR="002F236B">
        <w:rPr>
          <w:lang w:val="en-PH"/>
        </w:rPr>
        <w:t xml:space="preserve"> The results of the tests will not only conclude this study, but will also provide pertinent data for improving and evolving the proposed system in the future.</w:t>
      </w:r>
    </w:p>
    <w:p w14:paraId="0954FCEE" w14:textId="6A3B0D1E" w:rsidR="002F236B" w:rsidRDefault="002F236B" w:rsidP="00D136FA">
      <w:pPr>
        <w:pStyle w:val="NormalIndented"/>
      </w:pPr>
      <w:r>
        <w:rPr>
          <w:lang w:val="en-PH"/>
        </w:rPr>
        <w:lastRenderedPageBreak/>
        <w:t>As part of the operation and maintenance phase, the proponents shall maintain a web server on the Internet that will serve both as a repository for the proposed system’s installation packages and plugins and as an online error-reporting facility. Data received through the error-reporting facility will also aid in evolving and maintaining the proposed system.</w:t>
      </w:r>
    </w:p>
    <w:bookmarkStart w:id="15" w:name="_MON_1592364815"/>
    <w:bookmarkEnd w:id="15"/>
    <w:p w14:paraId="0F155C3F" w14:textId="256AF590" w:rsidR="00071589" w:rsidRDefault="009574B5">
      <w:pPr>
        <w:pStyle w:val="Figure"/>
      </w:pPr>
      <w:r>
        <w:object w:dxaOrig="11894" w:dyaOrig="3127" w14:anchorId="751D93F7">
          <v:shape id="_x0000_i1030" type="#_x0000_t75" style="width:405.65pt;height:118.95pt" o:ole="">
            <v:imagedata r:id="rId26" o:title=""/>
          </v:shape>
          <o:OLEObject Type="Embed" ProgID="Excel.Sheet.12" ShapeID="_x0000_i1030" DrawAspect="Content" ObjectID="_1593006980" r:id="rId27"/>
        </w:object>
      </w:r>
    </w:p>
    <w:p w14:paraId="685A8E9A" w14:textId="4C69A5A2" w:rsidR="00CA55C6" w:rsidRDefault="00071589" w:rsidP="00D136FA">
      <w:pPr>
        <w:pStyle w:val="Caption"/>
      </w:pPr>
      <w:r>
        <w:t xml:space="preserve">Figure </w:t>
      </w:r>
      <w:fldSimple w:instr=" STYLEREF 1 \s ">
        <w:r w:rsidR="009574B5">
          <w:rPr>
            <w:noProof/>
            <w:cs/>
          </w:rPr>
          <w:t>‎</w:t>
        </w:r>
        <w:r w:rsidR="009574B5">
          <w:rPr>
            <w:noProof/>
          </w:rPr>
          <w:t>3</w:t>
        </w:r>
      </w:fldSimple>
      <w:r w:rsidR="009574B5">
        <w:t>–</w:t>
      </w:r>
      <w:fldSimple w:instr=" SEQ Figure \* ARABIC \s 1 ">
        <w:r w:rsidR="009574B5">
          <w:rPr>
            <w:noProof/>
          </w:rPr>
          <w:t>6</w:t>
        </w:r>
      </w:fldSimple>
      <w:r>
        <w:rPr>
          <w:noProof/>
          <w:lang w:val="en-US"/>
        </w:rPr>
        <w:t xml:space="preserve"> </w:t>
      </w:r>
      <w:r w:rsidRPr="00434F4D">
        <w:rPr>
          <w:noProof/>
          <w:lang w:val="en-US"/>
        </w:rPr>
        <w:t>Time Allotment for Operation and Maintenance</w:t>
      </w:r>
    </w:p>
    <w:p w14:paraId="26354037" w14:textId="77777777" w:rsidR="003E4640" w:rsidRDefault="003E4640" w:rsidP="00D136FA">
      <w:pPr>
        <w:pStyle w:val="NormalIndented"/>
      </w:pPr>
    </w:p>
    <w:p w14:paraId="1069E21D" w14:textId="65A70A63" w:rsidR="00FD7CF7" w:rsidRDefault="003B034D" w:rsidP="00D136FA">
      <w:pPr>
        <w:pStyle w:val="Heading1-Appendix"/>
        <w:pageBreakBefore w:val="0"/>
        <w:numPr>
          <w:ilvl w:val="0"/>
          <w:numId w:val="40"/>
        </w:numPr>
      </w:pPr>
      <w:bookmarkStart w:id="16" w:name="Appendix_SDLC"/>
      <w:bookmarkEnd w:id="16"/>
      <w:r>
        <w:lastRenderedPageBreak/>
        <w:br/>
      </w:r>
      <w:r>
        <w:br/>
      </w:r>
      <w:r>
        <w:br/>
        <w:t>Software Development Life Cycle</w:t>
      </w:r>
      <w:r w:rsidR="00917FF0">
        <w:t xml:space="preserve"> for </w:t>
      </w:r>
      <w:sdt>
        <w:sdtPr>
          <w:alias w:val="Title"/>
          <w:tag w:val=""/>
          <w:id w:val="-1869291909"/>
          <w:placeholder>
            <w:docPart w:val="2C8A6579D4894FEB942F32FDE0502D11"/>
          </w:placeholder>
          <w:dataBinding w:prefixMappings="xmlns:ns0='http://purl.org/dc/elements/1.1/' xmlns:ns1='http://schemas.openxmlformats.org/package/2006/metadata/core-properties' " w:xpath="/ns1:coreProperties[1]/ns0:title[1]" w:storeItemID="{6C3C8BC8-F283-45AE-878A-BAB7291924A1}"/>
          <w:text/>
        </w:sdtPr>
        <w:sdtContent>
          <w:r w:rsidR="00473A5D">
            <w:t>CASSY</w:t>
          </w:r>
        </w:sdtContent>
      </w:sdt>
    </w:p>
    <w:bookmarkStart w:id="17" w:name="_MON_1592335491"/>
    <w:bookmarkEnd w:id="17"/>
    <w:p w14:paraId="420F32F6" w14:textId="75920A63" w:rsidR="00090938" w:rsidRDefault="00E72298" w:rsidP="00D136FA">
      <w:pPr>
        <w:pStyle w:val="NoSpacing"/>
        <w:jc w:val="center"/>
      </w:pPr>
      <w:r>
        <w:object w:dxaOrig="14278" w:dyaOrig="17011" w14:anchorId="42151531">
          <v:shape id="_x0000_i1031" type="#_x0000_t75" style="width:419.8pt;height:558pt" o:ole="">
            <v:imagedata r:id="rId28" o:title=""/>
          </v:shape>
          <o:OLEObject Type="Embed" ProgID="Excel.Sheet.12" ShapeID="_x0000_i1031" DrawAspect="Content" ObjectID="_1593006981" r:id="rId29"/>
        </w:object>
      </w:r>
    </w:p>
    <w:p w14:paraId="7F3A9B54" w14:textId="6B602C9A" w:rsidR="001B4D8B" w:rsidRPr="00D136FA" w:rsidRDefault="001B4D8B" w:rsidP="00D136FA">
      <w:pPr>
        <w:pStyle w:val="Heading1-NoNumbering"/>
        <w:rPr>
          <w:lang w:val="en-US"/>
        </w:rPr>
      </w:pPr>
      <w:r w:rsidRPr="00076F18">
        <w:lastRenderedPageBreak/>
        <w:t>Bibliography</w:t>
      </w:r>
    </w:p>
    <w:p w14:paraId="0273FD2C" w14:textId="77777777" w:rsidR="00D136FA" w:rsidRDefault="00684181" w:rsidP="00D136FA">
      <w:pPr>
        <w:pStyle w:val="Bibliography"/>
        <w:ind w:left="720" w:hanging="720"/>
        <w:rPr>
          <w:noProof/>
          <w:lang w:val="en-US"/>
        </w:rPr>
      </w:pPr>
      <w:r w:rsidRPr="00F35137">
        <w:fldChar w:fldCharType="begin"/>
      </w:r>
      <w:r w:rsidRPr="00F35137">
        <w:instrText xml:space="preserve"> BIBLIOGRAPHY  \l 1033 </w:instrText>
      </w:r>
      <w:r w:rsidRPr="00F35137">
        <w:fldChar w:fldCharType="separate"/>
      </w:r>
      <w:r w:rsidR="00D136FA">
        <w:rPr>
          <w:noProof/>
          <w:lang w:val="en-US"/>
        </w:rPr>
        <w:t xml:space="preserve">BusinessTips, ed. 2017. "10 Tips For Better Time Management." </w:t>
      </w:r>
      <w:r w:rsidR="00D136FA">
        <w:rPr>
          <w:i/>
          <w:iCs/>
          <w:noProof/>
          <w:lang w:val="en-US"/>
        </w:rPr>
        <w:t>Business Tips Philippines.</w:t>
      </w:r>
      <w:r w:rsidR="00D136FA">
        <w:rPr>
          <w:noProof/>
          <w:lang w:val="en-US"/>
        </w:rPr>
        <w:t xml:space="preserve"> September 5. Accessed March 11, 2018. https://businesstips.ph/10-tips-for-better-time-management/.</w:t>
      </w:r>
    </w:p>
    <w:p w14:paraId="36C43F8D" w14:textId="77777777" w:rsidR="00D136FA" w:rsidRDefault="00D136FA" w:rsidP="00D136FA">
      <w:pPr>
        <w:pStyle w:val="Bibliography"/>
        <w:ind w:left="720" w:hanging="720"/>
        <w:rPr>
          <w:noProof/>
          <w:lang w:val="en-US"/>
        </w:rPr>
      </w:pPr>
      <w:r>
        <w:rPr>
          <w:noProof/>
          <w:lang w:val="en-US"/>
        </w:rPr>
        <w:t xml:space="preserve">Abraham, Willard. 1990. "Teaching." </w:t>
      </w:r>
      <w:r>
        <w:rPr>
          <w:i/>
          <w:iCs/>
          <w:noProof/>
          <w:lang w:val="en-US"/>
        </w:rPr>
        <w:t>World Book Encyclopedia.</w:t>
      </w:r>
      <w:r>
        <w:rPr>
          <w:noProof/>
          <w:lang w:val="en-US"/>
        </w:rPr>
        <w:t xml:space="preserve"> Vol. 19. Chicago, Illinois: World Book, Inc.</w:t>
      </w:r>
    </w:p>
    <w:p w14:paraId="21C6D167" w14:textId="77777777" w:rsidR="00D136FA" w:rsidRDefault="00D136FA" w:rsidP="00D136FA">
      <w:pPr>
        <w:pStyle w:val="Bibliography"/>
        <w:ind w:left="720" w:hanging="720"/>
        <w:rPr>
          <w:noProof/>
          <w:lang w:val="en-US"/>
        </w:rPr>
      </w:pPr>
      <w:r>
        <w:rPr>
          <w:noProof/>
          <w:lang w:val="en-US"/>
        </w:rPr>
        <w:t xml:space="preserve">2018. "Activity-centered design." </w:t>
      </w:r>
      <w:r>
        <w:rPr>
          <w:i/>
          <w:iCs/>
          <w:noProof/>
          <w:lang w:val="en-US"/>
        </w:rPr>
        <w:t>Wikipedia.</w:t>
      </w:r>
      <w:r>
        <w:rPr>
          <w:noProof/>
          <w:lang w:val="en-US"/>
        </w:rPr>
        <w:t xml:space="preserve"> April 22. Accessed April 30, 2018. https://en.wikipedia.org/wiki/Activity-centered_design.</w:t>
      </w:r>
    </w:p>
    <w:p w14:paraId="635C2A57" w14:textId="77777777" w:rsidR="00D136FA" w:rsidRDefault="00D136FA" w:rsidP="00D136FA">
      <w:pPr>
        <w:pStyle w:val="Bibliography"/>
        <w:ind w:left="720" w:hanging="720"/>
        <w:rPr>
          <w:noProof/>
          <w:lang w:val="en-US"/>
        </w:rPr>
      </w:pPr>
      <w:r>
        <w:rPr>
          <w:noProof/>
          <w:lang w:val="en-US"/>
        </w:rPr>
        <w:t xml:space="preserve">Adams, Richard. 2017. "Demanding workload driving young teachers out of profession." </w:t>
      </w:r>
      <w:r>
        <w:rPr>
          <w:i/>
          <w:iCs/>
          <w:noProof/>
          <w:lang w:val="en-US"/>
        </w:rPr>
        <w:t>The Guardian.</w:t>
      </w:r>
      <w:r>
        <w:rPr>
          <w:noProof/>
          <w:lang w:val="en-US"/>
        </w:rPr>
        <w:t xml:space="preserve"> April 15. Accessed March 11, 2018. https://www.theguardian.com/education/2017/apr/15/demanding-workload-driving-young-teachers-out-of-profession.</w:t>
      </w:r>
    </w:p>
    <w:p w14:paraId="61D14836" w14:textId="77777777" w:rsidR="00D136FA" w:rsidRDefault="00D136FA" w:rsidP="00D136FA">
      <w:pPr>
        <w:pStyle w:val="Bibliography"/>
        <w:ind w:left="720" w:hanging="720"/>
        <w:rPr>
          <w:noProof/>
          <w:lang w:val="en-US"/>
        </w:rPr>
      </w:pPr>
      <w:r>
        <w:rPr>
          <w:noProof/>
          <w:lang w:val="en-US"/>
        </w:rPr>
        <w:t xml:space="preserve">2018. "Android (operating system)." </w:t>
      </w:r>
      <w:r>
        <w:rPr>
          <w:i/>
          <w:iCs/>
          <w:noProof/>
          <w:lang w:val="en-US"/>
        </w:rPr>
        <w:t>Wikipedia.</w:t>
      </w:r>
      <w:r>
        <w:rPr>
          <w:noProof/>
          <w:lang w:val="en-US"/>
        </w:rPr>
        <w:t xml:space="preserve"> May 7. Accessed May 10, 2018. https://en.wikipedia.org/wiki/Android_(operating_system).</w:t>
      </w:r>
    </w:p>
    <w:p w14:paraId="34CC1C14" w14:textId="77777777" w:rsidR="00D136FA" w:rsidRDefault="00D136FA" w:rsidP="00D136FA">
      <w:pPr>
        <w:pStyle w:val="Bibliography"/>
        <w:ind w:left="720" w:hanging="720"/>
        <w:rPr>
          <w:noProof/>
          <w:lang w:val="en-US"/>
        </w:rPr>
      </w:pPr>
      <w:r>
        <w:rPr>
          <w:noProof/>
          <w:lang w:val="en-US"/>
        </w:rPr>
        <w:t xml:space="preserve">Benn, Melissa. 2014. "Education's culture of overwork is turning children and teachers into ghosts." </w:t>
      </w:r>
      <w:r>
        <w:rPr>
          <w:i/>
          <w:iCs/>
          <w:noProof/>
          <w:lang w:val="en-US"/>
        </w:rPr>
        <w:t>The Guardian.</w:t>
      </w:r>
      <w:r>
        <w:rPr>
          <w:noProof/>
          <w:lang w:val="en-US"/>
        </w:rPr>
        <w:t xml:space="preserve"> April 16. Accessed March 11, 2018. https://www.theguardian.com/commentisfree/2014/apr/16/culture-overwork-teachers-children-ghosts-schools.</w:t>
      </w:r>
    </w:p>
    <w:p w14:paraId="155E0AA7" w14:textId="77777777" w:rsidR="00D136FA" w:rsidRDefault="00D136FA" w:rsidP="00D136FA">
      <w:pPr>
        <w:pStyle w:val="Bibliography"/>
        <w:ind w:left="720" w:hanging="720"/>
        <w:rPr>
          <w:noProof/>
          <w:lang w:val="en-US"/>
        </w:rPr>
      </w:pPr>
      <w:r>
        <w:rPr>
          <w:noProof/>
          <w:lang w:val="en-US"/>
        </w:rPr>
        <w:t xml:space="preserve">Clerigo, Evan Michael S. 2016. "DepEd XI warns teachers of overwork." </w:t>
      </w:r>
      <w:r>
        <w:rPr>
          <w:i/>
          <w:iCs/>
          <w:noProof/>
          <w:lang w:val="en-US"/>
        </w:rPr>
        <w:t>Davao Today.</w:t>
      </w:r>
      <w:r>
        <w:rPr>
          <w:noProof/>
          <w:lang w:val="en-US"/>
        </w:rPr>
        <w:t xml:space="preserve"> July 13. Accessed March 11, 2018. http://davaotoday.com/main/economy/education/deped-xi-warns-teachers-of-overwork/.</w:t>
      </w:r>
    </w:p>
    <w:p w14:paraId="53CB64E9" w14:textId="77777777" w:rsidR="00D136FA" w:rsidRDefault="00D136FA" w:rsidP="00D136FA">
      <w:pPr>
        <w:pStyle w:val="Bibliography"/>
        <w:ind w:left="720" w:hanging="720"/>
        <w:rPr>
          <w:noProof/>
          <w:lang w:val="en-US"/>
        </w:rPr>
      </w:pPr>
      <w:r>
        <w:rPr>
          <w:noProof/>
          <w:lang w:val="en-US"/>
        </w:rPr>
        <w:lastRenderedPageBreak/>
        <w:t xml:space="preserve">Cockroft, Steph. 2015. "Four out of 10 new teachers don't last a YEAR in the classroom because they are put off by 'exhausted and stressed colleagues' says union boss." </w:t>
      </w:r>
      <w:r>
        <w:rPr>
          <w:i/>
          <w:iCs/>
          <w:noProof/>
          <w:lang w:val="en-US"/>
        </w:rPr>
        <w:t>Daily Mail Online.</w:t>
      </w:r>
      <w:r>
        <w:rPr>
          <w:noProof/>
          <w:lang w:val="en-US"/>
        </w:rPr>
        <w:t xml:space="preserve"> March 31. Accessed March 11, 2018. http://www.dailymail.co.uk/news/article-3020255/Four-10-new-teachers-don-t-YEAR-classroom-exhausted-stressed-colleagues-says-union-boss.html.</w:t>
      </w:r>
    </w:p>
    <w:p w14:paraId="3CEB19FC" w14:textId="77777777" w:rsidR="00D136FA" w:rsidRDefault="00D136FA" w:rsidP="00D136FA">
      <w:pPr>
        <w:pStyle w:val="Bibliography"/>
        <w:ind w:left="720" w:hanging="720"/>
        <w:rPr>
          <w:noProof/>
          <w:lang w:val="en-US"/>
        </w:rPr>
      </w:pPr>
      <w:r>
        <w:rPr>
          <w:noProof/>
          <w:lang w:val="en-US"/>
        </w:rPr>
        <w:t>Comia, Lysa V., Mary Grace M. Manalo, and Reena A. Silva. 2013. "Design and Development of a Mobile Class Record Android Application." Batangas City, Batangas, March.</w:t>
      </w:r>
    </w:p>
    <w:p w14:paraId="22509C22" w14:textId="77777777" w:rsidR="00D136FA" w:rsidRDefault="00D136FA" w:rsidP="00D136FA">
      <w:pPr>
        <w:pStyle w:val="Bibliography"/>
        <w:ind w:left="720" w:hanging="720"/>
        <w:rPr>
          <w:noProof/>
          <w:lang w:val="en-US"/>
        </w:rPr>
      </w:pPr>
      <w:r>
        <w:rPr>
          <w:noProof/>
          <w:lang w:val="en-US"/>
        </w:rPr>
        <w:t xml:space="preserve">Cooper, Belle. 2015. "8 Time-Tested Task Management Methods." </w:t>
      </w:r>
      <w:r>
        <w:rPr>
          <w:i/>
          <w:iCs/>
          <w:noProof/>
          <w:lang w:val="en-US"/>
        </w:rPr>
        <w:t>Zapier.</w:t>
      </w:r>
      <w:r>
        <w:rPr>
          <w:noProof/>
          <w:lang w:val="en-US"/>
        </w:rPr>
        <w:t xml:space="preserve"> May 12. Accessed April 25, 2018. https://zapier.com/blog/best-task-management-method/.</w:t>
      </w:r>
    </w:p>
    <w:p w14:paraId="0982980D" w14:textId="77777777" w:rsidR="00D136FA" w:rsidRDefault="00D136FA" w:rsidP="00D136FA">
      <w:pPr>
        <w:pStyle w:val="Bibliography"/>
        <w:ind w:left="720" w:hanging="720"/>
        <w:rPr>
          <w:noProof/>
          <w:lang w:val="en-US"/>
        </w:rPr>
      </w:pPr>
      <w:r>
        <w:rPr>
          <w:noProof/>
          <w:lang w:val="en-US"/>
        </w:rPr>
        <w:t xml:space="preserve">Covey, Stephen R. 2012. </w:t>
      </w:r>
      <w:r>
        <w:rPr>
          <w:i/>
          <w:iCs/>
          <w:noProof/>
          <w:lang w:val="en-US"/>
        </w:rPr>
        <w:t>The 7 Habits of Highly Effective People: Restoring the Character Ethic.</w:t>
      </w:r>
      <w:r>
        <w:rPr>
          <w:noProof/>
          <w:lang w:val="en-US"/>
        </w:rPr>
        <w:t xml:space="preserve"> New York: Rosetta Books, LLC.</w:t>
      </w:r>
    </w:p>
    <w:p w14:paraId="720FDA13" w14:textId="77777777" w:rsidR="00D136FA" w:rsidRDefault="00D136FA" w:rsidP="00D136FA">
      <w:pPr>
        <w:pStyle w:val="Bibliography"/>
        <w:ind w:left="720" w:hanging="720"/>
        <w:rPr>
          <w:noProof/>
          <w:lang w:val="en-US"/>
        </w:rPr>
      </w:pPr>
      <w:r>
        <w:rPr>
          <w:noProof/>
          <w:lang w:val="en-US"/>
        </w:rPr>
        <w:t xml:space="preserve">Cox, Janelle. 2014. "Time Management Tips for Teachers." </w:t>
      </w:r>
      <w:r>
        <w:rPr>
          <w:i/>
          <w:iCs/>
          <w:noProof/>
          <w:lang w:val="en-US"/>
        </w:rPr>
        <w:t>TeachHub.</w:t>
      </w:r>
      <w:r>
        <w:rPr>
          <w:noProof/>
          <w:lang w:val="en-US"/>
        </w:rPr>
        <w:t xml:space="preserve"> October. Accessed March 13, 2018. http://www.teachhub.com/time-management-tips-teachers.</w:t>
      </w:r>
    </w:p>
    <w:p w14:paraId="652E034F" w14:textId="77777777" w:rsidR="00D136FA" w:rsidRDefault="00D136FA" w:rsidP="00D136FA">
      <w:pPr>
        <w:pStyle w:val="Bibliography"/>
        <w:ind w:left="720" w:hanging="720"/>
        <w:rPr>
          <w:noProof/>
          <w:lang w:val="en-US"/>
        </w:rPr>
      </w:pPr>
      <w:r>
        <w:rPr>
          <w:noProof/>
          <w:lang w:val="en-US"/>
        </w:rPr>
        <w:t xml:space="preserve">de Dios, Angel C. 2012. "When Teachers Are Underpaid ...." </w:t>
      </w:r>
      <w:r>
        <w:rPr>
          <w:i/>
          <w:iCs/>
          <w:noProof/>
          <w:lang w:val="en-US"/>
        </w:rPr>
        <w:t>Philippine Basic Education.</w:t>
      </w:r>
      <w:r>
        <w:rPr>
          <w:noProof/>
          <w:lang w:val="en-US"/>
        </w:rPr>
        <w:t xml:space="preserve"> July 5. Accessed March 11, 2018. http://www.philippinesbasiceducation.us/2012/07/when-teachers-are-underpaid.html.</w:t>
      </w:r>
    </w:p>
    <w:p w14:paraId="3141EA02" w14:textId="77777777" w:rsidR="00D136FA" w:rsidRDefault="00D136FA" w:rsidP="00D136FA">
      <w:pPr>
        <w:pStyle w:val="Bibliography"/>
        <w:ind w:left="720" w:hanging="720"/>
        <w:rPr>
          <w:noProof/>
          <w:lang w:val="en-US"/>
        </w:rPr>
      </w:pPr>
      <w:r>
        <w:rPr>
          <w:noProof/>
          <w:lang w:val="en-US"/>
        </w:rPr>
        <w:t xml:space="preserve">n.d. "Definition and Domains of Ergonomics | IEA Website." </w:t>
      </w:r>
      <w:r>
        <w:rPr>
          <w:i/>
          <w:iCs/>
          <w:noProof/>
          <w:lang w:val="en-US"/>
        </w:rPr>
        <w:t>International Ergonomics Association.</w:t>
      </w:r>
      <w:r>
        <w:rPr>
          <w:noProof/>
          <w:lang w:val="en-US"/>
        </w:rPr>
        <w:t xml:space="preserve"> Accessed April 26, 2018. https://www.iea.cc/whats/index.html.</w:t>
      </w:r>
    </w:p>
    <w:p w14:paraId="48BB0F51" w14:textId="77777777" w:rsidR="00D136FA" w:rsidRDefault="00D136FA" w:rsidP="00D136FA">
      <w:pPr>
        <w:pStyle w:val="Bibliography"/>
        <w:ind w:left="720" w:hanging="720"/>
        <w:rPr>
          <w:noProof/>
          <w:lang w:val="en-US"/>
        </w:rPr>
      </w:pPr>
      <w:r>
        <w:rPr>
          <w:noProof/>
          <w:lang w:val="en-US"/>
        </w:rPr>
        <w:t xml:space="preserve">2015. "DM 60, s. 2015 - Provision of the DepEd Electronic Class Record Template." </w:t>
      </w:r>
      <w:r>
        <w:rPr>
          <w:i/>
          <w:iCs/>
          <w:noProof/>
          <w:lang w:val="en-US"/>
        </w:rPr>
        <w:t>DepEd.</w:t>
      </w:r>
      <w:r>
        <w:rPr>
          <w:noProof/>
          <w:lang w:val="en-US"/>
        </w:rPr>
        <w:t xml:space="preserve"> June 15. http://www.deped.gov.ph/memos/dm-60-s-2015.</w:t>
      </w:r>
    </w:p>
    <w:p w14:paraId="4B475FEE" w14:textId="77777777" w:rsidR="00D136FA" w:rsidRDefault="00D136FA" w:rsidP="00D136FA">
      <w:pPr>
        <w:pStyle w:val="Bibliography"/>
        <w:ind w:left="720" w:hanging="720"/>
        <w:rPr>
          <w:noProof/>
          <w:lang w:val="en-US"/>
        </w:rPr>
      </w:pPr>
      <w:r>
        <w:rPr>
          <w:noProof/>
          <w:lang w:val="en-US"/>
        </w:rPr>
        <w:lastRenderedPageBreak/>
        <w:t xml:space="preserve">2005. "DO 9, s. 2005 - Instituting Measures to Increase Engaged Time-on-Task and Ensuring Compliance Therewith." </w:t>
      </w:r>
      <w:r>
        <w:rPr>
          <w:i/>
          <w:iCs/>
          <w:noProof/>
          <w:lang w:val="en-US"/>
        </w:rPr>
        <w:t>Department of Education.</w:t>
      </w:r>
      <w:r>
        <w:rPr>
          <w:noProof/>
          <w:lang w:val="en-US"/>
        </w:rPr>
        <w:t xml:space="preserve"> March 2. Accessed March 11, 2018. http://www.deped.gov.ph/orders/do-9-s-2005.</w:t>
      </w:r>
    </w:p>
    <w:p w14:paraId="0C380E92" w14:textId="77777777" w:rsidR="00D136FA" w:rsidRDefault="00D136FA" w:rsidP="00D136FA">
      <w:pPr>
        <w:pStyle w:val="Bibliography"/>
        <w:ind w:left="720" w:hanging="720"/>
        <w:rPr>
          <w:noProof/>
          <w:lang w:val="en-US"/>
        </w:rPr>
      </w:pPr>
      <w:r>
        <w:rPr>
          <w:noProof/>
          <w:lang w:val="en-US"/>
        </w:rPr>
        <w:t xml:space="preserve">Educatorstechnology. 2017. "12 Good Task Management Apps for Teaching." </w:t>
      </w:r>
      <w:r>
        <w:rPr>
          <w:i/>
          <w:iCs/>
          <w:noProof/>
          <w:lang w:val="en-US"/>
        </w:rPr>
        <w:t>Educational Technology and Mobile Learning.</w:t>
      </w:r>
      <w:r>
        <w:rPr>
          <w:noProof/>
          <w:lang w:val="en-US"/>
        </w:rPr>
        <w:t xml:space="preserve"> June 3. Accessed March 13, 2018. https://www.educatorstechnology.com/2017/06/12-good-task-management-apps-for.html.</w:t>
      </w:r>
    </w:p>
    <w:p w14:paraId="5D93BA19" w14:textId="77777777" w:rsidR="00D136FA" w:rsidRDefault="00D136FA" w:rsidP="00D136FA">
      <w:pPr>
        <w:pStyle w:val="Bibliography"/>
        <w:ind w:left="720" w:hanging="720"/>
        <w:rPr>
          <w:noProof/>
          <w:lang w:val="en-US"/>
        </w:rPr>
      </w:pPr>
      <w:r>
        <w:rPr>
          <w:noProof/>
          <w:lang w:val="en-US"/>
        </w:rPr>
        <w:t xml:space="preserve">2018. "Emotional design." </w:t>
      </w:r>
      <w:r>
        <w:rPr>
          <w:i/>
          <w:iCs/>
          <w:noProof/>
          <w:lang w:val="en-US"/>
        </w:rPr>
        <w:t>Wikipedia.</w:t>
      </w:r>
      <w:r>
        <w:rPr>
          <w:noProof/>
          <w:lang w:val="en-US"/>
        </w:rPr>
        <w:t xml:space="preserve"> April 15. Accessed April 30, 2018. https://en.wikipedia.org/wiki/Emotional_Design.</w:t>
      </w:r>
    </w:p>
    <w:p w14:paraId="075740BB" w14:textId="77777777" w:rsidR="00D136FA" w:rsidRDefault="00D136FA" w:rsidP="00D136FA">
      <w:pPr>
        <w:pStyle w:val="Bibliography"/>
        <w:ind w:left="720" w:hanging="720"/>
        <w:rPr>
          <w:noProof/>
          <w:lang w:val="en-US"/>
        </w:rPr>
      </w:pPr>
      <w:r>
        <w:rPr>
          <w:noProof/>
          <w:lang w:val="en-US"/>
        </w:rPr>
        <w:t xml:space="preserve">Florido, Alethea M. 2006. "Educational Profile of the Philippines and Best Practices in Filipino Schools and Classrooms." </w:t>
      </w:r>
      <w:r>
        <w:rPr>
          <w:i/>
          <w:iCs/>
          <w:noProof/>
          <w:lang w:val="en-US"/>
        </w:rPr>
        <w:t>The University of Carolina at Chapel Hill.</w:t>
      </w:r>
      <w:r>
        <w:rPr>
          <w:noProof/>
          <w:lang w:val="en-US"/>
        </w:rPr>
        <w:t xml:space="preserve"> Accessed March 13, 2018. www.unc.edu/world/2006_K12Symp/Pres&amp;HOs/Florido_Handout1.pdf.</w:t>
      </w:r>
    </w:p>
    <w:p w14:paraId="395AEBC6" w14:textId="77777777" w:rsidR="00D136FA" w:rsidRDefault="00D136FA" w:rsidP="00D136FA">
      <w:pPr>
        <w:pStyle w:val="Bibliography"/>
        <w:ind w:left="720" w:hanging="720"/>
        <w:rPr>
          <w:noProof/>
          <w:lang w:val="en-US"/>
        </w:rPr>
      </w:pPr>
      <w:r>
        <w:rPr>
          <w:noProof/>
          <w:lang w:val="en-US"/>
        </w:rPr>
        <w:t>Garcia, Jehaziel Jeiel A., and Fermin Roberto Lapitan. 2012. "SKEDGEN: An Android Task Scheduling Application Using the Modified Earliest Deadline First Algorithm." Los Baños, April.</w:t>
      </w:r>
    </w:p>
    <w:p w14:paraId="7013DA5A" w14:textId="77777777" w:rsidR="00D136FA" w:rsidRDefault="00D136FA" w:rsidP="00D136FA">
      <w:pPr>
        <w:pStyle w:val="Bibliography"/>
        <w:ind w:left="720" w:hanging="720"/>
        <w:rPr>
          <w:noProof/>
          <w:lang w:val="en-US"/>
        </w:rPr>
      </w:pPr>
      <w:r>
        <w:rPr>
          <w:noProof/>
          <w:lang w:val="en-US"/>
        </w:rPr>
        <w:t>Garcia, Shiela, and Marie Gocoyo. 2016. "Batangas State University Enhanced Automated Class Scheduling System Using Modified Genetic Algorithms (Gas)." Batangas City, Batangas, May.</w:t>
      </w:r>
    </w:p>
    <w:p w14:paraId="44AC9D37" w14:textId="77777777" w:rsidR="00D136FA" w:rsidRDefault="00D136FA" w:rsidP="00D136FA">
      <w:pPr>
        <w:pStyle w:val="Bibliography"/>
        <w:ind w:left="720" w:hanging="720"/>
        <w:rPr>
          <w:noProof/>
          <w:lang w:val="en-US"/>
        </w:rPr>
      </w:pPr>
      <w:r>
        <w:rPr>
          <w:noProof/>
          <w:lang w:val="en-US"/>
        </w:rPr>
        <w:t xml:space="preserve">Harris, Colin. 2017. "'To retain our best teachers we need to stop killing them with planning, marking and meetings'." </w:t>
      </w:r>
      <w:r>
        <w:rPr>
          <w:i/>
          <w:iCs/>
          <w:noProof/>
          <w:lang w:val="en-US"/>
        </w:rPr>
        <w:t>Tes - Education Jobs, Teaching Resources, Magazine &amp; Forums.</w:t>
      </w:r>
      <w:r>
        <w:rPr>
          <w:noProof/>
          <w:lang w:val="en-US"/>
        </w:rPr>
        <w:t xml:space="preserve"> March 1. Accessed March 11, 2018. https://www.tes.com/news/school-</w:t>
      </w:r>
      <w:r>
        <w:rPr>
          <w:noProof/>
          <w:lang w:val="en-US"/>
        </w:rPr>
        <w:lastRenderedPageBreak/>
        <w:t>news/breaking-views/retain-our-best-teachers-we-need-stop-killing-them-planning-marking.</w:t>
      </w:r>
    </w:p>
    <w:p w14:paraId="2D181DD3" w14:textId="77777777" w:rsidR="00D136FA" w:rsidRDefault="00D136FA" w:rsidP="00D136FA">
      <w:pPr>
        <w:pStyle w:val="Bibliography"/>
        <w:ind w:left="720" w:hanging="720"/>
        <w:rPr>
          <w:noProof/>
          <w:lang w:val="en-US"/>
        </w:rPr>
      </w:pPr>
      <w:r>
        <w:rPr>
          <w:noProof/>
          <w:lang w:val="en-US"/>
        </w:rPr>
        <w:t xml:space="preserve">2018. "Human factors and ergonomics." </w:t>
      </w:r>
      <w:r>
        <w:rPr>
          <w:i/>
          <w:iCs/>
          <w:noProof/>
          <w:lang w:val="en-US"/>
        </w:rPr>
        <w:t>Wikipedia.</w:t>
      </w:r>
      <w:r>
        <w:rPr>
          <w:noProof/>
          <w:lang w:val="en-US"/>
        </w:rPr>
        <w:t xml:space="preserve"> March 16. Accessed March 22, 2018. https://en.wikipedia.org/wiki/Human_factors_and_ergonomics.</w:t>
      </w:r>
    </w:p>
    <w:p w14:paraId="113CEF23" w14:textId="77777777" w:rsidR="00D136FA" w:rsidRDefault="00D136FA" w:rsidP="00D136FA">
      <w:pPr>
        <w:pStyle w:val="Bibliography"/>
        <w:ind w:left="720" w:hanging="720"/>
        <w:rPr>
          <w:noProof/>
          <w:lang w:val="en-US"/>
        </w:rPr>
      </w:pPr>
      <w:r>
        <w:rPr>
          <w:noProof/>
          <w:lang w:val="en-US"/>
        </w:rPr>
        <w:t xml:space="preserve">2018. "iOS." </w:t>
      </w:r>
      <w:r>
        <w:rPr>
          <w:i/>
          <w:iCs/>
          <w:noProof/>
          <w:lang w:val="en-US"/>
        </w:rPr>
        <w:t>Wikipedia.</w:t>
      </w:r>
      <w:r>
        <w:rPr>
          <w:noProof/>
          <w:lang w:val="en-US"/>
        </w:rPr>
        <w:t xml:space="preserve"> July 11. Accessed July 12, 2018. https://en.wikipedia.org/wiki/IOS.</w:t>
      </w:r>
    </w:p>
    <w:p w14:paraId="69AED021" w14:textId="77777777" w:rsidR="00D136FA" w:rsidRDefault="00D136FA" w:rsidP="00D136FA">
      <w:pPr>
        <w:pStyle w:val="Bibliography"/>
        <w:ind w:left="720" w:hanging="720"/>
        <w:rPr>
          <w:noProof/>
          <w:lang w:val="en-US"/>
        </w:rPr>
      </w:pPr>
      <w:r>
        <w:rPr>
          <w:noProof/>
          <w:lang w:val="en-US"/>
        </w:rPr>
        <w:t xml:space="preserve">Kelly, Melissa. 2017. "Six Daily Tasks All Teachers Should Do." </w:t>
      </w:r>
      <w:r>
        <w:rPr>
          <w:i/>
          <w:iCs/>
          <w:noProof/>
          <w:lang w:val="en-US"/>
        </w:rPr>
        <w:t>ThoughtCo.com is World's Largest Education Resource.</w:t>
      </w:r>
      <w:r>
        <w:rPr>
          <w:noProof/>
          <w:lang w:val="en-US"/>
        </w:rPr>
        <w:t xml:space="preserve"> August 17. Accessed March 13, 2018. https://www.thoughtco.com/top-teacher-tasks-8422.</w:t>
      </w:r>
    </w:p>
    <w:p w14:paraId="72736797" w14:textId="77777777" w:rsidR="00D136FA" w:rsidRDefault="00D136FA" w:rsidP="00D136FA">
      <w:pPr>
        <w:pStyle w:val="Bibliography"/>
        <w:ind w:left="720" w:hanging="720"/>
        <w:rPr>
          <w:noProof/>
          <w:lang w:val="en-US"/>
        </w:rPr>
      </w:pPr>
      <w:r>
        <w:rPr>
          <w:noProof/>
          <w:lang w:val="en-US"/>
        </w:rPr>
        <w:t xml:space="preserve">Khan, Hafiz Muhammad Ather, Muhammad Tahir Khan Farooqi, Atif Khalil, and Imran Faisal. 2016. "Exploring Relationship of Time Management with Teachers’ Performance." </w:t>
      </w:r>
      <w:r>
        <w:rPr>
          <w:i/>
          <w:iCs/>
          <w:noProof/>
          <w:lang w:val="en-US"/>
        </w:rPr>
        <w:t>Bulletin of Education and Research</w:t>
      </w:r>
      <w:r>
        <w:rPr>
          <w:noProof/>
          <w:lang w:val="en-US"/>
        </w:rPr>
        <w:t xml:space="preserve"> 38 (2): 249-263. http://pu.edu.pk/images/journal/ier/PDF-FILES/18_38_2_16.pdf.</w:t>
      </w:r>
    </w:p>
    <w:p w14:paraId="5059F162" w14:textId="77777777" w:rsidR="00D136FA" w:rsidRDefault="00D136FA" w:rsidP="00D136FA">
      <w:pPr>
        <w:pStyle w:val="Bibliography"/>
        <w:ind w:left="720" w:hanging="720"/>
        <w:rPr>
          <w:noProof/>
          <w:lang w:val="en-US"/>
        </w:rPr>
      </w:pPr>
      <w:r>
        <w:rPr>
          <w:noProof/>
          <w:lang w:val="en-US"/>
        </w:rPr>
        <w:t xml:space="preserve">Laguador, Jake M., and Edwin M. Agena. 2013. "Time Management and Teaching Performance among Maritime and Engineering Faculty Members: Basis for an Intervention Plan." </w:t>
      </w:r>
      <w:r>
        <w:rPr>
          <w:i/>
          <w:iCs/>
          <w:noProof/>
          <w:lang w:val="en-US"/>
        </w:rPr>
        <w:t>International Journal of Academic Research in Progressive Education and Development</w:t>
      </w:r>
      <w:r>
        <w:rPr>
          <w:noProof/>
          <w:lang w:val="en-US"/>
        </w:rPr>
        <w:t xml:space="preserve"> 2 (3): 42-61. doi:10.6007/IJARPED/v2-i3/24.</w:t>
      </w:r>
    </w:p>
    <w:p w14:paraId="258E1B3D" w14:textId="77777777" w:rsidR="00D136FA" w:rsidRDefault="00D136FA" w:rsidP="00D136FA">
      <w:pPr>
        <w:pStyle w:val="Bibliography"/>
        <w:ind w:left="720" w:hanging="720"/>
        <w:rPr>
          <w:noProof/>
          <w:lang w:val="en-US"/>
        </w:rPr>
      </w:pPr>
      <w:r>
        <w:rPr>
          <w:noProof/>
          <w:lang w:val="en-US"/>
        </w:rPr>
        <w:t xml:space="preserve">Lardizabal, Amparo S., Alicia S. Bustos, Luz C. Bucu, and Maura G. Tangco. 1995. </w:t>
      </w:r>
      <w:r>
        <w:rPr>
          <w:i/>
          <w:iCs/>
          <w:noProof/>
          <w:lang w:val="en-US"/>
        </w:rPr>
        <w:t>Principles and Methods of Teaching.</w:t>
      </w:r>
      <w:r>
        <w:rPr>
          <w:noProof/>
          <w:lang w:val="en-US"/>
        </w:rPr>
        <w:t xml:space="preserve"> 3rd. Quezon City: Phoenix Publishing House, Inc.</w:t>
      </w:r>
    </w:p>
    <w:p w14:paraId="57B7B672" w14:textId="77777777" w:rsidR="00D136FA" w:rsidRDefault="00D136FA" w:rsidP="00D136FA">
      <w:pPr>
        <w:pStyle w:val="Bibliography"/>
        <w:ind w:left="720" w:hanging="720"/>
        <w:rPr>
          <w:noProof/>
          <w:lang w:val="en-US"/>
        </w:rPr>
      </w:pPr>
      <w:r>
        <w:rPr>
          <w:noProof/>
          <w:lang w:val="en-US"/>
        </w:rPr>
        <w:t xml:space="preserve">Lehto, Mark R., and James R. Buck. 2008. </w:t>
      </w:r>
      <w:r>
        <w:rPr>
          <w:i/>
          <w:iCs/>
          <w:noProof/>
          <w:lang w:val="en-US"/>
        </w:rPr>
        <w:t>Introduction to Human Factors and Ergonomics for Engineers.</w:t>
      </w:r>
      <w:r>
        <w:rPr>
          <w:noProof/>
          <w:lang w:val="en-US"/>
        </w:rPr>
        <w:t xml:space="preserve"> Edited by Gavriel Salvendy. New York City, NY: Taylor &amp; Francis Group, LLC.</w:t>
      </w:r>
    </w:p>
    <w:p w14:paraId="3DDF1199" w14:textId="77777777" w:rsidR="00D136FA" w:rsidRDefault="00D136FA" w:rsidP="00D136FA">
      <w:pPr>
        <w:pStyle w:val="Bibliography"/>
        <w:ind w:left="720" w:hanging="720"/>
        <w:rPr>
          <w:noProof/>
          <w:lang w:val="en-US"/>
        </w:rPr>
      </w:pPr>
      <w:r>
        <w:rPr>
          <w:noProof/>
          <w:lang w:val="en-US"/>
        </w:rPr>
        <w:lastRenderedPageBreak/>
        <w:t xml:space="preserve">2018. "List of counseling topics." </w:t>
      </w:r>
      <w:r>
        <w:rPr>
          <w:i/>
          <w:iCs/>
          <w:noProof/>
          <w:lang w:val="en-US"/>
        </w:rPr>
        <w:t>Wikipedia.</w:t>
      </w:r>
      <w:r>
        <w:rPr>
          <w:noProof/>
          <w:lang w:val="en-US"/>
        </w:rPr>
        <w:t xml:space="preserve"> March 4. Accessed May 10, 2018. https://en.wikipedia.org/wiki/List_of_counseling_topics.</w:t>
      </w:r>
    </w:p>
    <w:p w14:paraId="31B300C9" w14:textId="77777777" w:rsidR="00D136FA" w:rsidRDefault="00D136FA" w:rsidP="00D136FA">
      <w:pPr>
        <w:pStyle w:val="Bibliography"/>
        <w:ind w:left="720" w:hanging="720"/>
        <w:rPr>
          <w:noProof/>
          <w:lang w:val="en-US"/>
        </w:rPr>
      </w:pPr>
      <w:r>
        <w:rPr>
          <w:noProof/>
          <w:lang w:val="en-US"/>
        </w:rPr>
        <w:t xml:space="preserve">Llego, Mark Anthony. 2017. "New Teachers: "The Struggle is Real."." </w:t>
      </w:r>
      <w:r>
        <w:rPr>
          <w:i/>
          <w:iCs/>
          <w:noProof/>
          <w:lang w:val="en-US"/>
        </w:rPr>
        <w:t>TeacherPH.</w:t>
      </w:r>
      <w:r>
        <w:rPr>
          <w:noProof/>
          <w:lang w:val="en-US"/>
        </w:rPr>
        <w:t xml:space="preserve"> January 28. Accessed March 11, 2018. https://www.teacherph.com/new-teachers-struggle-real/.</w:t>
      </w:r>
    </w:p>
    <w:p w14:paraId="3B31EF91" w14:textId="77777777" w:rsidR="00D136FA" w:rsidRDefault="00D136FA" w:rsidP="00D136FA">
      <w:pPr>
        <w:pStyle w:val="Bibliography"/>
        <w:ind w:left="720" w:hanging="720"/>
        <w:rPr>
          <w:noProof/>
          <w:lang w:val="en-US"/>
        </w:rPr>
      </w:pPr>
      <w:r>
        <w:rPr>
          <w:noProof/>
          <w:lang w:val="en-US"/>
        </w:rPr>
        <w:t xml:space="preserve">Lover, Rachel Banning. 2016. "60-hour weeks and unrealistic targets: teachers' working lives uncovered." </w:t>
      </w:r>
      <w:r>
        <w:rPr>
          <w:i/>
          <w:iCs/>
          <w:noProof/>
          <w:lang w:val="en-US"/>
        </w:rPr>
        <w:t>The Guardian.</w:t>
      </w:r>
      <w:r>
        <w:rPr>
          <w:noProof/>
          <w:lang w:val="en-US"/>
        </w:rPr>
        <w:t xml:space="preserve"> March 22. Accessed March 11, 2018. https://www.theguardian.com/teacher-network/datablog/2016/mar/22/60-hour-weeks-and-unrealistic-targets-teachers-working-lives-uncovered.</w:t>
      </w:r>
    </w:p>
    <w:p w14:paraId="05C071A2" w14:textId="77777777" w:rsidR="00D136FA" w:rsidRDefault="00D136FA" w:rsidP="00D136FA">
      <w:pPr>
        <w:pStyle w:val="Bibliography"/>
        <w:ind w:left="720" w:hanging="720"/>
        <w:rPr>
          <w:noProof/>
          <w:lang w:val="en-US"/>
        </w:rPr>
      </w:pPr>
      <w:r>
        <w:rPr>
          <w:noProof/>
          <w:lang w:val="en-US"/>
        </w:rPr>
        <w:t xml:space="preserve">Madsen, Susanne. 2015. "7 Essential Time Management Strategies." </w:t>
      </w:r>
      <w:r>
        <w:rPr>
          <w:i/>
          <w:iCs/>
          <w:noProof/>
          <w:lang w:val="en-US"/>
        </w:rPr>
        <w:t>LiquidPlanner.</w:t>
      </w:r>
      <w:r>
        <w:rPr>
          <w:noProof/>
          <w:lang w:val="en-US"/>
        </w:rPr>
        <w:t xml:space="preserve"> February 16. Accessed April 25, 2018. https://www.liquidplanner.com/blog/7-essential-time-management-strategies/.</w:t>
      </w:r>
    </w:p>
    <w:p w14:paraId="42D4132B" w14:textId="77777777" w:rsidR="00D136FA" w:rsidRDefault="00D136FA" w:rsidP="00D136FA">
      <w:pPr>
        <w:pStyle w:val="Bibliography"/>
        <w:ind w:left="720" w:hanging="720"/>
        <w:rPr>
          <w:noProof/>
          <w:lang w:val="en-US"/>
        </w:rPr>
      </w:pPr>
      <w:r>
        <w:rPr>
          <w:noProof/>
          <w:lang w:val="en-US"/>
        </w:rPr>
        <w:t xml:space="preserve">2018. "Microsoft Windows." </w:t>
      </w:r>
      <w:r>
        <w:rPr>
          <w:i/>
          <w:iCs/>
          <w:noProof/>
          <w:lang w:val="en-US"/>
        </w:rPr>
        <w:t>Wikipedia.</w:t>
      </w:r>
      <w:r>
        <w:rPr>
          <w:noProof/>
          <w:lang w:val="en-US"/>
        </w:rPr>
        <w:t xml:space="preserve"> July 10. Accessed July 10, 2018. https://en.wikipedia.org/wiki/Microsoft_Windows.</w:t>
      </w:r>
    </w:p>
    <w:p w14:paraId="5CF01EC1" w14:textId="77777777" w:rsidR="00D136FA" w:rsidRDefault="00D136FA" w:rsidP="00D136FA">
      <w:pPr>
        <w:pStyle w:val="Bibliography"/>
        <w:ind w:left="720" w:hanging="720"/>
        <w:rPr>
          <w:noProof/>
          <w:lang w:val="en-US"/>
        </w:rPr>
      </w:pPr>
      <w:r>
        <w:rPr>
          <w:noProof/>
          <w:lang w:val="en-US"/>
        </w:rPr>
        <w:t xml:space="preserve">Mingoa, Thelma Rabago. 2017. "Filipino teachers’ stress levels and coping strategies." </w:t>
      </w:r>
      <w:r>
        <w:rPr>
          <w:i/>
          <w:iCs/>
          <w:noProof/>
          <w:lang w:val="en-US"/>
        </w:rPr>
        <w:t>DLSU Research Congress 2017.</w:t>
      </w:r>
      <w:r>
        <w:rPr>
          <w:noProof/>
          <w:lang w:val="en-US"/>
        </w:rPr>
        <w:t xml:space="preserve"> Manila: De La Salle University, June 20-22. Accessed March 11, 2018. http://www.dlsu.edu.ph/conferences/dlsu-research-congress-proceedings/2017/LLI/LLI-I-020.pdf.</w:t>
      </w:r>
    </w:p>
    <w:p w14:paraId="02D8AC8E" w14:textId="77777777" w:rsidR="00D136FA" w:rsidRDefault="00D136FA" w:rsidP="00D136FA">
      <w:pPr>
        <w:pStyle w:val="Bibliography"/>
        <w:ind w:left="720" w:hanging="720"/>
        <w:rPr>
          <w:noProof/>
          <w:lang w:val="en-US"/>
        </w:rPr>
      </w:pPr>
      <w:r>
        <w:rPr>
          <w:noProof/>
          <w:lang w:val="en-US"/>
        </w:rPr>
        <w:t xml:space="preserve">n.d. </w:t>
      </w:r>
      <w:r>
        <w:rPr>
          <w:i/>
          <w:iCs/>
          <w:noProof/>
          <w:lang w:val="en-US"/>
        </w:rPr>
        <w:t>Mobile Frameworks Comparison Chart.</w:t>
      </w:r>
      <w:r>
        <w:rPr>
          <w:noProof/>
          <w:lang w:val="en-US"/>
        </w:rPr>
        <w:t xml:space="preserve"> Accessed April 30, 2018. http://mobile-frameworks-comparison-chart.com/.</w:t>
      </w:r>
    </w:p>
    <w:p w14:paraId="4D608047" w14:textId="77777777" w:rsidR="00D136FA" w:rsidRDefault="00D136FA" w:rsidP="00D136FA">
      <w:pPr>
        <w:pStyle w:val="Bibliography"/>
        <w:ind w:left="720" w:hanging="720"/>
        <w:rPr>
          <w:noProof/>
          <w:lang w:val="en-US"/>
        </w:rPr>
      </w:pPr>
      <w:r>
        <w:rPr>
          <w:noProof/>
          <w:lang w:val="en-US"/>
        </w:rPr>
        <w:t xml:space="preserve">Nielsen, Jakob. 1993. </w:t>
      </w:r>
      <w:r>
        <w:rPr>
          <w:i/>
          <w:iCs/>
          <w:noProof/>
          <w:lang w:val="en-US"/>
        </w:rPr>
        <w:t>Usability Engineering.</w:t>
      </w:r>
      <w:r>
        <w:rPr>
          <w:noProof/>
          <w:lang w:val="en-US"/>
        </w:rPr>
        <w:t xml:space="preserve"> San Diego, CA: Academic Press.</w:t>
      </w:r>
    </w:p>
    <w:p w14:paraId="0A260295" w14:textId="77777777" w:rsidR="00D136FA" w:rsidRDefault="00D136FA" w:rsidP="00D136FA">
      <w:pPr>
        <w:pStyle w:val="Bibliography"/>
        <w:ind w:left="720" w:hanging="720"/>
        <w:rPr>
          <w:noProof/>
          <w:lang w:val="en-US"/>
        </w:rPr>
      </w:pPr>
      <w:r>
        <w:rPr>
          <w:noProof/>
          <w:lang w:val="en-US"/>
        </w:rPr>
        <w:t xml:space="preserve">Norman, Donald A. 2004. </w:t>
      </w:r>
      <w:r>
        <w:rPr>
          <w:i/>
          <w:iCs/>
          <w:noProof/>
          <w:lang w:val="en-US"/>
        </w:rPr>
        <w:t>Emotional Design: Why We Love (or Hate) Everyday Things.</w:t>
      </w:r>
      <w:r>
        <w:rPr>
          <w:noProof/>
          <w:lang w:val="en-US"/>
        </w:rPr>
        <w:t xml:space="preserve"> New York, NY: Basic Books.</w:t>
      </w:r>
    </w:p>
    <w:p w14:paraId="6F3DCFFD" w14:textId="77777777" w:rsidR="00D136FA" w:rsidRDefault="00D136FA" w:rsidP="00D136FA">
      <w:pPr>
        <w:pStyle w:val="Bibliography"/>
        <w:ind w:left="720" w:hanging="720"/>
        <w:rPr>
          <w:noProof/>
          <w:lang w:val="en-US"/>
        </w:rPr>
      </w:pPr>
      <w:r>
        <w:rPr>
          <w:noProof/>
          <w:lang w:val="en-US"/>
        </w:rPr>
        <w:lastRenderedPageBreak/>
        <w:t xml:space="preserve">—. 2013. </w:t>
      </w:r>
      <w:r>
        <w:rPr>
          <w:i/>
          <w:iCs/>
          <w:noProof/>
          <w:lang w:val="en-US"/>
        </w:rPr>
        <w:t>The Design of Everyday Things.</w:t>
      </w:r>
      <w:r>
        <w:rPr>
          <w:noProof/>
          <w:lang w:val="en-US"/>
        </w:rPr>
        <w:t xml:space="preserve"> Revised and expanded edition. New York, NY: Basic Books.</w:t>
      </w:r>
    </w:p>
    <w:p w14:paraId="31611027" w14:textId="77777777" w:rsidR="00D136FA" w:rsidRDefault="00D136FA" w:rsidP="00D136FA">
      <w:pPr>
        <w:pStyle w:val="Bibliography"/>
        <w:ind w:left="720" w:hanging="720"/>
        <w:rPr>
          <w:noProof/>
          <w:lang w:val="en-US"/>
        </w:rPr>
      </w:pPr>
      <w:r>
        <w:rPr>
          <w:noProof/>
          <w:lang w:val="en-US"/>
        </w:rPr>
        <w:t xml:space="preserve">2017. "Operating System | Process Management | CPU Scheduling." </w:t>
      </w:r>
      <w:r>
        <w:rPr>
          <w:i/>
          <w:iCs/>
          <w:noProof/>
          <w:lang w:val="en-US"/>
        </w:rPr>
        <w:t>GeeksforGeeks.</w:t>
      </w:r>
      <w:r>
        <w:rPr>
          <w:noProof/>
          <w:lang w:val="en-US"/>
        </w:rPr>
        <w:t xml:space="preserve"> October 24. Accessed April 25, 2018. https://www.geeksforgeeks.org/gate-notes-operating-system-process-scheduling/.</w:t>
      </w:r>
    </w:p>
    <w:p w14:paraId="73B569BA" w14:textId="77777777" w:rsidR="00D136FA" w:rsidRDefault="00D136FA" w:rsidP="00D136FA">
      <w:pPr>
        <w:pStyle w:val="Bibliography"/>
        <w:ind w:left="720" w:hanging="720"/>
        <w:rPr>
          <w:noProof/>
          <w:lang w:val="en-US"/>
        </w:rPr>
      </w:pPr>
      <w:r>
        <w:rPr>
          <w:noProof/>
          <w:lang w:val="en-US"/>
        </w:rPr>
        <w:t xml:space="preserve">Paul, Jean. 2011. "Creating a Plugin enabled Application: Part 1 of 2." </w:t>
      </w:r>
      <w:r>
        <w:rPr>
          <w:i/>
          <w:iCs/>
          <w:noProof/>
          <w:lang w:val="en-US"/>
        </w:rPr>
        <w:t>C# Corner.</w:t>
      </w:r>
      <w:r>
        <w:rPr>
          <w:noProof/>
          <w:lang w:val="en-US"/>
        </w:rPr>
        <w:t xml:space="preserve"> May 4. Accessed April 30, 2018. https://www.c-sharpcorner.com/uploadfile/40e97e/creating-a-plugin-enabled-application-part-1-of-2/.</w:t>
      </w:r>
    </w:p>
    <w:p w14:paraId="11A6024E" w14:textId="77777777" w:rsidR="00D136FA" w:rsidRDefault="00D136FA" w:rsidP="00D136FA">
      <w:pPr>
        <w:pStyle w:val="Bibliography"/>
        <w:ind w:left="720" w:hanging="720"/>
        <w:rPr>
          <w:noProof/>
          <w:lang w:val="en-US"/>
        </w:rPr>
      </w:pPr>
      <w:r>
        <w:rPr>
          <w:noProof/>
          <w:lang w:val="en-US"/>
        </w:rPr>
        <w:t xml:space="preserve">n.d. "Project Managers in the Classroom." </w:t>
      </w:r>
      <w:r>
        <w:rPr>
          <w:i/>
          <w:iCs/>
          <w:noProof/>
          <w:lang w:val="en-US"/>
        </w:rPr>
        <w:t>Project Management Resource for Education Transformation.</w:t>
      </w:r>
      <w:r>
        <w:rPr>
          <w:noProof/>
          <w:lang w:val="en-US"/>
        </w:rPr>
        <w:t xml:space="preserve"> Accessed March 13, 2018. http://projectmanagement.p21.org/toolkit-classroom/.</w:t>
      </w:r>
    </w:p>
    <w:p w14:paraId="28B31605" w14:textId="77777777" w:rsidR="00D136FA" w:rsidRDefault="00D136FA" w:rsidP="00D136FA">
      <w:pPr>
        <w:pStyle w:val="Bibliography"/>
        <w:ind w:left="720" w:hanging="720"/>
        <w:rPr>
          <w:noProof/>
          <w:lang w:val="en-US"/>
        </w:rPr>
      </w:pPr>
      <w:r>
        <w:rPr>
          <w:noProof/>
          <w:lang w:val="en-US"/>
        </w:rPr>
        <w:t xml:space="preserve">Ravenscraft, Eric. 2015. "Focus on Task-Management, Rather than Time-Management, to Be Less Busy." </w:t>
      </w:r>
      <w:r>
        <w:rPr>
          <w:i/>
          <w:iCs/>
          <w:noProof/>
          <w:lang w:val="en-US"/>
        </w:rPr>
        <w:t>Lifehacker.</w:t>
      </w:r>
      <w:r>
        <w:rPr>
          <w:noProof/>
          <w:lang w:val="en-US"/>
        </w:rPr>
        <w:t xml:space="preserve"> July 24. Accessed April 26, 2018. https://lifehacker.com/focus-on-task-management-rather-than-time-management-1719924368.</w:t>
      </w:r>
    </w:p>
    <w:p w14:paraId="796093AE" w14:textId="77777777" w:rsidR="00D136FA" w:rsidRDefault="00D136FA" w:rsidP="00D136FA">
      <w:pPr>
        <w:pStyle w:val="Bibliography"/>
        <w:ind w:left="720" w:hanging="720"/>
        <w:rPr>
          <w:noProof/>
          <w:lang w:val="en-US"/>
        </w:rPr>
      </w:pPr>
      <w:r>
        <w:rPr>
          <w:noProof/>
          <w:lang w:val="en-US"/>
        </w:rPr>
        <w:t xml:space="preserve">Read, Lindsay, and Tamar Manuelyan Atinc. 2017. </w:t>
      </w:r>
      <w:r>
        <w:rPr>
          <w:i/>
          <w:iCs/>
          <w:noProof/>
          <w:lang w:val="en-US"/>
        </w:rPr>
        <w:t>Philippines Case Study.</w:t>
      </w:r>
      <w:r>
        <w:rPr>
          <w:noProof/>
          <w:lang w:val="en-US"/>
        </w:rPr>
        <w:t xml:space="preserve"> Case Study, Global Economy and Development Program, Brookings Institution, Brookings Institution. https://www.brookings.edu/wp-content/uploads/2017/03/global-20170307-philippines-case-study.pdf.</w:t>
      </w:r>
    </w:p>
    <w:p w14:paraId="090E8090" w14:textId="77777777" w:rsidR="00D136FA" w:rsidRDefault="00D136FA" w:rsidP="00D136FA">
      <w:pPr>
        <w:pStyle w:val="Bibliography"/>
        <w:ind w:left="720" w:hanging="720"/>
        <w:rPr>
          <w:noProof/>
          <w:lang w:val="en-US"/>
        </w:rPr>
      </w:pPr>
      <w:r>
        <w:rPr>
          <w:noProof/>
          <w:lang w:val="en-US"/>
        </w:rPr>
        <w:t>Ros, Donne Lorenzo C. 2016. "Android-Based College Planner." Los Baños, Laguna, June.</w:t>
      </w:r>
    </w:p>
    <w:p w14:paraId="0C66BBA7" w14:textId="77777777" w:rsidR="00D136FA" w:rsidRDefault="00D136FA" w:rsidP="00D136FA">
      <w:pPr>
        <w:pStyle w:val="Bibliography"/>
        <w:ind w:left="720" w:hanging="720"/>
        <w:rPr>
          <w:noProof/>
          <w:lang w:val="en-US"/>
        </w:rPr>
      </w:pPr>
      <w:r>
        <w:rPr>
          <w:noProof/>
          <w:lang w:val="en-US"/>
        </w:rPr>
        <w:t xml:space="preserve">Sahito, Zafarullah, Mumtaz Khawaja, Uzma Murad Panhwar, Abida Siddiqui, and Humera Saeed. 2016. "Teachers’ Time Management and the Performance of Students: A </w:t>
      </w:r>
      <w:r>
        <w:rPr>
          <w:noProof/>
          <w:lang w:val="en-US"/>
        </w:rPr>
        <w:lastRenderedPageBreak/>
        <w:t xml:space="preserve">Comparison of Government and Private Schools of Hyderabad, Sindh, Pakistan." </w:t>
      </w:r>
      <w:r>
        <w:rPr>
          <w:i/>
          <w:iCs/>
          <w:noProof/>
          <w:lang w:val="en-US"/>
        </w:rPr>
        <w:t>World Journal of Education</w:t>
      </w:r>
      <w:r>
        <w:rPr>
          <w:noProof/>
          <w:lang w:val="en-US"/>
        </w:rPr>
        <w:t xml:space="preserve"> (Sciedu Press) 6 (6): 42-50. doi:10.5430/wje.v6n6p42.</w:t>
      </w:r>
    </w:p>
    <w:p w14:paraId="5C39B701" w14:textId="77777777" w:rsidR="00D136FA" w:rsidRDefault="00D136FA" w:rsidP="00D136FA">
      <w:pPr>
        <w:pStyle w:val="Bibliography"/>
        <w:ind w:left="720" w:hanging="720"/>
        <w:rPr>
          <w:noProof/>
          <w:lang w:val="en-US"/>
        </w:rPr>
      </w:pPr>
      <w:r>
        <w:rPr>
          <w:noProof/>
          <w:lang w:val="en-US"/>
        </w:rPr>
        <w:t xml:space="preserve">Savara, Sid. 2018. "Time Management Matrix by Stephen Covey – Urgent vs Important." </w:t>
      </w:r>
      <w:r>
        <w:rPr>
          <w:i/>
          <w:iCs/>
          <w:noProof/>
          <w:lang w:val="en-US"/>
        </w:rPr>
        <w:t>Sid Savara.</w:t>
      </w:r>
      <w:r>
        <w:rPr>
          <w:noProof/>
          <w:lang w:val="en-US"/>
        </w:rPr>
        <w:t xml:space="preserve"> March 11. Accessed April 25, 2018. https://sidsavara.com/coveys-time-management-matrix-illustrated/.</w:t>
      </w:r>
    </w:p>
    <w:p w14:paraId="2D2E8A30" w14:textId="77777777" w:rsidR="00D136FA" w:rsidRDefault="00D136FA" w:rsidP="00D136FA">
      <w:pPr>
        <w:pStyle w:val="Bibliography"/>
        <w:ind w:left="720" w:hanging="720"/>
        <w:rPr>
          <w:noProof/>
          <w:lang w:val="en-US"/>
        </w:rPr>
      </w:pPr>
      <w:r>
        <w:rPr>
          <w:noProof/>
          <w:lang w:val="en-US"/>
        </w:rPr>
        <w:t xml:space="preserve">Sima, Laura. 2017. "Time Management &amp; Task Management: Key Differences." </w:t>
      </w:r>
      <w:r>
        <w:rPr>
          <w:i/>
          <w:iCs/>
          <w:noProof/>
          <w:lang w:val="en-US"/>
        </w:rPr>
        <w:t>Teamweek Blog.</w:t>
      </w:r>
      <w:r>
        <w:rPr>
          <w:noProof/>
          <w:lang w:val="en-US"/>
        </w:rPr>
        <w:t xml:space="preserve"> October 26. Accessed April 26, 2018. https://teamweek.com/blog/2017/10/time-management-vs-task-management/.</w:t>
      </w:r>
    </w:p>
    <w:p w14:paraId="6D7831B2" w14:textId="77777777" w:rsidR="00D136FA" w:rsidRDefault="00D136FA" w:rsidP="00D136FA">
      <w:pPr>
        <w:pStyle w:val="Bibliography"/>
        <w:ind w:left="720" w:hanging="720"/>
        <w:rPr>
          <w:noProof/>
          <w:lang w:val="en-US"/>
        </w:rPr>
      </w:pPr>
      <w:r>
        <w:rPr>
          <w:noProof/>
          <w:lang w:val="en-US"/>
        </w:rPr>
        <w:t xml:space="preserve">Srivastav, Shivam. 2015. "How To Choose The Best Framework For Your Mobile App?" </w:t>
      </w:r>
      <w:r>
        <w:rPr>
          <w:i/>
          <w:iCs/>
          <w:noProof/>
          <w:lang w:val="en-US"/>
        </w:rPr>
        <w:t>Appinventiv Official Blog for Mobile App Development.</w:t>
      </w:r>
      <w:r>
        <w:rPr>
          <w:noProof/>
          <w:lang w:val="en-US"/>
        </w:rPr>
        <w:t xml:space="preserve"> August 13. Accessed April 30, 2018. https://appinventiv.com/blog/choose-best-framework-mobile-app.</w:t>
      </w:r>
    </w:p>
    <w:p w14:paraId="371766D6" w14:textId="77777777" w:rsidR="00D136FA" w:rsidRDefault="00D136FA" w:rsidP="00D136FA">
      <w:pPr>
        <w:pStyle w:val="Bibliography"/>
        <w:ind w:left="720" w:hanging="720"/>
        <w:rPr>
          <w:noProof/>
          <w:lang w:val="en-US"/>
        </w:rPr>
      </w:pPr>
      <w:r>
        <w:rPr>
          <w:noProof/>
          <w:lang w:val="en-US"/>
        </w:rPr>
        <w:t xml:space="preserve">2018. "Task management." </w:t>
      </w:r>
      <w:r>
        <w:rPr>
          <w:i/>
          <w:iCs/>
          <w:noProof/>
          <w:lang w:val="en-US"/>
        </w:rPr>
        <w:t>Wikipedia.</w:t>
      </w:r>
      <w:r>
        <w:rPr>
          <w:noProof/>
          <w:lang w:val="en-US"/>
        </w:rPr>
        <w:t xml:space="preserve"> April 6. Accessed April 26, 2018. https://en.wikipedia.org/wiki/Task_management.</w:t>
      </w:r>
    </w:p>
    <w:p w14:paraId="17D0EC3F" w14:textId="77777777" w:rsidR="00D136FA" w:rsidRDefault="00D136FA" w:rsidP="00D136FA">
      <w:pPr>
        <w:pStyle w:val="Bibliography"/>
        <w:ind w:left="720" w:hanging="720"/>
        <w:rPr>
          <w:noProof/>
          <w:lang w:val="en-US"/>
        </w:rPr>
      </w:pPr>
      <w:r>
        <w:rPr>
          <w:noProof/>
          <w:lang w:val="en-US"/>
        </w:rPr>
        <w:t xml:space="preserve">2014. "Teachers to DepEd: Stop dehumanizing us, RPMS is anti-labor and anti-teacher! | Alliance of Concerned Teachers." </w:t>
      </w:r>
      <w:r>
        <w:rPr>
          <w:i/>
          <w:iCs/>
          <w:noProof/>
          <w:lang w:val="en-US"/>
        </w:rPr>
        <w:t>Alliance of Concerned Teachers.</w:t>
      </w:r>
      <w:r>
        <w:rPr>
          <w:noProof/>
          <w:lang w:val="en-US"/>
        </w:rPr>
        <w:t xml:space="preserve"> September 15. Accessed March 11, 2018. http://www.actphils.org/content/teachers-deped-stop-dehumanizing-us-rpms-anti-labor-and-anti-teacher.</w:t>
      </w:r>
    </w:p>
    <w:p w14:paraId="4503F1D2" w14:textId="77777777" w:rsidR="00D136FA" w:rsidRDefault="00D136FA" w:rsidP="00D136FA">
      <w:pPr>
        <w:pStyle w:val="Bibliography"/>
        <w:ind w:left="720" w:hanging="720"/>
        <w:rPr>
          <w:noProof/>
          <w:lang w:val="en-US"/>
        </w:rPr>
      </w:pPr>
      <w:r>
        <w:rPr>
          <w:noProof/>
          <w:lang w:val="en-US"/>
        </w:rPr>
        <w:t xml:space="preserve">2018. "Time management." </w:t>
      </w:r>
      <w:r>
        <w:rPr>
          <w:i/>
          <w:iCs/>
          <w:noProof/>
          <w:lang w:val="en-US"/>
        </w:rPr>
        <w:t>Wikipedia.</w:t>
      </w:r>
      <w:r>
        <w:rPr>
          <w:noProof/>
          <w:lang w:val="en-US"/>
        </w:rPr>
        <w:t xml:space="preserve"> April 19. Accessed April 25, 2018. https://en.wikipedia.org/wiki/Time_management.</w:t>
      </w:r>
    </w:p>
    <w:p w14:paraId="4360E353" w14:textId="77777777" w:rsidR="00D136FA" w:rsidRDefault="00D136FA" w:rsidP="00D136FA">
      <w:pPr>
        <w:pStyle w:val="Bibliography"/>
        <w:ind w:left="720" w:hanging="720"/>
        <w:rPr>
          <w:noProof/>
          <w:lang w:val="en-US"/>
        </w:rPr>
      </w:pPr>
      <w:r>
        <w:rPr>
          <w:noProof/>
          <w:lang w:val="en-US"/>
        </w:rPr>
        <w:t xml:space="preserve">Toplikar, Dave. 2007. "Survey: Teachers overworked, lack sufficient time to plan." </w:t>
      </w:r>
      <w:r>
        <w:rPr>
          <w:i/>
          <w:iCs/>
          <w:noProof/>
          <w:lang w:val="en-US"/>
        </w:rPr>
        <w:t>LJWorld.com.</w:t>
      </w:r>
      <w:r>
        <w:rPr>
          <w:noProof/>
          <w:lang w:val="en-US"/>
        </w:rPr>
        <w:t xml:space="preserve"> March 12. Accessed March 11, 2018. http://www2.ljworld.com/news/2007/mar/12/survey_teachers_overworked_lack_sufficient_time_pl/.</w:t>
      </w:r>
    </w:p>
    <w:p w14:paraId="7B4C865E" w14:textId="77777777" w:rsidR="00684181" w:rsidRPr="00F35137" w:rsidRDefault="00684181" w:rsidP="00D136FA">
      <w:pPr>
        <w:pStyle w:val="Bibliography-Thesis"/>
        <w:ind w:left="0" w:firstLine="0"/>
      </w:pPr>
      <w:r w:rsidRPr="00F35137">
        <w:lastRenderedPageBreak/>
        <w:fldChar w:fldCharType="end"/>
      </w:r>
    </w:p>
    <w:sectPr w:rsidR="00684181" w:rsidRPr="00F35137" w:rsidSect="005237B9">
      <w:footerReference w:type="default" r:id="rId30"/>
      <w:pgSz w:w="12240" w:h="15840"/>
      <w:pgMar w:top="1440" w:right="1440" w:bottom="1440" w:left="1440" w:header="1440" w:footer="1440" w:gutter="72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eovani Duqueza" w:date="2018-07-10T16:25:00Z" w:initials="GD">
    <w:p w14:paraId="5DBF7B96" w14:textId="587FE6E0" w:rsidR="00F17C54" w:rsidRDefault="00F17C54">
      <w:pPr>
        <w:pStyle w:val="CommentText"/>
      </w:pPr>
      <w:r>
        <w:rPr>
          <w:rStyle w:val="CommentReference"/>
        </w:rPr>
        <w:annotationRef/>
      </w:r>
      <w:r>
        <w:t>Sentence structure based on the cited source.</w:t>
      </w:r>
    </w:p>
  </w:comment>
  <w:comment w:id="3" w:author="Geovani Duqueza" w:date="2018-07-10T17:44:00Z" w:initials="GD">
    <w:p w14:paraId="1AC936AE" w14:textId="197ED67E" w:rsidR="00F17C54" w:rsidRDefault="00F17C54" w:rsidP="006E4CB0">
      <w:pPr>
        <w:pStyle w:val="CommentText"/>
      </w:pPr>
      <w:r>
        <w:t xml:space="preserve">Clarification: </w:t>
      </w:r>
      <w:r>
        <w:rPr>
          <w:rStyle w:val="CommentReference"/>
        </w:rPr>
        <w:annotationRef/>
      </w:r>
      <w:r>
        <w:t>no Oxford comma in source.</w:t>
      </w:r>
    </w:p>
  </w:comment>
  <w:comment w:id="4" w:author="Geovani Duqueza" w:date="2018-07-10T19:53:00Z" w:initials="GD">
    <w:p w14:paraId="4EE36599" w14:textId="2C1D3849" w:rsidR="00F17C54" w:rsidRDefault="00F17C54" w:rsidP="002D4D2D">
      <w:pPr>
        <w:pStyle w:val="CommentText"/>
      </w:pPr>
      <w:r>
        <w:rPr>
          <w:rStyle w:val="CommentReference"/>
        </w:rPr>
        <w:annotationRef/>
      </w:r>
      <w:r>
        <w:rPr>
          <w:rStyle w:val="CommentReference"/>
        </w:rPr>
        <w:t>Clarification: no Oxford comma in source.</w:t>
      </w:r>
    </w:p>
  </w:comment>
  <w:comment w:id="9" w:author="Geovani Duqueza" w:date="2018-07-04T15:09:00Z" w:initials="GD">
    <w:p w14:paraId="71AA1116" w14:textId="2E2C13A9" w:rsidR="00F17C54" w:rsidRDefault="00F17C54">
      <w:pPr>
        <w:pStyle w:val="CommentText"/>
      </w:pPr>
      <w:r>
        <w:rPr>
          <w:rStyle w:val="CommentReference"/>
        </w:rPr>
        <w:annotationRef/>
      </w:r>
      <w:r>
        <w:t>Include information about how the form is accomplished, when it is submitted, and how often it is accomplished.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BF7B96" w15:done="0"/>
  <w15:commentEx w15:paraId="1AC936AE" w15:done="0"/>
  <w15:commentEx w15:paraId="4EE36599" w15:done="0"/>
  <w15:commentEx w15:paraId="71AA11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E43D3" w14:textId="77777777" w:rsidR="00122A14" w:rsidRDefault="00122A14" w:rsidP="00323BA6">
      <w:pPr>
        <w:spacing w:before="0" w:line="240" w:lineRule="auto"/>
      </w:pPr>
      <w:r>
        <w:separator/>
      </w:r>
    </w:p>
    <w:p w14:paraId="036CC7A1" w14:textId="77777777" w:rsidR="00122A14" w:rsidRDefault="00122A14"/>
    <w:p w14:paraId="7F331405" w14:textId="77777777" w:rsidR="00122A14" w:rsidRDefault="00122A14"/>
  </w:endnote>
  <w:endnote w:type="continuationSeparator" w:id="0">
    <w:p w14:paraId="7BF4D3C4" w14:textId="77777777" w:rsidR="00122A14" w:rsidRDefault="00122A14" w:rsidP="00323BA6">
      <w:pPr>
        <w:spacing w:before="0" w:line="240" w:lineRule="auto"/>
      </w:pPr>
      <w:r>
        <w:continuationSeparator/>
      </w:r>
    </w:p>
    <w:p w14:paraId="7A6D10D1" w14:textId="77777777" w:rsidR="00122A14" w:rsidRDefault="00122A14"/>
    <w:p w14:paraId="452B23A0" w14:textId="77777777" w:rsidR="00122A14" w:rsidRDefault="00122A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424850"/>
      <w:docPartObj>
        <w:docPartGallery w:val="Page Numbers (Bottom of Page)"/>
        <w:docPartUnique/>
      </w:docPartObj>
    </w:sdtPr>
    <w:sdtEndPr>
      <w:rPr>
        <w:color w:val="7F7F7F" w:themeColor="background1" w:themeShade="7F"/>
        <w:spacing w:val="60"/>
      </w:rPr>
    </w:sdtEndPr>
    <w:sdtContent>
      <w:p w14:paraId="7C119EF3" w14:textId="0854839F" w:rsidR="00F17C54" w:rsidRDefault="00F17C54" w:rsidP="00D136FA">
        <w:pPr>
          <w:pStyle w:val="Footer"/>
          <w:pBdr>
            <w:top w:val="single" w:sz="4" w:space="1" w:color="D9D9D9" w:themeColor="background1" w:themeShade="D9"/>
          </w:pBdr>
          <w:jc w:val="right"/>
        </w:pPr>
        <w:r>
          <w:rPr>
            <w:noProof/>
          </w:rPr>
          <w:fldChar w:fldCharType="begin"/>
        </w:r>
        <w:r>
          <w:instrText xml:space="preserve"> PAGE   \* MERGEFORMAT </w:instrText>
        </w:r>
        <w:r>
          <w:fldChar w:fldCharType="separate"/>
        </w:r>
        <w:r w:rsidR="00EC485A">
          <w:rPr>
            <w:noProof/>
          </w:rPr>
          <w:t>66</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49FD3" w14:textId="77777777" w:rsidR="00122A14" w:rsidRDefault="00122A14">
      <w:r>
        <w:separator/>
      </w:r>
    </w:p>
  </w:footnote>
  <w:footnote w:type="continuationSeparator" w:id="0">
    <w:p w14:paraId="2FD0852B" w14:textId="77777777" w:rsidR="00122A14" w:rsidRDefault="00122A14">
      <w:r>
        <w:continuationSeparator/>
      </w:r>
    </w:p>
  </w:footnote>
  <w:footnote w:type="continuationNotice" w:id="1">
    <w:p w14:paraId="024C7929" w14:textId="77777777" w:rsidR="00122A14" w:rsidRDefault="00122A14"/>
  </w:footnote>
  <w:footnote w:id="2">
    <w:p w14:paraId="5452CBCB" w14:textId="77777777" w:rsidR="00F17C54" w:rsidRPr="000D1299" w:rsidRDefault="00F17C54" w:rsidP="000E40F6">
      <w:pPr>
        <w:pStyle w:val="FootnoteText"/>
        <w:rPr>
          <w:lang w:val="en-US"/>
        </w:rPr>
      </w:pPr>
      <w:r>
        <w:rPr>
          <w:rStyle w:val="FootnoteReference"/>
        </w:rPr>
        <w:footnoteRef/>
      </w:r>
      <w:r>
        <w:t xml:space="preserve"> Mark R. </w:t>
      </w:r>
      <w:r>
        <w:rPr>
          <w:lang w:val="en-US"/>
        </w:rPr>
        <w:t xml:space="preserve">Lehto and James R. Buck, </w:t>
      </w:r>
      <w:r w:rsidRPr="4D9A4D8A">
        <w:rPr>
          <w:i/>
          <w:iCs/>
          <w:lang w:val="en-US"/>
        </w:rPr>
        <w:t>Introduction to Human Factors and Ergonomics for Engineers</w:t>
      </w:r>
      <w:r>
        <w:rPr>
          <w:lang w:val="en-US"/>
        </w:rPr>
        <w:t xml:space="preserve"> (New York: Taylor &amp; Francis Group, LLC, 2008), 2-3.</w:t>
      </w:r>
    </w:p>
  </w:footnote>
  <w:footnote w:id="3">
    <w:p w14:paraId="53684649" w14:textId="77777777" w:rsidR="00F17C54" w:rsidRPr="000D1299" w:rsidRDefault="00F17C54" w:rsidP="00432CEB">
      <w:pPr>
        <w:pStyle w:val="FootnoteText"/>
        <w:rPr>
          <w:lang w:val="en-US"/>
        </w:rPr>
      </w:pPr>
      <w:r>
        <w:rPr>
          <w:rStyle w:val="FootnoteReference"/>
        </w:rPr>
        <w:footnoteRef/>
      </w:r>
      <w:r>
        <w:t xml:space="preserve"> “</w:t>
      </w:r>
      <w:r>
        <w:rPr>
          <w:lang w:val="en-US"/>
        </w:rPr>
        <w:t xml:space="preserve">Definition and Domains of Ergonomics,” </w:t>
      </w:r>
      <w:r w:rsidRPr="4D9A4D8A">
        <w:rPr>
          <w:i/>
          <w:iCs/>
          <w:lang w:val="en-US"/>
        </w:rPr>
        <w:t>International Ergonomics Association</w:t>
      </w:r>
      <w:r>
        <w:rPr>
          <w:lang w:val="en-US"/>
        </w:rPr>
        <w:t xml:space="preserve"> </w:t>
      </w:r>
      <w:hyperlink r:id="rId1" w:history="1">
        <w:r w:rsidRPr="00992F30">
          <w:rPr>
            <w:rStyle w:val="Hyperlink"/>
            <w:lang w:val="en-US"/>
          </w:rPr>
          <w:t>«https://www.iea.cc/whats/index.html»</w:t>
        </w:r>
      </w:hyperlink>
      <w:r>
        <w:rPr>
          <w:lang w:val="en-US"/>
        </w:rPr>
        <w:t xml:space="preserve"> (Accessed on April 26, 2018).</w:t>
      </w:r>
    </w:p>
  </w:footnote>
  <w:footnote w:id="4">
    <w:p w14:paraId="63CB791E" w14:textId="32D0AB66" w:rsidR="00F17C54" w:rsidRPr="000D1299" w:rsidRDefault="00F17C54" w:rsidP="00C25258">
      <w:pPr>
        <w:pStyle w:val="FootnoteText"/>
        <w:rPr>
          <w:lang w:val="en-US"/>
        </w:rPr>
      </w:pPr>
      <w:r>
        <w:rPr>
          <w:rStyle w:val="FootnoteReference"/>
        </w:rPr>
        <w:footnoteRef/>
      </w:r>
      <w:r>
        <w:t xml:space="preserve"> </w:t>
      </w:r>
      <w:r>
        <w:rPr>
          <w:lang w:val="en-US"/>
        </w:rPr>
        <w:t xml:space="preserve">Lehto and Buck, </w:t>
      </w:r>
      <w:r w:rsidRPr="4D9A4D8A">
        <w:rPr>
          <w:i/>
          <w:iCs/>
          <w:lang w:val="en-US"/>
        </w:rPr>
        <w:t>Introduction to Human Factors</w:t>
      </w:r>
      <w:r>
        <w:rPr>
          <w:lang w:val="en-US"/>
        </w:rPr>
        <w:t>, 97-99.</w:t>
      </w:r>
    </w:p>
  </w:footnote>
  <w:footnote w:id="5">
    <w:p w14:paraId="6F6F88FB" w14:textId="77777777" w:rsidR="00F17C54" w:rsidRPr="000D1299" w:rsidRDefault="00F17C54" w:rsidP="00084E97">
      <w:pPr>
        <w:pStyle w:val="FootnoteText"/>
        <w:rPr>
          <w:lang w:val="en-US"/>
        </w:rPr>
      </w:pPr>
      <w:r>
        <w:rPr>
          <w:rStyle w:val="FootnoteReference"/>
        </w:rPr>
        <w:footnoteRef/>
      </w:r>
      <w:r>
        <w:t xml:space="preserve"> Jakob </w:t>
      </w:r>
      <w:r>
        <w:rPr>
          <w:lang w:val="en-US"/>
        </w:rPr>
        <w:t xml:space="preserve">Nielsen, </w:t>
      </w:r>
      <w:r w:rsidRPr="4D9A4D8A">
        <w:rPr>
          <w:i/>
          <w:iCs/>
          <w:lang w:val="en-US"/>
        </w:rPr>
        <w:t>Usability Engineering</w:t>
      </w:r>
      <w:r>
        <w:rPr>
          <w:lang w:val="en-US"/>
        </w:rPr>
        <w:t xml:space="preserve"> (San Diego, CA: Academic Press, 1993), 20.</w:t>
      </w:r>
    </w:p>
  </w:footnote>
  <w:footnote w:id="6">
    <w:p w14:paraId="5522594D" w14:textId="77777777" w:rsidR="00F17C54" w:rsidRPr="000D1299" w:rsidRDefault="00F17C54" w:rsidP="00671820">
      <w:pPr>
        <w:pStyle w:val="FootnoteText"/>
        <w:rPr>
          <w:lang w:val="en-US"/>
        </w:rPr>
      </w:pPr>
      <w:r>
        <w:rPr>
          <w:rStyle w:val="FootnoteReference"/>
        </w:rPr>
        <w:footnoteRef/>
      </w:r>
      <w:r>
        <w:t xml:space="preserve"> Donald A. </w:t>
      </w:r>
      <w:r>
        <w:rPr>
          <w:lang w:val="en-US"/>
        </w:rPr>
        <w:t xml:space="preserve">Norman, </w:t>
      </w:r>
      <w:r w:rsidRPr="4D9A4D8A">
        <w:rPr>
          <w:i/>
          <w:iCs/>
          <w:lang w:val="en-US"/>
        </w:rPr>
        <w:t>The Design of Everyday Things</w:t>
      </w:r>
      <w:r>
        <w:rPr>
          <w:lang w:val="en-US"/>
        </w:rPr>
        <w:t xml:space="preserve"> revised and expanded edition (NY: Basic Books, 2013), 8.</w:t>
      </w:r>
    </w:p>
  </w:footnote>
  <w:footnote w:id="7">
    <w:p w14:paraId="0CA8A46D" w14:textId="77777777" w:rsidR="00F17C54" w:rsidRPr="00133F0E" w:rsidRDefault="00F17C54" w:rsidP="00671820">
      <w:pPr>
        <w:pStyle w:val="FootnoteText"/>
      </w:pPr>
      <w:r>
        <w:rPr>
          <w:rStyle w:val="FootnoteReference"/>
        </w:rPr>
        <w:footnoteRef/>
      </w:r>
      <w:r>
        <w:t xml:space="preserve"> “</w:t>
      </w:r>
      <w:r w:rsidRPr="006E2145">
        <w:t>Activity-centered design</w:t>
      </w:r>
      <w:r>
        <w:t>,” in</w:t>
      </w:r>
      <w:r w:rsidRPr="006E2145">
        <w:t xml:space="preserve"> </w:t>
      </w:r>
      <w:r w:rsidRPr="4D9A4D8A">
        <w:rPr>
          <w:i/>
          <w:iCs/>
        </w:rPr>
        <w:t>Wikipedia</w:t>
      </w:r>
      <w:r>
        <w:t xml:space="preserve"> </w:t>
      </w:r>
      <w:hyperlink r:id="rId2" w:history="1">
        <w:r w:rsidRPr="006E2145">
          <w:rPr>
            <w:rStyle w:val="Hyperlink"/>
          </w:rPr>
          <w:t>«https://en.wikipedia.org/wiki/Activity-centered_design»</w:t>
        </w:r>
      </w:hyperlink>
      <w:r>
        <w:t xml:space="preserve"> (April 22, 2018).</w:t>
      </w:r>
    </w:p>
  </w:footnote>
  <w:footnote w:id="8">
    <w:p w14:paraId="2185DB87" w14:textId="77777777" w:rsidR="00F17C54" w:rsidRPr="0004259B" w:rsidRDefault="00F17C54" w:rsidP="009D55A9">
      <w:pPr>
        <w:pStyle w:val="FootnoteText"/>
      </w:pPr>
      <w:r>
        <w:rPr>
          <w:rStyle w:val="FootnoteReference"/>
        </w:rPr>
        <w:footnoteRef/>
      </w:r>
      <w:r>
        <w:t xml:space="preserve"> “</w:t>
      </w:r>
      <w:r>
        <w:rPr>
          <w:noProof/>
          <w:lang w:val="en-US"/>
        </w:rPr>
        <w:t>Emotional design,</w:t>
      </w:r>
      <w:r>
        <w:t xml:space="preserve">” in </w:t>
      </w:r>
      <w:r w:rsidRPr="4D9A4D8A">
        <w:rPr>
          <w:i/>
          <w:iCs/>
        </w:rPr>
        <w:t>Wikipedia</w:t>
      </w:r>
      <w:r>
        <w:t xml:space="preserve"> </w:t>
      </w:r>
      <w:hyperlink r:id="rId3" w:history="1">
        <w:r w:rsidRPr="006E2145">
          <w:rPr>
            <w:rStyle w:val="Hyperlink"/>
          </w:rPr>
          <w:t>«https://en.wikipedia.org/wiki/Emotional_Design»</w:t>
        </w:r>
      </w:hyperlink>
      <w:r>
        <w:t xml:space="preserve"> (April 15, 2018).</w:t>
      </w:r>
    </w:p>
  </w:footnote>
  <w:footnote w:id="9">
    <w:p w14:paraId="6040F8D3" w14:textId="77777777" w:rsidR="00F17C54" w:rsidRPr="000D1299" w:rsidRDefault="00F17C54" w:rsidP="003C4BB0">
      <w:pPr>
        <w:pStyle w:val="FootnoteText"/>
        <w:rPr>
          <w:lang w:val="en-US"/>
        </w:rPr>
      </w:pPr>
      <w:r>
        <w:rPr>
          <w:rStyle w:val="FootnoteReference"/>
        </w:rPr>
        <w:footnoteRef/>
      </w:r>
      <w:r>
        <w:t xml:space="preserve"> Donald A. </w:t>
      </w:r>
      <w:r>
        <w:rPr>
          <w:lang w:val="en-US"/>
        </w:rPr>
        <w:t xml:space="preserve">Norman, </w:t>
      </w:r>
      <w:r w:rsidRPr="0B6F1A6B">
        <w:rPr>
          <w:i/>
          <w:iCs/>
          <w:lang w:val="en-US"/>
        </w:rPr>
        <w:t>Emotional Design: Why We Love (or Hate) Everyday Things</w:t>
      </w:r>
      <w:r>
        <w:rPr>
          <w:lang w:val="en-US"/>
        </w:rPr>
        <w:t xml:space="preserve"> (NY: Basic Books, 2004), 65-89.</w:t>
      </w:r>
    </w:p>
  </w:footnote>
  <w:footnote w:id="10">
    <w:p w14:paraId="577A72F5" w14:textId="3AA26DE7" w:rsidR="00F17C54" w:rsidRPr="000D1299" w:rsidRDefault="00F17C54" w:rsidP="00C25258">
      <w:pPr>
        <w:pStyle w:val="FootnoteText"/>
        <w:rPr>
          <w:lang w:val="en-US"/>
        </w:rPr>
      </w:pPr>
      <w:r>
        <w:rPr>
          <w:rStyle w:val="FootnoteReference"/>
        </w:rPr>
        <w:footnoteRef/>
      </w:r>
      <w:r>
        <w:t xml:space="preserve"> </w:t>
      </w:r>
      <w:r>
        <w:rPr>
          <w:lang w:val="en-US"/>
        </w:rPr>
        <w:t xml:space="preserve">Lehto and Buck, </w:t>
      </w:r>
      <w:r w:rsidRPr="0B6F1A6B">
        <w:rPr>
          <w:i/>
          <w:iCs/>
          <w:lang w:val="en-US"/>
        </w:rPr>
        <w:t>Introduction to Human Factors,</w:t>
      </w:r>
      <w:r>
        <w:t xml:space="preserve"> 414.</w:t>
      </w:r>
    </w:p>
  </w:footnote>
  <w:footnote w:id="11">
    <w:p w14:paraId="00939884" w14:textId="6D1F0497" w:rsidR="00F17C54" w:rsidRPr="00087D1D" w:rsidRDefault="00F17C54">
      <w:pPr>
        <w:pStyle w:val="FootnoteText"/>
      </w:pPr>
      <w:r>
        <w:rPr>
          <w:rStyle w:val="FootnoteReference"/>
        </w:rPr>
        <w:footnoteRef/>
      </w:r>
      <w:r>
        <w:t xml:space="preserve"> “Android (operating system),” in </w:t>
      </w:r>
      <w:r w:rsidRPr="0B6F1A6B">
        <w:rPr>
          <w:i/>
          <w:iCs/>
        </w:rPr>
        <w:t>Wikipedia</w:t>
      </w:r>
      <w:r>
        <w:t xml:space="preserve"> </w:t>
      </w:r>
      <w:hyperlink r:id="rId4" w:history="1">
        <w:r w:rsidRPr="00087D1D">
          <w:rPr>
            <w:rStyle w:val="Hyperlink"/>
          </w:rPr>
          <w:t>«https://en.wikipedia.org/wiki/Android_(operating_system)»</w:t>
        </w:r>
      </w:hyperlink>
      <w:r>
        <w:t xml:space="preserve"> (May 7, 2018).</w:t>
      </w:r>
    </w:p>
  </w:footnote>
  <w:footnote w:id="12">
    <w:p w14:paraId="128B80E4" w14:textId="31428E8C" w:rsidR="00F17C54" w:rsidRPr="000A2BFB" w:rsidRDefault="00F17C54">
      <w:pPr>
        <w:pStyle w:val="FootnoteText"/>
      </w:pPr>
      <w:r>
        <w:rPr>
          <w:rStyle w:val="FootnoteReference"/>
        </w:rPr>
        <w:footnoteRef/>
      </w:r>
      <w:r>
        <w:t xml:space="preserve"> “List of counseling topics,” in </w:t>
      </w:r>
      <w:r w:rsidRPr="0B6F1A6B">
        <w:rPr>
          <w:i/>
          <w:iCs/>
        </w:rPr>
        <w:t>Wikipedia</w:t>
      </w:r>
      <w:r>
        <w:t xml:space="preserve"> </w:t>
      </w:r>
      <w:hyperlink r:id="rId5" w:history="1">
        <w:r w:rsidRPr="000A2BFB">
          <w:rPr>
            <w:rStyle w:val="Hyperlink"/>
          </w:rPr>
          <w:t>«https://en.wikipedia.org/wiki/List_of_counseling_topics»</w:t>
        </w:r>
      </w:hyperlink>
      <w:r>
        <w:t xml:space="preserve"> (March 4, 2018).</w:t>
      </w:r>
    </w:p>
  </w:footnote>
  <w:footnote w:id="13">
    <w:p w14:paraId="5253D506" w14:textId="6195114F" w:rsidR="00F17C54" w:rsidRPr="000A2BFB" w:rsidRDefault="00F17C54">
      <w:pPr>
        <w:pStyle w:val="FootnoteText"/>
      </w:pPr>
      <w:r>
        <w:rPr>
          <w:rStyle w:val="FootnoteReference"/>
        </w:rPr>
        <w:footnoteRef/>
      </w:r>
      <w:r>
        <w:t xml:space="preserve"> Amparo S. Lardizabal, et al., </w:t>
      </w:r>
      <w:r w:rsidRPr="0B6F1A6B">
        <w:rPr>
          <w:i/>
          <w:iCs/>
          <w:noProof/>
        </w:rPr>
        <w:t>Principles and Methods of Teaching</w:t>
      </w:r>
      <w:r>
        <w:rPr>
          <w:noProof/>
        </w:rPr>
        <w:t xml:space="preserve"> (</w:t>
      </w:r>
      <w:r w:rsidRPr="001C17B2">
        <w:rPr>
          <w:noProof/>
        </w:rPr>
        <w:t>Quezon City: Phoenix Publishing House, Inc.</w:t>
      </w:r>
      <w:r>
        <w:rPr>
          <w:noProof/>
        </w:rPr>
        <w:t>, 1995), 8.</w:t>
      </w:r>
    </w:p>
  </w:footnote>
  <w:footnote w:id="14">
    <w:p w14:paraId="7BE642F3" w14:textId="1788D82B" w:rsidR="00F17C54" w:rsidRPr="003F0C21" w:rsidRDefault="00F17C54">
      <w:pPr>
        <w:pStyle w:val="FootnoteText"/>
      </w:pPr>
      <w:r>
        <w:rPr>
          <w:rStyle w:val="FootnoteReference"/>
        </w:rPr>
        <w:footnoteRef/>
      </w:r>
      <w:r>
        <w:t xml:space="preserve"> “</w:t>
      </w:r>
      <w:r>
        <w:rPr>
          <w:noProof/>
          <w:lang w:val="en-US"/>
        </w:rPr>
        <w:t>Emotional design,</w:t>
      </w:r>
      <w:r>
        <w:t xml:space="preserve">” in </w:t>
      </w:r>
      <w:r w:rsidRPr="4D9A4D8A">
        <w:rPr>
          <w:i/>
          <w:iCs/>
        </w:rPr>
        <w:t>Wikipedia</w:t>
      </w:r>
      <w:r>
        <w:t xml:space="preserve"> </w:t>
      </w:r>
      <w:hyperlink r:id="rId6" w:history="1">
        <w:r w:rsidRPr="006E2145">
          <w:rPr>
            <w:rStyle w:val="Hyperlink"/>
          </w:rPr>
          <w:t>«https://en.wikipedia.org/wiki/Emotional_Design»</w:t>
        </w:r>
      </w:hyperlink>
      <w:r>
        <w:t xml:space="preserve"> (April 15, 2018).</w:t>
      </w:r>
    </w:p>
  </w:footnote>
  <w:footnote w:id="15">
    <w:p w14:paraId="02B85B1C" w14:textId="647076A7" w:rsidR="00F17C54" w:rsidRPr="00E36659" w:rsidRDefault="00F17C54">
      <w:pPr>
        <w:pStyle w:val="FootnoteText"/>
      </w:pPr>
      <w:r>
        <w:rPr>
          <w:rStyle w:val="FootnoteReference"/>
        </w:rPr>
        <w:footnoteRef/>
      </w:r>
      <w:r>
        <w:t xml:space="preserve"> “iOS,” in </w:t>
      </w:r>
      <w:r w:rsidRPr="0B6F1A6B">
        <w:rPr>
          <w:i/>
          <w:iCs/>
        </w:rPr>
        <w:t>Wikipedia</w:t>
      </w:r>
      <w:r>
        <w:t xml:space="preserve"> </w:t>
      </w:r>
      <w:hyperlink r:id="rId7" w:history="1">
        <w:r w:rsidRPr="00087D1D">
          <w:rPr>
            <w:rStyle w:val="Hyperlink"/>
          </w:rPr>
          <w:t>«https://en.wikipedia.org/wiki/</w:t>
        </w:r>
        <w:r>
          <w:rPr>
            <w:rStyle w:val="Hyperlink"/>
          </w:rPr>
          <w:t>IOS</w:t>
        </w:r>
        <w:r w:rsidRPr="00087D1D">
          <w:rPr>
            <w:rStyle w:val="Hyperlink"/>
          </w:rPr>
          <w:t>»</w:t>
        </w:r>
      </w:hyperlink>
      <w:r>
        <w:t xml:space="preserve"> (July 10, 2018).</w:t>
      </w:r>
    </w:p>
  </w:footnote>
  <w:footnote w:id="16">
    <w:p w14:paraId="4C378972" w14:textId="329D0572" w:rsidR="00F17C54" w:rsidRPr="00E36659" w:rsidRDefault="00F17C54" w:rsidP="00E759C8">
      <w:pPr>
        <w:pStyle w:val="FootnoteText"/>
      </w:pPr>
      <w:r>
        <w:rPr>
          <w:rStyle w:val="FootnoteReference"/>
        </w:rPr>
        <w:footnoteRef/>
      </w:r>
      <w:r>
        <w:t xml:space="preserve"> “Microsoft Windows,” in </w:t>
      </w:r>
      <w:r w:rsidRPr="0B6F1A6B">
        <w:rPr>
          <w:i/>
          <w:iCs/>
        </w:rPr>
        <w:t>Wikipedia</w:t>
      </w:r>
      <w:r>
        <w:t xml:space="preserve"> </w:t>
      </w:r>
      <w:hyperlink r:id="rId8" w:history="1">
        <w:r w:rsidRPr="00087D1D">
          <w:rPr>
            <w:rStyle w:val="Hyperlink"/>
          </w:rPr>
          <w:t>«https://en.wikipedia.org/wiki/</w:t>
        </w:r>
        <w:r>
          <w:rPr>
            <w:rStyle w:val="Hyperlink"/>
          </w:rPr>
          <w:t>Microsoft_Windows</w:t>
        </w:r>
        <w:r w:rsidRPr="00087D1D">
          <w:rPr>
            <w:rStyle w:val="Hyperlink"/>
          </w:rPr>
          <w:t>»</w:t>
        </w:r>
      </w:hyperlink>
      <w:r>
        <w:t xml:space="preserve"> (July 10, 2018).</w:t>
      </w:r>
    </w:p>
  </w:footnote>
  <w:footnote w:id="17">
    <w:p w14:paraId="67B93AFE" w14:textId="4E26D33E" w:rsidR="00F17C54" w:rsidRPr="000D1299" w:rsidRDefault="00F17C54" w:rsidP="00C25258">
      <w:pPr>
        <w:pStyle w:val="FootnoteText"/>
        <w:rPr>
          <w:lang w:val="en-US"/>
        </w:rPr>
      </w:pPr>
      <w:r>
        <w:rPr>
          <w:rStyle w:val="FootnoteReference"/>
        </w:rPr>
        <w:footnoteRef/>
      </w:r>
      <w:r>
        <w:t xml:space="preserve"> Amparo S. Lardizabal, et al., </w:t>
      </w:r>
      <w:r w:rsidRPr="0B6F1A6B">
        <w:rPr>
          <w:i/>
          <w:iCs/>
          <w:noProof/>
        </w:rPr>
        <w:t>Principles and Methods of Teaching</w:t>
      </w:r>
      <w:r>
        <w:rPr>
          <w:noProof/>
        </w:rPr>
        <w:t xml:space="preserve"> (</w:t>
      </w:r>
      <w:r w:rsidRPr="001C17B2">
        <w:rPr>
          <w:noProof/>
        </w:rPr>
        <w:t>Quezon City: Phoenix Publishing House, Inc.</w:t>
      </w:r>
      <w:r>
        <w:rPr>
          <w:noProof/>
        </w:rPr>
        <w:t>, 1995), 8-9 (adapted).</w:t>
      </w:r>
    </w:p>
  </w:footnote>
  <w:footnote w:id="18">
    <w:p w14:paraId="514B10C2" w14:textId="57F6BA20" w:rsidR="00F17C54" w:rsidRDefault="00F17C54">
      <w:pPr>
        <w:pStyle w:val="FootnoteText"/>
      </w:pPr>
      <w:r>
        <w:rPr>
          <w:rStyle w:val="FootnoteReference"/>
        </w:rPr>
        <w:footnoteRef/>
      </w:r>
      <w:r>
        <w:t xml:space="preserve"> Parent and teacher associations.</w:t>
      </w:r>
    </w:p>
  </w:footnote>
  <w:footnote w:id="19">
    <w:p w14:paraId="4682C539" w14:textId="0738F681" w:rsidR="00F17C54" w:rsidRPr="000D1299" w:rsidRDefault="00F17C54">
      <w:pPr>
        <w:pStyle w:val="FootnoteText"/>
        <w:rPr>
          <w:lang w:val="en-US"/>
        </w:rPr>
      </w:pPr>
      <w:r>
        <w:rPr>
          <w:rStyle w:val="FootnoteReference"/>
        </w:rPr>
        <w:footnoteRef/>
      </w:r>
      <w:r>
        <w:t xml:space="preserve"> Willard Abraham, “</w:t>
      </w:r>
      <w:r w:rsidRPr="00141CA1">
        <w:rPr>
          <w:noProof/>
        </w:rPr>
        <w:t>Teaching</w:t>
      </w:r>
      <w:r>
        <w:rPr>
          <w:noProof/>
        </w:rPr>
        <w:t>,”</w:t>
      </w:r>
      <w:r w:rsidRPr="006A2C0D">
        <w:rPr>
          <w:noProof/>
        </w:rPr>
        <w:t xml:space="preserve"> </w:t>
      </w:r>
      <w:r>
        <w:rPr>
          <w:noProof/>
        </w:rPr>
        <w:t xml:space="preserve">in </w:t>
      </w:r>
      <w:r w:rsidRPr="0B6F1A6B">
        <w:rPr>
          <w:i/>
          <w:iCs/>
        </w:rPr>
        <w:t>World Book Encyclopedia</w:t>
      </w:r>
      <w:r>
        <w:rPr>
          <w:noProof/>
        </w:rPr>
        <w:t xml:space="preserve"> (</w:t>
      </w:r>
      <w:r w:rsidRPr="001C17B2">
        <w:rPr>
          <w:noProof/>
        </w:rPr>
        <w:t>Chicago, Illinois: World Book, Inc.</w:t>
      </w:r>
      <w:r>
        <w:rPr>
          <w:noProof/>
        </w:rPr>
        <w:t>, 1990), 65-70.</w:t>
      </w:r>
    </w:p>
  </w:footnote>
  <w:footnote w:id="20">
    <w:p w14:paraId="58DE60BD" w14:textId="2D4A0D61" w:rsidR="00F17C54" w:rsidRPr="000D1299" w:rsidRDefault="00F17C54" w:rsidP="00C25258">
      <w:pPr>
        <w:pStyle w:val="FootnoteText"/>
        <w:rPr>
          <w:lang w:val="en-US"/>
        </w:rPr>
      </w:pPr>
      <w:r>
        <w:rPr>
          <w:rStyle w:val="FootnoteReference"/>
        </w:rPr>
        <w:footnoteRef/>
      </w:r>
      <w:r>
        <w:t xml:space="preserve"> Melissa Kelly, “</w:t>
      </w:r>
      <w:r w:rsidRPr="00141CA1">
        <w:rPr>
          <w:noProof/>
          <w:lang w:val="en-US"/>
        </w:rPr>
        <w:t>Six Daily Tasks All Teachers Should Do</w:t>
      </w:r>
      <w:r>
        <w:rPr>
          <w:noProof/>
          <w:lang w:val="en-US"/>
        </w:rPr>
        <w:t xml:space="preserve">,” </w:t>
      </w:r>
      <w:r w:rsidRPr="0B6F1A6B">
        <w:rPr>
          <w:i/>
          <w:iCs/>
          <w:noProof/>
          <w:lang w:val="en-US"/>
        </w:rPr>
        <w:t>ThoughtCo.com is World’s Largest Education Resource</w:t>
      </w:r>
      <w:r w:rsidRPr="00F17D66">
        <w:rPr>
          <w:noProof/>
          <w:lang w:val="en-US"/>
        </w:rPr>
        <w:t xml:space="preserve"> </w:t>
      </w:r>
      <w:hyperlink r:id="rId9" w:history="1">
        <w:r w:rsidRPr="008E6664">
          <w:rPr>
            <w:rStyle w:val="Hyperlink"/>
            <w:noProof/>
            <w:lang w:val="en-US"/>
          </w:rPr>
          <w:t>«</w:t>
        </w:r>
        <w:r>
          <w:rPr>
            <w:rStyle w:val="Hyperlink"/>
            <w:noProof/>
            <w:lang w:val="en-US"/>
          </w:rPr>
          <w:t>h</w:t>
        </w:r>
        <w:r w:rsidRPr="00126742">
          <w:rPr>
            <w:rStyle w:val="Hyperlink"/>
            <w:noProof/>
            <w:lang w:val="en-US"/>
          </w:rPr>
          <w:t>ttps://www.thoughtco.com/top-teacher-tasks-8422</w:t>
        </w:r>
        <w:r>
          <w:rPr>
            <w:rStyle w:val="Hyperlink"/>
            <w:noProof/>
            <w:lang w:val="en-US"/>
          </w:rPr>
          <w:t>»</w:t>
        </w:r>
      </w:hyperlink>
      <w:r>
        <w:rPr>
          <w:noProof/>
          <w:lang w:val="en-US"/>
        </w:rPr>
        <w:t xml:space="preserve"> (August 17, 2017) (adapted).</w:t>
      </w:r>
    </w:p>
  </w:footnote>
  <w:footnote w:id="21">
    <w:p w14:paraId="0589C26F" w14:textId="42B0FC3B" w:rsidR="00F17C54" w:rsidRPr="00D136FA" w:rsidRDefault="00F17C54">
      <w:pPr>
        <w:pStyle w:val="FootnoteText"/>
        <w:rPr>
          <w:i/>
          <w:iCs/>
        </w:rPr>
      </w:pPr>
      <w:r>
        <w:rPr>
          <w:rStyle w:val="FootnoteReference"/>
        </w:rPr>
        <w:footnoteRef/>
      </w:r>
      <w:r>
        <w:t xml:space="preserve"> </w:t>
      </w:r>
      <w:r>
        <w:rPr>
          <w:i/>
          <w:iCs/>
        </w:rPr>
        <w:t>Sic.</w:t>
      </w:r>
    </w:p>
  </w:footnote>
  <w:footnote w:id="22">
    <w:p w14:paraId="027CEA01" w14:textId="01148C47" w:rsidR="00F17C54" w:rsidRPr="000D1299" w:rsidRDefault="00F17C54" w:rsidP="00C25258">
      <w:pPr>
        <w:pStyle w:val="FootnoteText"/>
        <w:rPr>
          <w:lang w:val="en-US"/>
        </w:rPr>
      </w:pPr>
      <w:r>
        <w:rPr>
          <w:rStyle w:val="FootnoteReference"/>
        </w:rPr>
        <w:footnoteRef/>
      </w:r>
      <w:r>
        <w:t xml:space="preserve"> Mark Anthony Llego, ‘</w:t>
      </w:r>
      <w:r w:rsidRPr="00141CA1">
        <w:rPr>
          <w:noProof/>
        </w:rPr>
        <w:t xml:space="preserve">New Teachers: </w:t>
      </w:r>
      <w:r>
        <w:rPr>
          <w:noProof/>
        </w:rPr>
        <w:t>“</w:t>
      </w:r>
      <w:r w:rsidRPr="00141CA1">
        <w:rPr>
          <w:noProof/>
        </w:rPr>
        <w:t>The Struggle is Real</w:t>
      </w:r>
      <w:r w:rsidRPr="0B6F1A6B">
        <w:rPr>
          <w:i/>
          <w:iCs/>
          <w:noProof/>
        </w:rPr>
        <w:t>.”</w:t>
      </w:r>
      <w:r>
        <w:rPr>
          <w:noProof/>
        </w:rPr>
        <w:t xml:space="preserve">,’ </w:t>
      </w:r>
      <w:r w:rsidRPr="0B6F1A6B">
        <w:rPr>
          <w:i/>
          <w:iCs/>
          <w:noProof/>
        </w:rPr>
        <w:t xml:space="preserve">TeacherPH </w:t>
      </w:r>
      <w:r w:rsidRPr="008E6664">
        <w:rPr>
          <w:noProof/>
          <w:lang w:val="en-US"/>
        </w:rPr>
        <w:t xml:space="preserve"> </w:t>
      </w:r>
      <w:hyperlink r:id="rId10" w:history="1">
        <w:r w:rsidRPr="008E6664">
          <w:rPr>
            <w:rStyle w:val="Hyperlink"/>
            <w:noProof/>
            <w:lang w:val="en-US"/>
          </w:rPr>
          <w:t>«</w:t>
        </w:r>
        <w:r>
          <w:rPr>
            <w:rStyle w:val="Hyperlink"/>
            <w:noProof/>
            <w:lang w:val="en-US"/>
          </w:rPr>
          <w:t>h</w:t>
        </w:r>
        <w:r w:rsidRPr="00126742">
          <w:rPr>
            <w:rStyle w:val="Hyperlink"/>
            <w:noProof/>
            <w:lang w:val="en-US"/>
          </w:rPr>
          <w:t>ttps://www.teacherph.com/new-teachers-struggle-real/</w:t>
        </w:r>
        <w:r w:rsidRPr="00126742">
          <w:rPr>
            <w:rStyle w:val="Hyperlink"/>
            <w:noProof/>
          </w:rPr>
          <w:t>»</w:t>
        </w:r>
      </w:hyperlink>
      <w:r>
        <w:rPr>
          <w:noProof/>
        </w:rPr>
        <w:t xml:space="preserve"> (January 28, 2017) (adapted)</w:t>
      </w:r>
      <w:r>
        <w:t>.</w:t>
      </w:r>
    </w:p>
  </w:footnote>
  <w:footnote w:id="23">
    <w:p w14:paraId="0395572D" w14:textId="08F93111" w:rsidR="00F17C54" w:rsidRPr="000D1299" w:rsidRDefault="00F17C54">
      <w:pPr>
        <w:pStyle w:val="FootnoteText"/>
        <w:rPr>
          <w:lang w:val="en-US"/>
        </w:rPr>
      </w:pPr>
      <w:r>
        <w:rPr>
          <w:rStyle w:val="FootnoteReference"/>
        </w:rPr>
        <w:footnoteRef/>
      </w:r>
      <w:r>
        <w:t xml:space="preserve"> Angel C. de Dios, “</w:t>
      </w:r>
      <w:r w:rsidRPr="00141CA1">
        <w:rPr>
          <w:noProof/>
        </w:rPr>
        <w:t>When Teachers Are Underpaid ....</w:t>
      </w:r>
      <w:r>
        <w:rPr>
          <w:noProof/>
        </w:rPr>
        <w:t xml:space="preserve">,” </w:t>
      </w:r>
      <w:r w:rsidRPr="0B6F1A6B">
        <w:rPr>
          <w:i/>
          <w:iCs/>
          <w:noProof/>
        </w:rPr>
        <w:t>Philippine Basic Education</w:t>
      </w:r>
      <w:r>
        <w:t xml:space="preserve"> </w:t>
      </w:r>
      <w:hyperlink r:id="rId11" w:history="1">
        <w:r w:rsidRPr="008E6664">
          <w:rPr>
            <w:rStyle w:val="Hyperlink"/>
          </w:rPr>
          <w:t>«http://www.philippinesbasiceducation.us/2012/07/when-teachers-are-underpaid.html»</w:t>
        </w:r>
      </w:hyperlink>
      <w:r>
        <w:t xml:space="preserve"> (July 5, 2012).</w:t>
      </w:r>
    </w:p>
  </w:footnote>
  <w:footnote w:id="24">
    <w:p w14:paraId="3BA5F846" w14:textId="4964F73E" w:rsidR="00F17C54" w:rsidRPr="000D1299" w:rsidRDefault="00F17C54">
      <w:pPr>
        <w:pStyle w:val="FootnoteText"/>
        <w:rPr>
          <w:lang w:val="en-US"/>
        </w:rPr>
      </w:pPr>
      <w:r>
        <w:rPr>
          <w:rStyle w:val="FootnoteReference"/>
        </w:rPr>
        <w:footnoteRef/>
      </w:r>
      <w:r>
        <w:t xml:space="preserve"> Evan Michael S. Clerigo, “</w:t>
      </w:r>
      <w:r w:rsidRPr="00141CA1">
        <w:rPr>
          <w:noProof/>
        </w:rPr>
        <w:t>DepEd XI warns teachers of overwork</w:t>
      </w:r>
      <w:r>
        <w:rPr>
          <w:noProof/>
        </w:rPr>
        <w:t xml:space="preserve">,”  </w:t>
      </w:r>
      <w:r w:rsidRPr="0B6F1A6B">
        <w:rPr>
          <w:i/>
          <w:iCs/>
          <w:noProof/>
        </w:rPr>
        <w:t>Davao Today</w:t>
      </w:r>
      <w:r w:rsidRPr="00DA135D">
        <w:rPr>
          <w:noProof/>
        </w:rPr>
        <w:t xml:space="preserve"> </w:t>
      </w:r>
      <w:hyperlink r:id="rId12" w:history="1">
        <w:r w:rsidRPr="00DA135D">
          <w:rPr>
            <w:rStyle w:val="Hyperlink"/>
            <w:noProof/>
          </w:rPr>
          <w:t>«http://davaotoday.com/main/economy/education/deped-xi-warns-teachers-of-overwork/»</w:t>
        </w:r>
      </w:hyperlink>
      <w:r>
        <w:rPr>
          <w:noProof/>
        </w:rPr>
        <w:t xml:space="preserve"> (July 13, 2016)</w:t>
      </w:r>
      <w:r>
        <w:t>.</w:t>
      </w:r>
    </w:p>
  </w:footnote>
  <w:footnote w:id="25">
    <w:p w14:paraId="347B39DA" w14:textId="2E13707C" w:rsidR="00F17C54" w:rsidRPr="000D1299" w:rsidRDefault="00F17C54">
      <w:pPr>
        <w:pStyle w:val="FootnoteText"/>
        <w:rPr>
          <w:lang w:val="en-US"/>
        </w:rPr>
      </w:pPr>
      <w:r>
        <w:rPr>
          <w:rStyle w:val="FootnoteReference"/>
        </w:rPr>
        <w:footnoteRef/>
      </w:r>
      <w:r>
        <w:t xml:space="preserve"> Richard Adams, “</w:t>
      </w:r>
      <w:r w:rsidRPr="00141CA1">
        <w:rPr>
          <w:noProof/>
          <w:lang w:val="en-US"/>
        </w:rPr>
        <w:t>Demanding workload driving young teachers out of profession</w:t>
      </w:r>
      <w:r>
        <w:rPr>
          <w:noProof/>
          <w:lang w:val="en-US"/>
        </w:rPr>
        <w:t xml:space="preserve">,” </w:t>
      </w:r>
      <w:r w:rsidRPr="0B6F1A6B">
        <w:rPr>
          <w:i/>
          <w:iCs/>
          <w:noProof/>
          <w:lang w:val="en-US"/>
        </w:rPr>
        <w:t>The Guardian</w:t>
      </w:r>
      <w:r w:rsidRPr="00DA135D">
        <w:rPr>
          <w:lang w:val="en-US"/>
        </w:rPr>
        <w:t xml:space="preserve"> </w:t>
      </w:r>
      <w:hyperlink r:id="rId13" w:history="1">
        <w:r w:rsidRPr="00DA135D">
          <w:rPr>
            <w:rStyle w:val="Hyperlink"/>
            <w:lang w:val="en-US"/>
          </w:rPr>
          <w:t>«https://www.theguardian.com/education/2017/apr/15/demanding-workload-driving-young-teachers-out-of-profession»</w:t>
        </w:r>
      </w:hyperlink>
      <w:r>
        <w:rPr>
          <w:lang w:val="en-US"/>
        </w:rPr>
        <w:t xml:space="preserve"> (April 15, 2017).</w:t>
      </w:r>
    </w:p>
  </w:footnote>
  <w:footnote w:id="26">
    <w:p w14:paraId="51CFFF46" w14:textId="36C11D8F" w:rsidR="00F17C54" w:rsidRPr="00DA135D" w:rsidRDefault="00F17C54">
      <w:pPr>
        <w:pStyle w:val="FootnoteText"/>
        <w:rPr>
          <w:lang w:val="en-US"/>
        </w:rPr>
      </w:pPr>
      <w:r>
        <w:rPr>
          <w:rStyle w:val="FootnoteReference"/>
        </w:rPr>
        <w:footnoteRef/>
      </w:r>
      <w:r>
        <w:t xml:space="preserve"> Dave Toplikar, “</w:t>
      </w:r>
      <w:r w:rsidRPr="00141CA1">
        <w:rPr>
          <w:noProof/>
          <w:lang w:val="en-US"/>
        </w:rPr>
        <w:t>Survey: Teachers overworked, lack sufficient time to plan</w:t>
      </w:r>
      <w:r>
        <w:rPr>
          <w:noProof/>
          <w:lang w:val="en-US"/>
        </w:rPr>
        <w:t>,</w:t>
      </w:r>
      <w:r>
        <w:rPr>
          <w:lang w:val="en-US"/>
        </w:rPr>
        <w:t xml:space="preserve">” </w:t>
      </w:r>
      <w:r w:rsidRPr="0B6F1A6B">
        <w:rPr>
          <w:i/>
          <w:iCs/>
          <w:lang w:val="en-US"/>
        </w:rPr>
        <w:t>LJWorld.com</w:t>
      </w:r>
      <w:r>
        <w:rPr>
          <w:lang w:val="en-US"/>
        </w:rPr>
        <w:t xml:space="preserve"> </w:t>
      </w:r>
      <w:hyperlink r:id="rId14" w:history="1">
        <w:r w:rsidRPr="00DA135D">
          <w:rPr>
            <w:rStyle w:val="Hyperlink"/>
            <w:lang w:val="en-US"/>
          </w:rPr>
          <w:t>«http://www2.ljworld.com/news/2007/mar/12/survey_teachers_overworked_lack_sufficient_time_pl/»</w:t>
        </w:r>
      </w:hyperlink>
      <w:r>
        <w:rPr>
          <w:lang w:val="en-US"/>
        </w:rPr>
        <w:t xml:space="preserve"> (March 12, 2007)</w:t>
      </w:r>
      <w:r w:rsidRPr="00DA135D">
        <w:rPr>
          <w:lang w:val="en-US"/>
        </w:rPr>
        <w:t>.</w:t>
      </w:r>
    </w:p>
  </w:footnote>
  <w:footnote w:id="27">
    <w:p w14:paraId="1E963081" w14:textId="4FE77F39" w:rsidR="00F17C54" w:rsidRPr="000D1299" w:rsidRDefault="00F17C54">
      <w:pPr>
        <w:pStyle w:val="FootnoteText"/>
        <w:rPr>
          <w:lang w:val="en-US"/>
        </w:rPr>
      </w:pPr>
      <w:r>
        <w:rPr>
          <w:rStyle w:val="FootnoteReference"/>
        </w:rPr>
        <w:footnoteRef/>
      </w:r>
      <w:r>
        <w:t xml:space="preserve"> </w:t>
      </w:r>
      <w:r w:rsidRPr="00DA135D">
        <w:t xml:space="preserve">Steph Cockroft, </w:t>
      </w:r>
      <w:r>
        <w:t>“</w:t>
      </w:r>
      <w:r w:rsidRPr="00141CA1">
        <w:rPr>
          <w:noProof/>
          <w:lang w:val="en-US"/>
        </w:rPr>
        <w:t>40% new teachers don</w:t>
      </w:r>
      <w:r>
        <w:rPr>
          <w:noProof/>
          <w:lang w:val="en-US"/>
        </w:rPr>
        <w:t>’</w:t>
      </w:r>
      <w:r w:rsidRPr="00141CA1">
        <w:rPr>
          <w:noProof/>
          <w:lang w:val="en-US"/>
        </w:rPr>
        <w:t>t last a YEAR due to stress and exhaustion ATL warns</w:t>
      </w:r>
      <w:r>
        <w:rPr>
          <w:noProof/>
          <w:lang w:val="en-US"/>
        </w:rPr>
        <w:t xml:space="preserve">,” </w:t>
      </w:r>
      <w:r w:rsidRPr="0B6F1A6B">
        <w:rPr>
          <w:i/>
          <w:iCs/>
          <w:noProof/>
          <w:lang w:val="en-US"/>
        </w:rPr>
        <w:t>Daily Mail Online</w:t>
      </w:r>
      <w:r>
        <w:rPr>
          <w:noProof/>
          <w:lang w:val="en-US"/>
        </w:rPr>
        <w:t xml:space="preserve"> </w:t>
      </w:r>
      <w:hyperlink r:id="rId15" w:history="1">
        <w:r w:rsidRPr="00DA135D">
          <w:rPr>
            <w:rStyle w:val="Hyperlink"/>
            <w:noProof/>
            <w:lang w:val="en-US"/>
          </w:rPr>
          <w:t>«http://www.dailymail.co.uk/news/article-3020255/Four-10-new-teachers-don-t-YEAR-classroom-exhausted-stressed-colleagues-says-union-boss.html»</w:t>
        </w:r>
      </w:hyperlink>
      <w:r w:rsidRPr="00DA135D">
        <w:rPr>
          <w:lang w:val="en-US"/>
        </w:rPr>
        <w:t xml:space="preserve"> (</w:t>
      </w:r>
      <w:r>
        <w:rPr>
          <w:lang w:val="en-US"/>
        </w:rPr>
        <w:t>March 31, 2015).</w:t>
      </w:r>
    </w:p>
  </w:footnote>
  <w:footnote w:id="28">
    <w:p w14:paraId="403FBC99" w14:textId="5FF44704" w:rsidR="00F17C54" w:rsidRPr="000D1299" w:rsidRDefault="00F17C54" w:rsidP="00C25258">
      <w:pPr>
        <w:pStyle w:val="FootnoteText"/>
        <w:rPr>
          <w:lang w:val="en-US"/>
        </w:rPr>
      </w:pPr>
      <w:r>
        <w:rPr>
          <w:rStyle w:val="FootnoteReference"/>
        </w:rPr>
        <w:footnoteRef/>
      </w:r>
      <w:r>
        <w:t xml:space="preserve"> Rachel Banning-Lover, “</w:t>
      </w:r>
      <w:r w:rsidRPr="00141CA1">
        <w:rPr>
          <w:noProof/>
          <w:lang w:val="en-US"/>
        </w:rPr>
        <w:t>60-hour weeks and unrealistic targets: teachers</w:t>
      </w:r>
      <w:r>
        <w:rPr>
          <w:noProof/>
          <w:lang w:val="en-US"/>
        </w:rPr>
        <w:t>’</w:t>
      </w:r>
      <w:r w:rsidRPr="00141CA1">
        <w:rPr>
          <w:noProof/>
          <w:lang w:val="en-US"/>
        </w:rPr>
        <w:t xml:space="preserve"> working lives uncovered</w:t>
      </w:r>
      <w:r>
        <w:rPr>
          <w:noProof/>
          <w:lang w:val="en-US"/>
        </w:rPr>
        <w:t xml:space="preserve">,” </w:t>
      </w:r>
      <w:r w:rsidRPr="0B6F1A6B">
        <w:rPr>
          <w:i/>
          <w:iCs/>
          <w:noProof/>
          <w:lang w:val="en-US"/>
        </w:rPr>
        <w:t>The Guardian</w:t>
      </w:r>
      <w:r>
        <w:rPr>
          <w:noProof/>
          <w:lang w:val="en-US"/>
        </w:rPr>
        <w:t xml:space="preserve"> </w:t>
      </w:r>
      <w:hyperlink r:id="rId16" w:history="1">
        <w:r w:rsidRPr="00F473A8">
          <w:rPr>
            <w:rStyle w:val="Hyperlink"/>
            <w:noProof/>
            <w:lang w:val="en-US"/>
          </w:rPr>
          <w:t>«https://www.theguardian.com/teacher-network/datablog/2016/mar/22/60-hour-weeks-and-unrealistic-targets-teachers-working-lives-uncovered»</w:t>
        </w:r>
      </w:hyperlink>
      <w:r>
        <w:rPr>
          <w:noProof/>
          <w:lang w:val="en-US"/>
        </w:rPr>
        <w:t xml:space="preserve"> (March 22, 2016) (adapted)</w:t>
      </w:r>
      <w:r>
        <w:rPr>
          <w:lang w:val="en-US"/>
        </w:rPr>
        <w:t>.</w:t>
      </w:r>
    </w:p>
  </w:footnote>
  <w:footnote w:id="29">
    <w:p w14:paraId="4D1300A8" w14:textId="495CA11B" w:rsidR="00F17C54" w:rsidRPr="00D136FA" w:rsidRDefault="00F17C54">
      <w:pPr>
        <w:pStyle w:val="FootnoteText"/>
        <w:rPr>
          <w:i/>
          <w:iCs/>
        </w:rPr>
      </w:pPr>
      <w:r>
        <w:rPr>
          <w:rStyle w:val="FootnoteReference"/>
        </w:rPr>
        <w:footnoteRef/>
      </w:r>
      <w:r>
        <w:t xml:space="preserve"> </w:t>
      </w:r>
      <w:r>
        <w:rPr>
          <w:i/>
          <w:iCs/>
        </w:rPr>
        <w:t>Sic.</w:t>
      </w:r>
    </w:p>
  </w:footnote>
  <w:footnote w:id="30">
    <w:p w14:paraId="18ADE895" w14:textId="310170DE" w:rsidR="00F17C54" w:rsidRPr="00D136FA" w:rsidRDefault="00F17C54">
      <w:pPr>
        <w:pStyle w:val="FootnoteText"/>
        <w:rPr>
          <w:i/>
          <w:iCs/>
        </w:rPr>
      </w:pPr>
      <w:r>
        <w:rPr>
          <w:rStyle w:val="FootnoteReference"/>
        </w:rPr>
        <w:footnoteRef/>
      </w:r>
      <w:r>
        <w:t xml:space="preserve"> </w:t>
      </w:r>
      <w:r>
        <w:rPr>
          <w:i/>
          <w:iCs/>
        </w:rPr>
        <w:t>Sic.</w:t>
      </w:r>
    </w:p>
  </w:footnote>
  <w:footnote w:id="31">
    <w:p w14:paraId="02E330CB" w14:textId="038FEB31" w:rsidR="00F17C54" w:rsidRPr="00D136FA" w:rsidRDefault="00F17C54" w:rsidP="0B6F1A6B">
      <w:pPr>
        <w:pStyle w:val="FootnoteText"/>
        <w:rPr>
          <w:i/>
          <w:iCs/>
          <w:lang w:val="en-US"/>
        </w:rPr>
      </w:pPr>
      <w:r>
        <w:rPr>
          <w:rStyle w:val="FootnoteReference"/>
        </w:rPr>
        <w:footnoteRef/>
      </w:r>
      <w:r>
        <w:t xml:space="preserve"> Melissa Benn, “</w:t>
      </w:r>
      <w:r w:rsidRPr="00F473A8">
        <w:rPr>
          <w:noProof/>
        </w:rPr>
        <w:t>Education</w:t>
      </w:r>
      <w:r>
        <w:rPr>
          <w:noProof/>
        </w:rPr>
        <w:t>’</w:t>
      </w:r>
      <w:r w:rsidRPr="00F473A8">
        <w:rPr>
          <w:noProof/>
        </w:rPr>
        <w:t>s culture of overwork is turning children and teachers into ghosts</w:t>
      </w:r>
      <w:r>
        <w:rPr>
          <w:noProof/>
        </w:rPr>
        <w:t xml:space="preserve">,” </w:t>
      </w:r>
      <w:r w:rsidRPr="0B6F1A6B">
        <w:rPr>
          <w:i/>
          <w:iCs/>
          <w:noProof/>
        </w:rPr>
        <w:t>The Guardian</w:t>
      </w:r>
      <w:r>
        <w:rPr>
          <w:noProof/>
        </w:rPr>
        <w:t xml:space="preserve"> </w:t>
      </w:r>
      <w:hyperlink r:id="rId17" w:history="1">
        <w:r w:rsidRPr="00F473A8">
          <w:rPr>
            <w:rStyle w:val="Hyperlink"/>
            <w:noProof/>
          </w:rPr>
          <w:t>«https://www.theguardian.com/commentisfree/2014/apr/16/culture-overwork-teachers-children-ghosts-schools»</w:t>
        </w:r>
      </w:hyperlink>
      <w:r w:rsidRPr="00F473A8">
        <w:rPr>
          <w:noProof/>
        </w:rPr>
        <w:t xml:space="preserve"> </w:t>
      </w:r>
      <w:r>
        <w:rPr>
          <w:noProof/>
        </w:rPr>
        <w:t>(April 16, 2014).</w:t>
      </w:r>
    </w:p>
  </w:footnote>
  <w:footnote w:id="32">
    <w:p w14:paraId="2F08989F" w14:textId="3AB33C11" w:rsidR="00F17C54" w:rsidRPr="00F473A8" w:rsidRDefault="00F17C54">
      <w:pPr>
        <w:pStyle w:val="FootnoteText"/>
        <w:rPr>
          <w:lang w:val="en-US"/>
        </w:rPr>
      </w:pPr>
      <w:r>
        <w:rPr>
          <w:rStyle w:val="FootnoteReference"/>
        </w:rPr>
        <w:footnoteRef/>
      </w:r>
      <w:r>
        <w:t xml:space="preserve"> Evan Michael S. Clerigo, “</w:t>
      </w:r>
      <w:r w:rsidRPr="00F473A8">
        <w:rPr>
          <w:noProof/>
          <w:lang w:val="en-US"/>
        </w:rPr>
        <w:t>DepEd XI warns teachers of overwork</w:t>
      </w:r>
      <w:r>
        <w:rPr>
          <w:noProof/>
          <w:lang w:val="en-US"/>
        </w:rPr>
        <w:t>,”</w:t>
      </w:r>
      <w:r>
        <w:rPr>
          <w:lang w:val="en-US"/>
        </w:rPr>
        <w:t xml:space="preserve"> </w:t>
      </w:r>
      <w:r w:rsidRPr="0B6F1A6B">
        <w:rPr>
          <w:i/>
          <w:iCs/>
          <w:lang w:val="en-US"/>
        </w:rPr>
        <w:t>Davao Today</w:t>
      </w:r>
      <w:r>
        <w:rPr>
          <w:lang w:val="en-US"/>
        </w:rPr>
        <w:t xml:space="preserve"> </w:t>
      </w:r>
      <w:hyperlink r:id="rId18" w:history="1">
        <w:r w:rsidRPr="00F473A8">
          <w:rPr>
            <w:rStyle w:val="Hyperlink"/>
            <w:lang w:val="en-US"/>
          </w:rPr>
          <w:t>«</w:t>
        </w:r>
        <w:r w:rsidRPr="00F473A8">
          <w:rPr>
            <w:rStyle w:val="Hyperlink"/>
            <w:noProof/>
            <w:lang w:val="en-US"/>
          </w:rPr>
          <w:t>http://davaotoday.com/main/economy/education/deped-xi-warns-teachers-of-overwork/</w:t>
        </w:r>
        <w:r w:rsidRPr="00F473A8">
          <w:rPr>
            <w:rStyle w:val="Hyperlink"/>
            <w:lang w:val="en-US"/>
          </w:rPr>
          <w:t>»</w:t>
        </w:r>
      </w:hyperlink>
      <w:r>
        <w:rPr>
          <w:lang w:val="en-US"/>
        </w:rPr>
        <w:t xml:space="preserve"> (July 13, 2016).</w:t>
      </w:r>
    </w:p>
  </w:footnote>
  <w:footnote w:id="33">
    <w:p w14:paraId="55FE76D3" w14:textId="4E576241" w:rsidR="00F17C54" w:rsidRPr="00F473A8" w:rsidRDefault="00F17C54">
      <w:pPr>
        <w:pStyle w:val="FootnoteText"/>
        <w:rPr>
          <w:lang w:val="en-US"/>
        </w:rPr>
      </w:pPr>
      <w:r>
        <w:rPr>
          <w:rStyle w:val="FootnoteReference"/>
        </w:rPr>
        <w:footnoteRef/>
      </w:r>
      <w:r>
        <w:t xml:space="preserve"> Colin Harris, “</w:t>
      </w:r>
      <w:r>
        <w:rPr>
          <w:noProof/>
          <w:lang w:val="en-US"/>
        </w:rPr>
        <w:t>‘</w:t>
      </w:r>
      <w:r w:rsidRPr="00F473A8">
        <w:rPr>
          <w:noProof/>
          <w:lang w:val="en-US"/>
        </w:rPr>
        <w:t>Stop killing teachers with planning and marking</w:t>
      </w:r>
      <w:r>
        <w:rPr>
          <w:noProof/>
          <w:lang w:val="en-US"/>
        </w:rPr>
        <w:t>’,”</w:t>
      </w:r>
      <w:r>
        <w:rPr>
          <w:lang w:val="en-US"/>
        </w:rPr>
        <w:t xml:space="preserve"> </w:t>
      </w:r>
      <w:r w:rsidRPr="0B6F1A6B">
        <w:rPr>
          <w:i/>
          <w:iCs/>
          <w:lang w:val="en-US"/>
        </w:rPr>
        <w:t>Tes - Education Jobs, Teaching Resources, Magazine &amp; Forums</w:t>
      </w:r>
      <w:r>
        <w:rPr>
          <w:lang w:val="en-US"/>
        </w:rPr>
        <w:t xml:space="preserve"> </w:t>
      </w:r>
      <w:hyperlink r:id="rId19" w:history="1">
        <w:r w:rsidRPr="00F473A8">
          <w:rPr>
            <w:rStyle w:val="Hyperlink"/>
            <w:lang w:val="en-US"/>
          </w:rPr>
          <w:t>«https://www.tes.com/news/school-news/breaking-views/retain-our-best-teachers-we-need-stop-killing-them-planning-marking»</w:t>
        </w:r>
      </w:hyperlink>
      <w:r>
        <w:rPr>
          <w:lang w:val="en-US"/>
        </w:rPr>
        <w:t xml:space="preserve"> (March 1, 2017).</w:t>
      </w:r>
    </w:p>
  </w:footnote>
  <w:footnote w:id="34">
    <w:p w14:paraId="7E3EBD9E" w14:textId="0739A4AA" w:rsidR="00F17C54" w:rsidRPr="000D1299" w:rsidRDefault="00F17C54">
      <w:pPr>
        <w:pStyle w:val="FootnoteText"/>
        <w:rPr>
          <w:lang w:val="en-US"/>
        </w:rPr>
      </w:pPr>
      <w:r>
        <w:rPr>
          <w:rStyle w:val="FootnoteReference"/>
        </w:rPr>
        <w:footnoteRef/>
      </w:r>
      <w:r>
        <w:t xml:space="preserve"> </w:t>
      </w:r>
      <w:r w:rsidRPr="001C17B2">
        <w:rPr>
          <w:noProof/>
        </w:rPr>
        <w:t>DO 9, s. 2005</w:t>
      </w:r>
      <w:r>
        <w:rPr>
          <w:noProof/>
        </w:rPr>
        <w:t xml:space="preserve">, </w:t>
      </w:r>
      <w:r w:rsidRPr="0B6F1A6B">
        <w:rPr>
          <w:i/>
          <w:iCs/>
        </w:rPr>
        <w:t>Instituting Measures to Increase Engaged Time-on-Task and Ensuring Compliance Therewith.</w:t>
      </w:r>
    </w:p>
  </w:footnote>
  <w:footnote w:id="35">
    <w:p w14:paraId="7A43B233" w14:textId="0266FB1C" w:rsidR="00F17C54" w:rsidRPr="000D1299" w:rsidRDefault="00F17C54">
      <w:pPr>
        <w:pStyle w:val="FootnoteText"/>
        <w:rPr>
          <w:lang w:val="en-US"/>
        </w:rPr>
      </w:pPr>
      <w:r>
        <w:rPr>
          <w:rStyle w:val="FootnoteReference"/>
        </w:rPr>
        <w:footnoteRef/>
      </w:r>
      <w:r>
        <w:t xml:space="preserve"> </w:t>
      </w:r>
      <w:r w:rsidRPr="001C17B2">
        <w:rPr>
          <w:noProof/>
        </w:rPr>
        <w:t>DM 60, s. 2015</w:t>
      </w:r>
      <w:r>
        <w:rPr>
          <w:noProof/>
        </w:rPr>
        <w:t xml:space="preserve">, </w:t>
      </w:r>
      <w:r w:rsidRPr="0B6F1A6B">
        <w:rPr>
          <w:i/>
          <w:iCs/>
        </w:rPr>
        <w:t>Provision of the DepEd Electronic Class Record Template.</w:t>
      </w:r>
    </w:p>
  </w:footnote>
  <w:footnote w:id="36">
    <w:p w14:paraId="63DEACFF" w14:textId="77C84174" w:rsidR="00F17C54" w:rsidRPr="000D1299" w:rsidRDefault="00F17C54">
      <w:pPr>
        <w:pStyle w:val="FootnoteText"/>
        <w:rPr>
          <w:lang w:val="en-US"/>
        </w:rPr>
      </w:pPr>
      <w:r>
        <w:rPr>
          <w:rStyle w:val="FootnoteReference"/>
        </w:rPr>
        <w:footnoteRef/>
      </w:r>
      <w:r>
        <w:t xml:space="preserve"> “</w:t>
      </w:r>
      <w:r w:rsidRPr="001C17B2">
        <w:rPr>
          <w:noProof/>
        </w:rPr>
        <w:t>Time management</w:t>
      </w:r>
      <w:r>
        <w:rPr>
          <w:noProof/>
        </w:rPr>
        <w:t>,” in</w:t>
      </w:r>
      <w:r>
        <w:t xml:space="preserve"> </w:t>
      </w:r>
      <w:r w:rsidRPr="0B6F1A6B">
        <w:rPr>
          <w:i/>
          <w:iCs/>
        </w:rPr>
        <w:t>Wikipedia</w:t>
      </w:r>
      <w:r>
        <w:t xml:space="preserve"> </w:t>
      </w:r>
      <w:hyperlink r:id="rId20" w:history="1">
        <w:r w:rsidRPr="002470F3">
          <w:rPr>
            <w:rStyle w:val="Hyperlink"/>
          </w:rPr>
          <w:t>«https://en.wikipedia.org/wiki/Time_management»</w:t>
        </w:r>
      </w:hyperlink>
      <w:r>
        <w:t xml:space="preserve"> (April 19, 2018).</w:t>
      </w:r>
    </w:p>
  </w:footnote>
  <w:footnote w:id="37">
    <w:p w14:paraId="623043A0" w14:textId="5B3B00E4" w:rsidR="00F17C54" w:rsidRPr="000D1299" w:rsidRDefault="00F17C54">
      <w:pPr>
        <w:pStyle w:val="FootnoteText"/>
        <w:rPr>
          <w:lang w:val="en-US"/>
        </w:rPr>
      </w:pPr>
      <w:r>
        <w:rPr>
          <w:rStyle w:val="FootnoteReference"/>
        </w:rPr>
        <w:footnoteRef/>
      </w:r>
      <w:r>
        <w:t xml:space="preserve"> Laura </w:t>
      </w:r>
      <w:r>
        <w:rPr>
          <w:lang w:val="en-US"/>
        </w:rPr>
        <w:t>Sima, “</w:t>
      </w:r>
      <w:r>
        <w:rPr>
          <w:noProof/>
          <w:lang w:val="en-US"/>
        </w:rPr>
        <w:t xml:space="preserve">Time Management &amp; Task Management: Key Differences,” </w:t>
      </w:r>
      <w:r w:rsidRPr="0B6F1A6B">
        <w:rPr>
          <w:i/>
          <w:iCs/>
          <w:noProof/>
          <w:lang w:val="en-US"/>
        </w:rPr>
        <w:t>Teamweek Blog</w:t>
      </w:r>
      <w:r>
        <w:rPr>
          <w:noProof/>
          <w:lang w:val="en-US"/>
        </w:rPr>
        <w:t xml:space="preserve"> </w:t>
      </w:r>
      <w:hyperlink r:id="rId21" w:history="1">
        <w:r w:rsidRPr="0081147B">
          <w:rPr>
            <w:rStyle w:val="Hyperlink"/>
            <w:noProof/>
            <w:lang w:val="en-US"/>
          </w:rPr>
          <w:t>«https://teamweek.com/blog/2017/10/time-management-vs-task-management/»</w:t>
        </w:r>
      </w:hyperlink>
      <w:r>
        <w:rPr>
          <w:noProof/>
          <w:lang w:val="en-US"/>
        </w:rPr>
        <w:t xml:space="preserve"> (October 26, 2017).</w:t>
      </w:r>
    </w:p>
  </w:footnote>
  <w:footnote w:id="38">
    <w:p w14:paraId="14246B39" w14:textId="256B0E33" w:rsidR="00F17C54" w:rsidRPr="000D1299" w:rsidRDefault="00F17C54">
      <w:pPr>
        <w:pStyle w:val="FootnoteText"/>
        <w:rPr>
          <w:lang w:val="en-US"/>
        </w:rPr>
      </w:pPr>
      <w:r>
        <w:rPr>
          <w:rStyle w:val="FootnoteReference"/>
        </w:rPr>
        <w:footnoteRef/>
      </w:r>
      <w:r>
        <w:t xml:space="preserve"> “</w:t>
      </w:r>
      <w:r w:rsidRPr="001C17B2">
        <w:rPr>
          <w:noProof/>
        </w:rPr>
        <w:t>T</w:t>
      </w:r>
      <w:r>
        <w:rPr>
          <w:noProof/>
        </w:rPr>
        <w:t>ask</w:t>
      </w:r>
      <w:r w:rsidRPr="001C17B2">
        <w:rPr>
          <w:noProof/>
        </w:rPr>
        <w:t xml:space="preserve"> management</w:t>
      </w:r>
      <w:r>
        <w:rPr>
          <w:noProof/>
        </w:rPr>
        <w:t>,” in</w:t>
      </w:r>
      <w:r>
        <w:t xml:space="preserve"> </w:t>
      </w:r>
      <w:r w:rsidRPr="0B6F1A6B">
        <w:rPr>
          <w:i/>
          <w:iCs/>
        </w:rPr>
        <w:t>Wikipedia</w:t>
      </w:r>
      <w:r>
        <w:t xml:space="preserve"> </w:t>
      </w:r>
      <w:hyperlink r:id="rId22" w:history="1">
        <w:r w:rsidRPr="002470F3">
          <w:rPr>
            <w:rStyle w:val="Hyperlink"/>
          </w:rPr>
          <w:t>«ht</w:t>
        </w:r>
        <w:r>
          <w:rPr>
            <w:rStyle w:val="Hyperlink"/>
          </w:rPr>
          <w:t>tps://en.wikipedia.org/wiki/Task</w:t>
        </w:r>
        <w:r w:rsidRPr="002470F3">
          <w:rPr>
            <w:rStyle w:val="Hyperlink"/>
          </w:rPr>
          <w:t>_management»</w:t>
        </w:r>
      </w:hyperlink>
      <w:r>
        <w:t xml:space="preserve"> (April 6, 2018).</w:t>
      </w:r>
    </w:p>
  </w:footnote>
  <w:footnote w:id="39">
    <w:p w14:paraId="0C129984" w14:textId="58799943" w:rsidR="00F17C54" w:rsidRPr="000D1299" w:rsidRDefault="00F17C54">
      <w:pPr>
        <w:pStyle w:val="FootnoteText"/>
        <w:rPr>
          <w:lang w:val="en-US"/>
        </w:rPr>
      </w:pPr>
      <w:r>
        <w:rPr>
          <w:rStyle w:val="FootnoteReference"/>
        </w:rPr>
        <w:footnoteRef/>
      </w:r>
      <w:r>
        <w:t xml:space="preserve"> </w:t>
      </w:r>
      <w:r>
        <w:rPr>
          <w:lang w:val="en-US"/>
        </w:rPr>
        <w:t>Sima, “</w:t>
      </w:r>
      <w:r w:rsidRPr="00D37BFA">
        <w:rPr>
          <w:lang w:val="en-US"/>
        </w:rPr>
        <w:t>Time Management</w:t>
      </w:r>
      <w:r>
        <w:rPr>
          <w:lang w:val="en-US"/>
        </w:rPr>
        <w:t>.”</w:t>
      </w:r>
    </w:p>
  </w:footnote>
  <w:footnote w:id="40">
    <w:p w14:paraId="724114FE" w14:textId="3BC03143" w:rsidR="00F17C54" w:rsidRPr="00D136FA" w:rsidRDefault="00F17C54" w:rsidP="0B6F1A6B">
      <w:pPr>
        <w:pStyle w:val="FootnoteText"/>
        <w:rPr>
          <w:i/>
          <w:iCs/>
          <w:lang w:val="en-US"/>
        </w:rPr>
      </w:pPr>
      <w:r>
        <w:rPr>
          <w:rStyle w:val="FootnoteReference"/>
        </w:rPr>
        <w:footnoteRef/>
      </w:r>
      <w:r>
        <w:t xml:space="preserve"> </w:t>
      </w:r>
      <w:r w:rsidRPr="0B6F1A6B">
        <w:rPr>
          <w:i/>
          <w:iCs/>
          <w:lang w:val="en-US"/>
        </w:rPr>
        <w:t>Ibid.</w:t>
      </w:r>
    </w:p>
  </w:footnote>
  <w:footnote w:id="41">
    <w:p w14:paraId="3389D7D1" w14:textId="0C378AF4" w:rsidR="00F17C54" w:rsidRPr="000D1299" w:rsidRDefault="00F17C54">
      <w:pPr>
        <w:pStyle w:val="FootnoteText"/>
        <w:rPr>
          <w:lang w:val="en-US"/>
        </w:rPr>
      </w:pPr>
      <w:r>
        <w:rPr>
          <w:rStyle w:val="FootnoteReference"/>
        </w:rPr>
        <w:footnoteRef/>
      </w:r>
      <w:r>
        <w:t xml:space="preserve"> </w:t>
      </w:r>
      <w:r w:rsidRPr="0B6F1A6B">
        <w:rPr>
          <w:i/>
          <w:iCs/>
          <w:lang w:val="en-US"/>
        </w:rPr>
        <w:t>Ibid.</w:t>
      </w:r>
    </w:p>
  </w:footnote>
  <w:footnote w:id="42">
    <w:p w14:paraId="11D64782" w14:textId="1DF5C181" w:rsidR="00F17C54" w:rsidRPr="00D136FA" w:rsidRDefault="00F17C54" w:rsidP="0B6F1A6B">
      <w:pPr>
        <w:pStyle w:val="FootnoteText"/>
        <w:rPr>
          <w:i/>
          <w:iCs/>
          <w:lang w:val="en-US"/>
        </w:rPr>
      </w:pPr>
      <w:r>
        <w:rPr>
          <w:rStyle w:val="FootnoteReference"/>
        </w:rPr>
        <w:footnoteRef/>
      </w:r>
      <w:r>
        <w:t xml:space="preserve"> </w:t>
      </w:r>
      <w:r w:rsidRPr="0B6F1A6B">
        <w:rPr>
          <w:i/>
          <w:iCs/>
          <w:lang w:val="en-US"/>
        </w:rPr>
        <w:t>Ibid.</w:t>
      </w:r>
    </w:p>
  </w:footnote>
  <w:footnote w:id="43">
    <w:p w14:paraId="7A695871" w14:textId="3C8F5C93" w:rsidR="00F17C54" w:rsidRPr="000D1299" w:rsidRDefault="00F17C54" w:rsidP="00141CA1">
      <w:pPr>
        <w:pStyle w:val="FootnoteText"/>
        <w:rPr>
          <w:lang w:val="en-US"/>
        </w:rPr>
      </w:pPr>
      <w:r>
        <w:rPr>
          <w:rStyle w:val="FootnoteReference"/>
        </w:rPr>
        <w:footnoteRef/>
      </w:r>
      <w:r>
        <w:t xml:space="preserve"> </w:t>
      </w:r>
      <w:r>
        <w:rPr>
          <w:lang w:val="en-US"/>
        </w:rPr>
        <w:t>Eric Ravenscraft, “</w:t>
      </w:r>
      <w:r w:rsidRPr="0045651D">
        <w:rPr>
          <w:lang w:val="en-US"/>
        </w:rPr>
        <w:t>Focus on Task-Management, Rather than Time-Management, to Be Less Busy</w:t>
      </w:r>
      <w:r>
        <w:rPr>
          <w:lang w:val="en-US"/>
        </w:rPr>
        <w:t xml:space="preserve">,” </w:t>
      </w:r>
      <w:r w:rsidRPr="0B6F1A6B">
        <w:rPr>
          <w:i/>
          <w:iCs/>
          <w:lang w:val="en-US"/>
        </w:rPr>
        <w:t>Lifehacker</w:t>
      </w:r>
      <w:r>
        <w:rPr>
          <w:lang w:val="en-US"/>
        </w:rPr>
        <w:t xml:space="preserve"> </w:t>
      </w:r>
      <w:hyperlink r:id="rId23" w:history="1">
        <w:r w:rsidRPr="0045651D">
          <w:rPr>
            <w:rStyle w:val="Hyperlink"/>
            <w:lang w:val="en-US"/>
          </w:rPr>
          <w:t>«https://lifehacker.com/focus-on-task-management-rather-than-time-management-1719924368»</w:t>
        </w:r>
      </w:hyperlink>
      <w:r>
        <w:rPr>
          <w:lang w:val="en-US"/>
        </w:rPr>
        <w:t xml:space="preserve"> (July 24, 2015).</w:t>
      </w:r>
    </w:p>
  </w:footnote>
  <w:footnote w:id="44">
    <w:p w14:paraId="213ACE76" w14:textId="19D9FBA3" w:rsidR="00F17C54" w:rsidRPr="000D1299" w:rsidRDefault="00F17C54" w:rsidP="00C25258">
      <w:pPr>
        <w:pStyle w:val="FootnoteText"/>
        <w:rPr>
          <w:lang w:val="en-US"/>
        </w:rPr>
      </w:pPr>
      <w:r>
        <w:rPr>
          <w:rStyle w:val="FootnoteReference"/>
        </w:rPr>
        <w:footnoteRef/>
      </w:r>
      <w:r>
        <w:t xml:space="preserve"> </w:t>
      </w:r>
      <w:r>
        <w:rPr>
          <w:lang w:val="en-US"/>
        </w:rPr>
        <w:t>“</w:t>
      </w:r>
      <w:r w:rsidRPr="0045651D">
        <w:rPr>
          <w:lang w:val="en-US"/>
        </w:rPr>
        <w:t>10 Tips For Better Time Management</w:t>
      </w:r>
      <w:r>
        <w:rPr>
          <w:lang w:val="en-US"/>
        </w:rPr>
        <w:t xml:space="preserve">,” </w:t>
      </w:r>
      <w:r w:rsidRPr="0B6F1A6B">
        <w:rPr>
          <w:i/>
          <w:iCs/>
          <w:lang w:val="en-US"/>
        </w:rPr>
        <w:t xml:space="preserve">Business Tips Philippines, </w:t>
      </w:r>
      <w:r>
        <w:rPr>
          <w:lang w:val="en-US"/>
        </w:rPr>
        <w:t xml:space="preserve">ed. BusinessTips </w:t>
      </w:r>
      <w:hyperlink r:id="rId24" w:history="1">
        <w:r w:rsidRPr="0045651D">
          <w:rPr>
            <w:rStyle w:val="Hyperlink"/>
            <w:lang w:val="en-US"/>
          </w:rPr>
          <w:t>«https://businesstips.ph/10-tips-for-better-time-management/»</w:t>
        </w:r>
      </w:hyperlink>
      <w:r>
        <w:rPr>
          <w:lang w:val="en-US"/>
        </w:rPr>
        <w:t xml:space="preserve"> (September 5, 2017) (adapted).</w:t>
      </w:r>
    </w:p>
  </w:footnote>
  <w:footnote w:id="45">
    <w:p w14:paraId="6296B8D8" w14:textId="6D9D0FB0" w:rsidR="00F17C54" w:rsidRPr="000D1299" w:rsidRDefault="00F17C54">
      <w:pPr>
        <w:pStyle w:val="FootnoteText"/>
        <w:rPr>
          <w:lang w:val="en-US"/>
        </w:rPr>
      </w:pPr>
      <w:r>
        <w:rPr>
          <w:rStyle w:val="FootnoteReference"/>
        </w:rPr>
        <w:footnoteRef/>
      </w:r>
      <w:r>
        <w:t xml:space="preserve"> Susanne Madsen, “</w:t>
      </w:r>
      <w:r w:rsidRPr="00225916">
        <w:t xml:space="preserve">7 </w:t>
      </w:r>
      <w:r w:rsidRPr="00D136FA">
        <w:rPr>
          <w:lang w:val="en-US"/>
        </w:rPr>
        <w:t>Essential</w:t>
      </w:r>
      <w:r w:rsidRPr="00225916">
        <w:t xml:space="preserve"> Time Management Strategies</w:t>
      </w:r>
      <w:r w:rsidRPr="40F63322">
        <w:t xml:space="preserve">,” </w:t>
      </w:r>
      <w:r w:rsidRPr="40F63322">
        <w:rPr>
          <w:i/>
          <w:iCs/>
        </w:rPr>
        <w:t>LiquidPlanner</w:t>
      </w:r>
      <w:r w:rsidRPr="40F63322">
        <w:t xml:space="preserve"> </w:t>
      </w:r>
      <w:hyperlink r:id="rId25" w:history="1">
        <w:r w:rsidRPr="000216E0">
          <w:rPr>
            <w:rStyle w:val="Hyperlink"/>
          </w:rPr>
          <w:t>«https://www.liquidplanner.com/blog/7-essential-time-management-strategies/»</w:t>
        </w:r>
      </w:hyperlink>
      <w:r>
        <w:t xml:space="preserve"> (February 16, 2015) (adapted).</w:t>
      </w:r>
    </w:p>
  </w:footnote>
  <w:footnote w:id="46">
    <w:p w14:paraId="4692DD2D" w14:textId="4BF0A0CE" w:rsidR="00F17C54" w:rsidRPr="000D1299" w:rsidRDefault="00F17C54" w:rsidP="00C25258">
      <w:pPr>
        <w:pStyle w:val="FootnoteText"/>
        <w:rPr>
          <w:lang w:val="en-US"/>
        </w:rPr>
      </w:pPr>
      <w:r>
        <w:rPr>
          <w:rStyle w:val="FootnoteReference"/>
        </w:rPr>
        <w:footnoteRef/>
      </w:r>
      <w:r>
        <w:t xml:space="preserve"> </w:t>
      </w:r>
      <w:r>
        <w:rPr>
          <w:lang w:val="en-US"/>
        </w:rPr>
        <w:t>Janelle Cox, “</w:t>
      </w:r>
      <w:r w:rsidRPr="00225916">
        <w:rPr>
          <w:lang w:val="en-US"/>
        </w:rPr>
        <w:t>Time Management Tips for Teachers</w:t>
      </w:r>
      <w:r>
        <w:rPr>
          <w:lang w:val="en-US"/>
        </w:rPr>
        <w:t xml:space="preserve">,” </w:t>
      </w:r>
      <w:r w:rsidRPr="0B6F1A6B">
        <w:rPr>
          <w:i/>
          <w:iCs/>
          <w:lang w:val="en-US"/>
        </w:rPr>
        <w:t>TeachHub</w:t>
      </w:r>
      <w:r>
        <w:rPr>
          <w:lang w:val="en-US"/>
        </w:rPr>
        <w:t xml:space="preserve"> </w:t>
      </w:r>
      <w:hyperlink r:id="rId26" w:history="1">
        <w:r w:rsidRPr="00225916">
          <w:rPr>
            <w:rStyle w:val="Hyperlink"/>
            <w:lang w:val="en-US"/>
          </w:rPr>
          <w:t>«http://www.teachhub.com/time-management-tips-teachers»</w:t>
        </w:r>
      </w:hyperlink>
      <w:r>
        <w:rPr>
          <w:lang w:val="en-US"/>
        </w:rPr>
        <w:t xml:space="preserve"> (2014) (adapted).</w:t>
      </w:r>
    </w:p>
  </w:footnote>
  <w:footnote w:id="47">
    <w:p w14:paraId="691F2C2C" w14:textId="2E044E6F" w:rsidR="00F17C54" w:rsidRPr="00D136FA" w:rsidRDefault="00F17C54" w:rsidP="0B6F1A6B">
      <w:pPr>
        <w:pStyle w:val="FootnoteText"/>
        <w:rPr>
          <w:i/>
          <w:iCs/>
          <w:lang w:val="en-US"/>
        </w:rPr>
      </w:pPr>
      <w:r>
        <w:rPr>
          <w:rStyle w:val="FootnoteReference"/>
        </w:rPr>
        <w:footnoteRef/>
      </w:r>
      <w:r>
        <w:t xml:space="preserve"> </w:t>
      </w:r>
      <w:r w:rsidRPr="0B6F1A6B">
        <w:rPr>
          <w:i/>
          <w:iCs/>
        </w:rPr>
        <w:t>Ibid.</w:t>
      </w:r>
    </w:p>
  </w:footnote>
  <w:footnote w:id="48">
    <w:p w14:paraId="3BE2B5ED" w14:textId="29874029" w:rsidR="00F17C54" w:rsidRPr="00DC5150" w:rsidRDefault="00F17C54">
      <w:pPr>
        <w:pStyle w:val="FootnoteText"/>
      </w:pPr>
      <w:r>
        <w:rPr>
          <w:rStyle w:val="FootnoteReference"/>
        </w:rPr>
        <w:footnoteRef/>
      </w:r>
      <w:r>
        <w:t xml:space="preserve"> Stephen Covey, </w:t>
      </w:r>
      <w:r w:rsidRPr="0B6F1A6B">
        <w:rPr>
          <w:i/>
          <w:iCs/>
        </w:rPr>
        <w:t>The 7 Habits of Highly Effective People: Restoring the Character Ethic</w:t>
      </w:r>
      <w:r>
        <w:t xml:space="preserve"> (New York: Rosetta Books, LLC, 2012), adapted from Part II, Habit 3.</w:t>
      </w:r>
    </w:p>
  </w:footnote>
  <w:footnote w:id="49">
    <w:p w14:paraId="7AD2CD79" w14:textId="1B8546B9" w:rsidR="00F17C54" w:rsidRPr="000D1299" w:rsidRDefault="00F17C54" w:rsidP="00141CA1">
      <w:pPr>
        <w:pStyle w:val="FootnoteText"/>
        <w:rPr>
          <w:lang w:val="en-US"/>
        </w:rPr>
      </w:pPr>
      <w:r>
        <w:rPr>
          <w:rStyle w:val="FootnoteReference"/>
        </w:rPr>
        <w:footnoteRef/>
      </w:r>
      <w:r>
        <w:t xml:space="preserve"> “</w:t>
      </w:r>
      <w:r w:rsidRPr="001C17B2">
        <w:rPr>
          <w:noProof/>
        </w:rPr>
        <w:t>Time management</w:t>
      </w:r>
      <w:r>
        <w:rPr>
          <w:noProof/>
        </w:rPr>
        <w:t>,” in</w:t>
      </w:r>
      <w:r>
        <w:t xml:space="preserve"> </w:t>
      </w:r>
      <w:r w:rsidRPr="0B6F1A6B">
        <w:rPr>
          <w:i/>
          <w:iCs/>
        </w:rPr>
        <w:t>Wikipedia.</w:t>
      </w:r>
    </w:p>
  </w:footnote>
  <w:footnote w:id="50">
    <w:p w14:paraId="5EF66BC8" w14:textId="371E4FFC" w:rsidR="00F17C54" w:rsidRPr="000D1299" w:rsidRDefault="00F17C54" w:rsidP="00141CA1">
      <w:pPr>
        <w:pStyle w:val="FootnoteText"/>
        <w:rPr>
          <w:lang w:val="en-US"/>
        </w:rPr>
      </w:pPr>
      <w:r>
        <w:rPr>
          <w:rStyle w:val="FootnoteReference"/>
        </w:rPr>
        <w:footnoteRef/>
      </w:r>
      <w:r>
        <w:t xml:space="preserve"> Sid Savara, “</w:t>
      </w:r>
      <w:r w:rsidRPr="00225916">
        <w:t>Time Management Matrix by Stephen Covey – Urgent vs Important</w:t>
      </w:r>
      <w:r>
        <w:t xml:space="preserve">,” </w:t>
      </w:r>
      <w:r w:rsidRPr="0B6F1A6B">
        <w:rPr>
          <w:i/>
          <w:iCs/>
        </w:rPr>
        <w:t>Sid Savara</w:t>
      </w:r>
      <w:r>
        <w:t xml:space="preserve"> </w:t>
      </w:r>
      <w:hyperlink r:id="rId27" w:history="1">
        <w:r w:rsidRPr="00225916">
          <w:rPr>
            <w:rStyle w:val="Hyperlink"/>
          </w:rPr>
          <w:t>«https://sidsavara.com/coveys-time-management-matrix-illustrated/»</w:t>
        </w:r>
      </w:hyperlink>
      <w:r>
        <w:t xml:space="preserve"> (March 11, 2018).</w:t>
      </w:r>
    </w:p>
  </w:footnote>
  <w:footnote w:id="51">
    <w:p w14:paraId="79FCE725" w14:textId="146ADFFD" w:rsidR="00F17C54" w:rsidRPr="000D1299" w:rsidRDefault="00F17C54" w:rsidP="00225916">
      <w:pPr>
        <w:pStyle w:val="FootnoteText"/>
        <w:rPr>
          <w:lang w:val="en-US"/>
        </w:rPr>
      </w:pPr>
      <w:r>
        <w:rPr>
          <w:rStyle w:val="FootnoteReference"/>
        </w:rPr>
        <w:footnoteRef/>
      </w:r>
      <w:r>
        <w:t xml:space="preserve"> </w:t>
      </w:r>
      <w:r>
        <w:rPr>
          <w:lang w:val="en-US"/>
        </w:rPr>
        <w:t>Sima, “</w:t>
      </w:r>
      <w:r w:rsidRPr="00D37BFA">
        <w:rPr>
          <w:lang w:val="en-US"/>
        </w:rPr>
        <w:t>Time Management</w:t>
      </w:r>
      <w:r>
        <w:rPr>
          <w:lang w:val="en-US"/>
        </w:rPr>
        <w:t>.”</w:t>
      </w:r>
    </w:p>
  </w:footnote>
  <w:footnote w:id="52">
    <w:p w14:paraId="319F9987" w14:textId="523E6645" w:rsidR="00F17C54" w:rsidRPr="000D1299" w:rsidRDefault="00F17C54" w:rsidP="00225916">
      <w:pPr>
        <w:pStyle w:val="FootnoteText"/>
        <w:rPr>
          <w:lang w:val="en-US"/>
        </w:rPr>
      </w:pPr>
      <w:r>
        <w:rPr>
          <w:rStyle w:val="FootnoteReference"/>
        </w:rPr>
        <w:footnoteRef/>
      </w:r>
      <w:r>
        <w:t xml:space="preserve"> Belle </w:t>
      </w:r>
      <w:r>
        <w:rPr>
          <w:lang w:val="en-US"/>
        </w:rPr>
        <w:t>Cooper, “</w:t>
      </w:r>
      <w:r w:rsidRPr="00225916">
        <w:rPr>
          <w:lang w:val="en-US"/>
        </w:rPr>
        <w:t>8 Time-Tested Task Management Methods</w:t>
      </w:r>
      <w:r>
        <w:rPr>
          <w:lang w:val="en-US"/>
        </w:rPr>
        <w:t xml:space="preserve">,” </w:t>
      </w:r>
      <w:r w:rsidRPr="0B6F1A6B">
        <w:rPr>
          <w:i/>
          <w:iCs/>
          <w:lang w:val="en-US"/>
        </w:rPr>
        <w:t>Zapier</w:t>
      </w:r>
      <w:r>
        <w:rPr>
          <w:lang w:val="en-US"/>
        </w:rPr>
        <w:t xml:space="preserve"> </w:t>
      </w:r>
      <w:hyperlink r:id="rId28" w:history="1">
        <w:r w:rsidRPr="00835502">
          <w:rPr>
            <w:rStyle w:val="Hyperlink"/>
            <w:lang w:val="en-US"/>
          </w:rPr>
          <w:t>«https://zapier.com/blog/best-task-management-method/»</w:t>
        </w:r>
      </w:hyperlink>
      <w:r>
        <w:rPr>
          <w:lang w:val="en-US"/>
        </w:rPr>
        <w:t xml:space="preserve"> (May 12, 2015). </w:t>
      </w:r>
    </w:p>
  </w:footnote>
  <w:footnote w:id="53">
    <w:p w14:paraId="5A450AFA" w14:textId="1E888976" w:rsidR="00F17C54" w:rsidRPr="000D1299" w:rsidRDefault="00F17C54" w:rsidP="00C25258">
      <w:pPr>
        <w:pStyle w:val="FootnoteText"/>
        <w:rPr>
          <w:lang w:val="en-US"/>
        </w:rPr>
      </w:pPr>
      <w:r>
        <w:rPr>
          <w:rStyle w:val="FootnoteReference"/>
        </w:rPr>
        <w:footnoteRef/>
      </w:r>
      <w:r>
        <w:t xml:space="preserve"> </w:t>
      </w:r>
      <w:r>
        <w:rPr>
          <w:lang w:val="en-US"/>
        </w:rPr>
        <w:t>“</w:t>
      </w:r>
      <w:r w:rsidRPr="00835502">
        <w:rPr>
          <w:lang w:val="en-US"/>
        </w:rPr>
        <w:t>Operating System | Process Management | CPU Scheduling</w:t>
      </w:r>
      <w:r>
        <w:rPr>
          <w:lang w:val="en-US"/>
        </w:rPr>
        <w:t xml:space="preserve">,” </w:t>
      </w:r>
      <w:r w:rsidRPr="0B6F1A6B">
        <w:rPr>
          <w:i/>
          <w:iCs/>
          <w:lang w:val="en-US"/>
        </w:rPr>
        <w:t>GeeksforGeeks</w:t>
      </w:r>
      <w:r>
        <w:rPr>
          <w:lang w:val="en-US"/>
        </w:rPr>
        <w:t xml:space="preserve"> </w:t>
      </w:r>
      <w:hyperlink r:id="rId29" w:history="1">
        <w:r w:rsidRPr="00835502">
          <w:rPr>
            <w:rStyle w:val="Hyperlink"/>
            <w:lang w:val="en-US"/>
          </w:rPr>
          <w:t>«https://www.geeksforgeeks.org/gate-notes-operating-system-process-scheduling/»</w:t>
        </w:r>
      </w:hyperlink>
      <w:r>
        <w:rPr>
          <w:lang w:val="en-US"/>
        </w:rPr>
        <w:t xml:space="preserve"> (October 24, 2017) (adapted).</w:t>
      </w:r>
    </w:p>
  </w:footnote>
  <w:footnote w:id="54">
    <w:p w14:paraId="06B160AA" w14:textId="75D44375" w:rsidR="00F17C54" w:rsidRPr="000D1299" w:rsidRDefault="00F17C54" w:rsidP="00C25258">
      <w:pPr>
        <w:pStyle w:val="FootnoteText"/>
        <w:rPr>
          <w:lang w:val="en-US"/>
        </w:rPr>
      </w:pPr>
      <w:r>
        <w:rPr>
          <w:rStyle w:val="FootnoteReference"/>
        </w:rPr>
        <w:footnoteRef/>
      </w:r>
      <w:r>
        <w:t xml:space="preserve"> </w:t>
      </w:r>
      <w:r>
        <w:rPr>
          <w:lang w:val="en-US"/>
        </w:rPr>
        <w:t>Educatorstechnology, “</w:t>
      </w:r>
      <w:r w:rsidRPr="00835502">
        <w:rPr>
          <w:lang w:val="en-US"/>
        </w:rPr>
        <w:t>12 Good Task Management Apps for Teaching</w:t>
      </w:r>
      <w:r>
        <w:rPr>
          <w:lang w:val="en-US"/>
        </w:rPr>
        <w:t xml:space="preserve">,” </w:t>
      </w:r>
      <w:r w:rsidRPr="0B6F1A6B">
        <w:rPr>
          <w:i/>
          <w:iCs/>
          <w:lang w:val="en-US"/>
        </w:rPr>
        <w:t>Educational Technology and Mobile Learning</w:t>
      </w:r>
      <w:r>
        <w:rPr>
          <w:lang w:val="en-US"/>
        </w:rPr>
        <w:t xml:space="preserve"> </w:t>
      </w:r>
      <w:hyperlink r:id="rId30" w:history="1">
        <w:r w:rsidRPr="00835502">
          <w:rPr>
            <w:rStyle w:val="Hyperlink"/>
            <w:lang w:val="en-US"/>
          </w:rPr>
          <w:t>«https://www.educatorstechnology.com/2017/06/12-good-task-management-apps-for.html»</w:t>
        </w:r>
      </w:hyperlink>
      <w:r>
        <w:rPr>
          <w:lang w:val="en-US"/>
        </w:rPr>
        <w:t xml:space="preserve"> (June 3, 2017) (adapted).</w:t>
      </w:r>
    </w:p>
  </w:footnote>
  <w:footnote w:id="55">
    <w:p w14:paraId="711D7142" w14:textId="09613FB1" w:rsidR="00F17C54" w:rsidRPr="000D1299" w:rsidRDefault="00F17C54" w:rsidP="00835502">
      <w:pPr>
        <w:pStyle w:val="FootnoteText"/>
        <w:rPr>
          <w:lang w:val="en-US"/>
        </w:rPr>
      </w:pPr>
      <w:r>
        <w:rPr>
          <w:rStyle w:val="FootnoteReference"/>
        </w:rPr>
        <w:footnoteRef/>
      </w:r>
      <w:r>
        <w:t xml:space="preserve"> Thelma Rabago-</w:t>
      </w:r>
      <w:r>
        <w:rPr>
          <w:lang w:val="en-US"/>
        </w:rPr>
        <w:t>Mingoa, “</w:t>
      </w:r>
      <w:r w:rsidRPr="00141CA1">
        <w:rPr>
          <w:lang w:val="en-US"/>
        </w:rPr>
        <w:t>Filipino teachers</w:t>
      </w:r>
      <w:r>
        <w:rPr>
          <w:lang w:val="en-US"/>
        </w:rPr>
        <w:t>’</w:t>
      </w:r>
      <w:r w:rsidRPr="00141CA1">
        <w:rPr>
          <w:lang w:val="en-US"/>
        </w:rPr>
        <w:t xml:space="preserve"> stress levels and coping strategies</w:t>
      </w:r>
      <w:r>
        <w:rPr>
          <w:lang w:val="en-US"/>
        </w:rPr>
        <w:t xml:space="preserve">,” </w:t>
      </w:r>
      <w:r w:rsidRPr="0B6F1A6B">
        <w:rPr>
          <w:i/>
          <w:iCs/>
          <w:lang w:val="en-US"/>
        </w:rPr>
        <w:t>DLSU Research Congress 2017</w:t>
      </w:r>
      <w:r>
        <w:rPr>
          <w:lang w:val="en-US"/>
        </w:rPr>
        <w:t xml:space="preserve"> </w:t>
      </w:r>
      <w:hyperlink r:id="rId31" w:history="1">
        <w:r w:rsidRPr="00835502">
          <w:rPr>
            <w:rStyle w:val="Hyperlink"/>
            <w:lang w:val="en-US"/>
          </w:rPr>
          <w:t>«http://www.dlsu.edu.ph/conferences/dlsu-research-congress-proceedings/2017/LLI/LLI-I-020.pdf»</w:t>
        </w:r>
      </w:hyperlink>
      <w:r>
        <w:rPr>
          <w:lang w:val="en-US"/>
        </w:rPr>
        <w:t xml:space="preserve"> (June 20-22, 2017). </w:t>
      </w:r>
    </w:p>
  </w:footnote>
  <w:footnote w:id="56">
    <w:p w14:paraId="3668A2C4" w14:textId="72D5283D" w:rsidR="00F17C54" w:rsidRPr="000D1299" w:rsidRDefault="00F17C54" w:rsidP="00141CA1">
      <w:pPr>
        <w:pStyle w:val="FootnoteText"/>
        <w:rPr>
          <w:lang w:val="en-US"/>
        </w:rPr>
      </w:pPr>
      <w:r>
        <w:rPr>
          <w:rStyle w:val="FootnoteReference"/>
        </w:rPr>
        <w:footnoteRef/>
      </w:r>
      <w:r>
        <w:t xml:space="preserve"> Zafarullah Sahito, et al., “</w:t>
      </w:r>
      <w:r w:rsidRPr="00B22851">
        <w:t>Teachers</w:t>
      </w:r>
      <w:r>
        <w:t>’</w:t>
      </w:r>
      <w:r w:rsidRPr="00B22851">
        <w:t xml:space="preserve"> Time Management and the Performance of Students: A Comparison of Government and Private Schools of Hyderabad, Sindh, Pakistan</w:t>
      </w:r>
      <w:r>
        <w:t xml:space="preserve">,” </w:t>
      </w:r>
      <w:r w:rsidRPr="0B6F1A6B">
        <w:rPr>
          <w:i/>
          <w:iCs/>
        </w:rPr>
        <w:t>World Journal of Education</w:t>
      </w:r>
      <w:r>
        <w:t xml:space="preserve"> 6, no. 6 (December 12, 2016): 42-50.</w:t>
      </w:r>
    </w:p>
  </w:footnote>
  <w:footnote w:id="57">
    <w:p w14:paraId="2F1055B0" w14:textId="76759C2D" w:rsidR="00F17C54" w:rsidRPr="000D1299" w:rsidRDefault="00F17C54" w:rsidP="00141CA1">
      <w:pPr>
        <w:pStyle w:val="FootnoteText"/>
        <w:rPr>
          <w:lang w:val="en-US"/>
        </w:rPr>
      </w:pPr>
      <w:r>
        <w:rPr>
          <w:rStyle w:val="FootnoteReference"/>
        </w:rPr>
        <w:footnoteRef/>
      </w:r>
      <w:r>
        <w:t xml:space="preserve"> Hafiz Muhammad Ather Khan, et al., “</w:t>
      </w:r>
      <w:r w:rsidRPr="00B22851">
        <w:t>Exploring Relationship of Time Management with Teachers</w:t>
      </w:r>
      <w:r>
        <w:t>’</w:t>
      </w:r>
      <w:r w:rsidRPr="00B22851">
        <w:t xml:space="preserve"> Performance</w:t>
      </w:r>
      <w:r>
        <w:t xml:space="preserve">,” </w:t>
      </w:r>
      <w:r w:rsidRPr="00B22851">
        <w:t>Bulletin of Education and Research</w:t>
      </w:r>
      <w:r>
        <w:t xml:space="preserve"> 38, no. 2 </w:t>
      </w:r>
      <w:r>
        <w:rPr>
          <w:lang w:val="en-US"/>
        </w:rPr>
        <w:t>(December 2016): 249-63.</w:t>
      </w:r>
    </w:p>
  </w:footnote>
  <w:footnote w:id="58">
    <w:p w14:paraId="7F5F4E46" w14:textId="5AE3FB47" w:rsidR="00F17C54" w:rsidRPr="000D1299" w:rsidRDefault="00F17C54" w:rsidP="00141CA1">
      <w:pPr>
        <w:pStyle w:val="FootnoteText"/>
        <w:rPr>
          <w:lang w:val="en-US"/>
        </w:rPr>
      </w:pPr>
      <w:r>
        <w:rPr>
          <w:rStyle w:val="FootnoteReference"/>
        </w:rPr>
        <w:footnoteRef/>
      </w:r>
      <w:r>
        <w:t xml:space="preserve"> </w:t>
      </w:r>
      <w:r w:rsidRPr="0B6F1A6B">
        <w:rPr>
          <w:i/>
          <w:iCs/>
        </w:rPr>
        <w:t>Ibid.</w:t>
      </w:r>
    </w:p>
  </w:footnote>
  <w:footnote w:id="59">
    <w:p w14:paraId="75AEFFE4" w14:textId="48508A31" w:rsidR="00F17C54" w:rsidRPr="000D1299" w:rsidRDefault="00F17C54" w:rsidP="00141CA1">
      <w:pPr>
        <w:pStyle w:val="FootnoteText"/>
        <w:rPr>
          <w:lang w:val="en-US"/>
        </w:rPr>
      </w:pPr>
      <w:r>
        <w:rPr>
          <w:rStyle w:val="FootnoteReference"/>
        </w:rPr>
        <w:footnoteRef/>
      </w:r>
      <w:r>
        <w:t xml:space="preserve"> </w:t>
      </w:r>
      <w:r>
        <w:rPr>
          <w:lang w:val="en-US"/>
        </w:rPr>
        <w:t>Donne Lorenzo C. Ros, “</w:t>
      </w:r>
      <w:r w:rsidRPr="009C1D05">
        <w:rPr>
          <w:lang w:val="en-US"/>
        </w:rPr>
        <w:t>Android-Based College Planner</w:t>
      </w:r>
      <w:r>
        <w:rPr>
          <w:lang w:val="en-US"/>
        </w:rPr>
        <w:t>,” (special problem, Institute of Computer Studies Reading Center at the University of the Philippines - Los Baños, June 2016).</w:t>
      </w:r>
    </w:p>
  </w:footnote>
  <w:footnote w:id="60">
    <w:p w14:paraId="55254F58" w14:textId="1F109B6F" w:rsidR="00F17C54" w:rsidRPr="00D136FA" w:rsidRDefault="00F17C54" w:rsidP="0B6F1A6B">
      <w:pPr>
        <w:pStyle w:val="FootnoteText"/>
        <w:rPr>
          <w:i/>
          <w:iCs/>
          <w:lang w:val="en-US"/>
        </w:rPr>
      </w:pPr>
      <w:r>
        <w:rPr>
          <w:rStyle w:val="FootnoteReference"/>
        </w:rPr>
        <w:footnoteRef/>
      </w:r>
      <w:r>
        <w:t xml:space="preserve"> </w:t>
      </w:r>
      <w:r w:rsidRPr="0B6F1A6B">
        <w:rPr>
          <w:i/>
          <w:iCs/>
          <w:lang w:val="en-US"/>
        </w:rPr>
        <w:t>Ibid.</w:t>
      </w:r>
    </w:p>
  </w:footnote>
  <w:footnote w:id="61">
    <w:p w14:paraId="4898F02C" w14:textId="24ABA312" w:rsidR="00F17C54" w:rsidRPr="000D1299" w:rsidRDefault="00F17C54" w:rsidP="008F5580">
      <w:pPr>
        <w:pStyle w:val="FootnoteText"/>
        <w:rPr>
          <w:lang w:val="en-US"/>
        </w:rPr>
      </w:pPr>
      <w:r>
        <w:rPr>
          <w:rStyle w:val="FootnoteReference"/>
        </w:rPr>
        <w:footnoteRef/>
      </w:r>
      <w:r>
        <w:t xml:space="preserve"> Jehaziel Jeiel A. Garcia and </w:t>
      </w:r>
      <w:r w:rsidRPr="008F5580">
        <w:t>Fermin Roberto Lapitan</w:t>
      </w:r>
      <w:r>
        <w:t>, “</w:t>
      </w:r>
      <w:r w:rsidRPr="008F5580">
        <w:t>SKEDGEN: An Android Task Scheduling Application Using the Modified Earliest Deadline First Algorithm</w:t>
      </w:r>
      <w:r>
        <w:t xml:space="preserve">” (special problem, </w:t>
      </w:r>
      <w:r>
        <w:rPr>
          <w:lang w:val="en-US"/>
        </w:rPr>
        <w:t xml:space="preserve">Institute of Computer Studies Reading Center at the </w:t>
      </w:r>
      <w:r>
        <w:t>University of the Philippines – Los Baños, April 2012).</w:t>
      </w:r>
    </w:p>
  </w:footnote>
  <w:footnote w:id="62">
    <w:p w14:paraId="7BC12833" w14:textId="2E6D4E81" w:rsidR="00F17C54" w:rsidRPr="000D1299" w:rsidRDefault="00F17C54" w:rsidP="00141CA1">
      <w:pPr>
        <w:pStyle w:val="FootnoteText"/>
        <w:rPr>
          <w:lang w:val="en-US"/>
        </w:rPr>
      </w:pPr>
      <w:r>
        <w:rPr>
          <w:rStyle w:val="FootnoteReference"/>
        </w:rPr>
        <w:footnoteRef/>
      </w:r>
      <w:r>
        <w:t xml:space="preserve"> </w:t>
      </w:r>
      <w:r w:rsidRPr="0B6F1A6B">
        <w:rPr>
          <w:i/>
          <w:iCs/>
          <w:lang w:val="en-US"/>
        </w:rPr>
        <w:t>Ibid,</w:t>
      </w:r>
      <w:r>
        <w:rPr>
          <w:lang w:val="en-US"/>
        </w:rPr>
        <w:t xml:space="preserve"> Background of the Study.</w:t>
      </w:r>
    </w:p>
  </w:footnote>
  <w:footnote w:id="63">
    <w:p w14:paraId="0178B54F" w14:textId="20CC5C5E" w:rsidR="00F17C54" w:rsidRPr="000D1299" w:rsidRDefault="00F17C54">
      <w:pPr>
        <w:pStyle w:val="FootnoteText"/>
        <w:rPr>
          <w:lang w:val="en-US"/>
        </w:rPr>
      </w:pPr>
      <w:r>
        <w:rPr>
          <w:rStyle w:val="FootnoteReference"/>
        </w:rPr>
        <w:footnoteRef/>
      </w:r>
      <w:r>
        <w:t xml:space="preserve"> </w:t>
      </w:r>
      <w:r w:rsidRPr="0B6F1A6B">
        <w:rPr>
          <w:i/>
          <w:iCs/>
          <w:lang w:val="en-US"/>
        </w:rPr>
        <w:t>Ibid.</w:t>
      </w:r>
    </w:p>
  </w:footnote>
  <w:footnote w:id="64">
    <w:p w14:paraId="120E91C0" w14:textId="18F55978" w:rsidR="00F17C54" w:rsidRPr="000D1299" w:rsidRDefault="00F17C54" w:rsidP="00141CA1">
      <w:pPr>
        <w:pStyle w:val="FootnoteText"/>
        <w:rPr>
          <w:lang w:val="en-US"/>
        </w:rPr>
      </w:pPr>
      <w:r>
        <w:rPr>
          <w:rStyle w:val="FootnoteReference"/>
        </w:rPr>
        <w:footnoteRef/>
      </w:r>
      <w:r>
        <w:t xml:space="preserve"> Shiela Garcia and Marie Gocoyo, “</w:t>
      </w:r>
      <w:r w:rsidRPr="009C51CC">
        <w:t>Batangas State University Enhanced Automated Class Scheduling System Using Modified Genetic Algorithms (Gas)</w:t>
      </w:r>
      <w:r>
        <w:t xml:space="preserve">” (master’s thesis, Foster Wheeler Library at Batangas State University – Alangilan Campus, May 2016), </w:t>
      </w:r>
      <w:r>
        <w:rPr>
          <w:lang w:val="en-US"/>
        </w:rPr>
        <w:t>1.</w:t>
      </w:r>
    </w:p>
  </w:footnote>
  <w:footnote w:id="65">
    <w:p w14:paraId="0493D69C" w14:textId="5708D12A" w:rsidR="00F17C54" w:rsidRPr="00D136FA" w:rsidRDefault="00F17C54" w:rsidP="0B6F1A6B">
      <w:pPr>
        <w:pStyle w:val="FootnoteText"/>
        <w:rPr>
          <w:i/>
          <w:iCs/>
          <w:lang w:val="en-US"/>
        </w:rPr>
      </w:pPr>
      <w:r>
        <w:rPr>
          <w:rStyle w:val="FootnoteReference"/>
        </w:rPr>
        <w:footnoteRef/>
      </w:r>
      <w:r>
        <w:t xml:space="preserve"> </w:t>
      </w:r>
      <w:r w:rsidRPr="0B6F1A6B">
        <w:rPr>
          <w:i/>
          <w:iCs/>
          <w:lang w:val="en-US"/>
        </w:rPr>
        <w:t>Ibid,</w:t>
      </w:r>
      <w:r>
        <w:rPr>
          <w:lang w:val="en-US"/>
        </w:rPr>
        <w:t xml:space="preserve"> vi-vii.</w:t>
      </w:r>
    </w:p>
  </w:footnote>
  <w:footnote w:id="66">
    <w:p w14:paraId="17641781" w14:textId="2F334104" w:rsidR="00F17C54" w:rsidRPr="00141CA1" w:rsidRDefault="00F17C54" w:rsidP="00141CA1">
      <w:pPr>
        <w:pStyle w:val="FootnoteText"/>
      </w:pPr>
      <w:r>
        <w:rPr>
          <w:rStyle w:val="FootnoteReference"/>
        </w:rPr>
        <w:footnoteRef/>
      </w:r>
      <w:r>
        <w:t xml:space="preserve"> </w:t>
      </w:r>
      <w:r w:rsidRPr="0B6F1A6B">
        <w:rPr>
          <w:i/>
          <w:iCs/>
        </w:rPr>
        <w:t>Ibid,</w:t>
      </w:r>
      <w:r>
        <w:t xml:space="preserve"> 5.</w:t>
      </w:r>
    </w:p>
  </w:footnote>
  <w:footnote w:id="67">
    <w:p w14:paraId="3FCAD07B" w14:textId="4A2D9119" w:rsidR="00F17C54" w:rsidRPr="000D1299" w:rsidRDefault="00F17C54" w:rsidP="00141CA1">
      <w:pPr>
        <w:pStyle w:val="FootnoteText"/>
        <w:rPr>
          <w:lang w:val="en-US"/>
        </w:rPr>
      </w:pPr>
      <w:r>
        <w:rPr>
          <w:rStyle w:val="FootnoteReference"/>
        </w:rPr>
        <w:footnoteRef/>
      </w:r>
      <w:r>
        <w:t xml:space="preserve"> </w:t>
      </w:r>
      <w:r w:rsidRPr="0B6F1A6B">
        <w:rPr>
          <w:i/>
          <w:iCs/>
          <w:lang w:val="en-US"/>
        </w:rPr>
        <w:t>Ibid.</w:t>
      </w:r>
    </w:p>
  </w:footnote>
  <w:footnote w:id="68">
    <w:p w14:paraId="00927D21" w14:textId="17761275" w:rsidR="00F17C54" w:rsidRPr="000D1299" w:rsidRDefault="00F17C54" w:rsidP="00141CA1">
      <w:pPr>
        <w:pStyle w:val="FootnoteText"/>
        <w:rPr>
          <w:lang w:val="en-US"/>
        </w:rPr>
      </w:pPr>
      <w:r>
        <w:rPr>
          <w:rStyle w:val="FootnoteReference"/>
        </w:rPr>
        <w:footnoteRef/>
      </w:r>
      <w:r>
        <w:t xml:space="preserve"> Lysa V. Comia, Mary Grace M. Manalo, and Reena A. Silva, “</w:t>
      </w:r>
      <w:r w:rsidRPr="007C7A5B">
        <w:t>Design and Development of a Mobile Class Record Android Application</w:t>
      </w:r>
      <w:r>
        <w:t>” (baccalaureate’s thesis, Foster Wheeler Library at Batangas State University – Alangilan Campus, March 2013).</w:t>
      </w:r>
    </w:p>
  </w:footnote>
  <w:footnote w:id="69">
    <w:p w14:paraId="3E2E1ACE" w14:textId="1E5C7B59" w:rsidR="00F17C54" w:rsidRPr="00A71F7D" w:rsidRDefault="00F17C54" w:rsidP="00141CA1">
      <w:pPr>
        <w:pStyle w:val="FootnoteText"/>
      </w:pPr>
      <w:r>
        <w:rPr>
          <w:rStyle w:val="FootnoteReference"/>
        </w:rPr>
        <w:footnoteRef/>
      </w:r>
      <w:r>
        <w:t xml:space="preserve"> “</w:t>
      </w:r>
      <w:r w:rsidRPr="005626C4">
        <w:t>Mobile Frameworks Comparison Chart</w:t>
      </w:r>
      <w:r>
        <w:t xml:space="preserve">”, </w:t>
      </w:r>
      <w:hyperlink r:id="rId32" w:history="1">
        <w:r>
          <w:rPr>
            <w:rStyle w:val="Hyperlink"/>
          </w:rPr>
          <w:t>«h</w:t>
        </w:r>
        <w:r w:rsidRPr="00937533">
          <w:rPr>
            <w:rStyle w:val="Hyperlink"/>
          </w:rPr>
          <w:t>ttp://mobile-frameworks-comparison-chart.com</w:t>
        </w:r>
        <w:r>
          <w:rPr>
            <w:rStyle w:val="Hyperlink"/>
          </w:rPr>
          <w:t>/»</w:t>
        </w:r>
      </w:hyperlink>
      <w:r>
        <w:t xml:space="preserve"> (Accessed April 30, 2018).</w:t>
      </w:r>
    </w:p>
  </w:footnote>
  <w:footnote w:id="70">
    <w:p w14:paraId="6BA8E79E" w14:textId="350EFB9A" w:rsidR="00F17C54" w:rsidRPr="00D136FA" w:rsidRDefault="00F17C54" w:rsidP="0B6F1A6B">
      <w:pPr>
        <w:pStyle w:val="FootnoteText"/>
        <w:rPr>
          <w:i/>
          <w:iCs/>
          <w:lang w:val="en-US"/>
        </w:rPr>
      </w:pPr>
      <w:r>
        <w:rPr>
          <w:rStyle w:val="FootnoteReference"/>
        </w:rPr>
        <w:footnoteRef/>
      </w:r>
      <w:r>
        <w:t xml:space="preserve"> </w:t>
      </w:r>
      <w:r w:rsidRPr="0B6F1A6B">
        <w:rPr>
          <w:i/>
          <w:iCs/>
          <w:lang w:val="en-US"/>
        </w:rPr>
        <w:t xml:space="preserve">cf. </w:t>
      </w:r>
      <w:r w:rsidRPr="000D1299">
        <w:rPr>
          <w:lang w:val="en-US"/>
        </w:rPr>
        <w:t>S</w:t>
      </w:r>
      <w:r>
        <w:rPr>
          <w:lang w:val="en-US"/>
        </w:rPr>
        <w:t>hivam S</w:t>
      </w:r>
      <w:r w:rsidRPr="000D1299">
        <w:rPr>
          <w:lang w:val="en-US"/>
        </w:rPr>
        <w:t>rivastav</w:t>
      </w:r>
      <w:r>
        <w:rPr>
          <w:lang w:val="en-US"/>
        </w:rPr>
        <w:t>, “</w:t>
      </w:r>
      <w:r w:rsidRPr="001B7B4A">
        <w:rPr>
          <w:lang w:val="en-US"/>
        </w:rPr>
        <w:t>How To Choose The Best Framework For Your Mobile App?</w:t>
      </w:r>
      <w:r>
        <w:rPr>
          <w:lang w:val="en-US"/>
        </w:rPr>
        <w:t xml:space="preserve">,” </w:t>
      </w:r>
      <w:r w:rsidRPr="0B6F1A6B">
        <w:rPr>
          <w:i/>
          <w:iCs/>
          <w:lang w:val="en-US"/>
        </w:rPr>
        <w:t>Appinventiv Official Blog for Mobile App Development</w:t>
      </w:r>
      <w:r>
        <w:rPr>
          <w:lang w:val="en-US"/>
        </w:rPr>
        <w:t xml:space="preserve"> </w:t>
      </w:r>
      <w:hyperlink r:id="rId33" w:history="1">
        <w:r w:rsidRPr="001B7B4A">
          <w:rPr>
            <w:rStyle w:val="Hyperlink"/>
            <w:lang w:val="en-US"/>
          </w:rPr>
          <w:t>«https://appinventiv.com/blog/choose-best-framework-mobile-app»</w:t>
        </w:r>
      </w:hyperlink>
      <w:r>
        <w:rPr>
          <w:lang w:val="en-US"/>
        </w:rPr>
        <w:t xml:space="preserve"> (August 13, 2015).</w:t>
      </w:r>
    </w:p>
  </w:footnote>
  <w:footnote w:id="71">
    <w:p w14:paraId="2BBB9638" w14:textId="495E3DDB" w:rsidR="00F17C54" w:rsidRPr="000D1299" w:rsidRDefault="00F17C54" w:rsidP="00141CA1">
      <w:pPr>
        <w:pStyle w:val="FootnoteText"/>
        <w:rPr>
          <w:lang w:val="en-US"/>
        </w:rPr>
      </w:pPr>
      <w:r>
        <w:rPr>
          <w:rStyle w:val="FootnoteReference"/>
        </w:rPr>
        <w:footnoteRef/>
      </w:r>
      <w:r>
        <w:t xml:space="preserve"> Jean </w:t>
      </w:r>
      <w:r>
        <w:rPr>
          <w:lang w:val="en-US"/>
        </w:rPr>
        <w:t>Paul, “</w:t>
      </w:r>
      <w:r w:rsidRPr="001B7B4A">
        <w:rPr>
          <w:lang w:val="en-US"/>
        </w:rPr>
        <w:t>Creating a Plugin enabled Application: Part 1 of 2</w:t>
      </w:r>
      <w:r>
        <w:rPr>
          <w:lang w:val="en-US"/>
        </w:rPr>
        <w:t xml:space="preserve">,” </w:t>
      </w:r>
      <w:r w:rsidRPr="0B6F1A6B">
        <w:rPr>
          <w:i/>
          <w:iCs/>
          <w:lang w:val="en-US"/>
        </w:rPr>
        <w:t>C# Corner</w:t>
      </w:r>
      <w:r>
        <w:rPr>
          <w:lang w:val="en-US"/>
        </w:rPr>
        <w:t xml:space="preserve"> </w:t>
      </w:r>
      <w:hyperlink r:id="rId34" w:history="1">
        <w:r w:rsidRPr="001B7B4A">
          <w:rPr>
            <w:rStyle w:val="Hyperlink"/>
            <w:lang w:val="en-US"/>
          </w:rPr>
          <w:t>«https://www.c-sharpcorner.com/uploadfile/40e97e/creating-a-plugin-enabled-application-part-1-of-2/»</w:t>
        </w:r>
      </w:hyperlink>
      <w:r>
        <w:rPr>
          <w:lang w:val="en-US"/>
        </w:rPr>
        <w:t xml:space="preserve"> (May 4, 2011).</w:t>
      </w:r>
    </w:p>
  </w:footnote>
  <w:footnote w:id="72">
    <w:p w14:paraId="4E54769C" w14:textId="72DA01B3" w:rsidR="00F17C54" w:rsidRPr="000D1299" w:rsidRDefault="00F17C54" w:rsidP="00141CA1">
      <w:pPr>
        <w:pStyle w:val="FootnoteText"/>
        <w:rPr>
          <w:lang w:val="en-US"/>
        </w:rPr>
      </w:pPr>
      <w:r>
        <w:rPr>
          <w:rStyle w:val="FootnoteReference"/>
        </w:rPr>
        <w:footnoteRef/>
      </w:r>
      <w:r>
        <w:t xml:space="preserve"> “</w:t>
      </w:r>
      <w:r>
        <w:rPr>
          <w:lang w:val="en-US"/>
        </w:rPr>
        <w:t xml:space="preserve">Definition and Domains of Ergonomics,” </w:t>
      </w:r>
      <w:r w:rsidRPr="0B6F1A6B">
        <w:rPr>
          <w:i/>
          <w:iCs/>
          <w:lang w:val="en-US"/>
        </w:rPr>
        <w:t>International Ergonomics Association</w:t>
      </w:r>
      <w:r>
        <w:rPr>
          <w:lang w:val="en-US"/>
        </w:rPr>
        <w:t xml:space="preserve"> </w:t>
      </w:r>
      <w:hyperlink r:id="rId35" w:history="1">
        <w:r w:rsidRPr="00992F30">
          <w:rPr>
            <w:rStyle w:val="Hyperlink"/>
            <w:lang w:val="en-US"/>
          </w:rPr>
          <w:t>«https://www.iea.cc/whats/index.html»</w:t>
        </w:r>
      </w:hyperlink>
      <w:r>
        <w:rPr>
          <w:lang w:val="en-US"/>
        </w:rPr>
        <w:t xml:space="preserve"> (Accessed on April 26, 2018).</w:t>
      </w:r>
    </w:p>
  </w:footnote>
  <w:footnote w:id="73">
    <w:p w14:paraId="02AE4304" w14:textId="3DAADD14" w:rsidR="00F17C54" w:rsidRPr="000D1299" w:rsidRDefault="00F17C54" w:rsidP="00141CA1">
      <w:pPr>
        <w:pStyle w:val="FootnoteText"/>
        <w:rPr>
          <w:lang w:val="en-US"/>
        </w:rPr>
      </w:pPr>
      <w:r>
        <w:rPr>
          <w:rStyle w:val="FootnoteReference"/>
        </w:rPr>
        <w:footnoteRef/>
      </w:r>
      <w:r>
        <w:t xml:space="preserve"> “</w:t>
      </w:r>
      <w:r w:rsidRPr="00F96BED">
        <w:t>Human factors and ergonomics</w:t>
      </w:r>
      <w:r>
        <w:t>,”</w:t>
      </w:r>
      <w:r w:rsidRPr="00F96BED">
        <w:t xml:space="preserve"> </w:t>
      </w:r>
      <w:r>
        <w:t xml:space="preserve">in </w:t>
      </w:r>
      <w:r w:rsidRPr="0B6F1A6B">
        <w:rPr>
          <w:i/>
          <w:iCs/>
        </w:rPr>
        <w:t>Wikipedia</w:t>
      </w:r>
      <w:r>
        <w:t xml:space="preserve"> </w:t>
      </w:r>
      <w:hyperlink r:id="rId36" w:history="1">
        <w:r w:rsidRPr="00F96BED">
          <w:rPr>
            <w:rStyle w:val="Hyperlink"/>
          </w:rPr>
          <w:t>«https://en.wikipedia.org/wiki/Human_factors_and_ergonomics»</w:t>
        </w:r>
      </w:hyperlink>
      <w:r>
        <w:t xml:space="preserve"> (April 18, 2018).</w:t>
      </w:r>
    </w:p>
  </w:footnote>
  <w:footnote w:id="74">
    <w:p w14:paraId="0A364E82" w14:textId="6DC74826" w:rsidR="00F17C54" w:rsidRPr="000D1299" w:rsidRDefault="00F17C54" w:rsidP="00141CA1">
      <w:pPr>
        <w:pStyle w:val="FootnoteText"/>
        <w:rPr>
          <w:lang w:val="en-US"/>
        </w:rPr>
      </w:pPr>
      <w:r>
        <w:rPr>
          <w:rStyle w:val="FootnoteReference"/>
        </w:rPr>
        <w:footnoteRef/>
      </w:r>
      <w:r>
        <w:t xml:space="preserve"> Mark R. </w:t>
      </w:r>
      <w:r>
        <w:rPr>
          <w:lang w:val="en-US"/>
        </w:rPr>
        <w:t xml:space="preserve">Lehto and James R. Buck, </w:t>
      </w:r>
      <w:r w:rsidRPr="0B6F1A6B">
        <w:rPr>
          <w:i/>
          <w:iCs/>
          <w:lang w:val="en-US"/>
        </w:rPr>
        <w:t>Introduction to Human Factors and Ergonomics for Engineers</w:t>
      </w:r>
      <w:r>
        <w:rPr>
          <w:lang w:val="en-US"/>
        </w:rPr>
        <w:t xml:space="preserve"> (New York: Taylor &amp; Francis Group, LLC, 2008), 2-3.</w:t>
      </w:r>
    </w:p>
  </w:footnote>
  <w:footnote w:id="75">
    <w:p w14:paraId="4D85104B" w14:textId="3E8E73B7" w:rsidR="00F17C54" w:rsidRPr="000D1299" w:rsidRDefault="00F17C54" w:rsidP="00141CA1">
      <w:pPr>
        <w:pStyle w:val="FootnoteText"/>
        <w:rPr>
          <w:lang w:val="en-US"/>
        </w:rPr>
      </w:pPr>
      <w:r>
        <w:rPr>
          <w:rStyle w:val="FootnoteReference"/>
        </w:rPr>
        <w:footnoteRef/>
      </w:r>
      <w:r>
        <w:t xml:space="preserve"> </w:t>
      </w:r>
      <w:r w:rsidRPr="0B6F1A6B">
        <w:rPr>
          <w:i/>
          <w:iCs/>
          <w:lang w:val="en-US"/>
        </w:rPr>
        <w:t>Ibid</w:t>
      </w:r>
      <w:r>
        <w:rPr>
          <w:lang w:val="en-US"/>
        </w:rPr>
        <w:t>, 97-99.</w:t>
      </w:r>
    </w:p>
  </w:footnote>
  <w:footnote w:id="76">
    <w:p w14:paraId="2105AC03" w14:textId="354983C6" w:rsidR="00F17C54" w:rsidRPr="000D1299" w:rsidRDefault="00F17C54" w:rsidP="00141CA1">
      <w:pPr>
        <w:pStyle w:val="FootnoteText"/>
        <w:rPr>
          <w:lang w:val="en-US"/>
        </w:rPr>
      </w:pPr>
      <w:r>
        <w:rPr>
          <w:rStyle w:val="FootnoteReference"/>
        </w:rPr>
        <w:footnoteRef/>
      </w:r>
      <w:r>
        <w:t xml:space="preserve"> </w:t>
      </w:r>
      <w:r w:rsidRPr="0B6F1A6B">
        <w:rPr>
          <w:i/>
          <w:iCs/>
        </w:rPr>
        <w:t>Ibid</w:t>
      </w:r>
      <w:r>
        <w:t>, 414.</w:t>
      </w:r>
    </w:p>
  </w:footnote>
  <w:footnote w:id="77">
    <w:p w14:paraId="34D12489" w14:textId="2A8E5DF4" w:rsidR="00F17C54" w:rsidRPr="000D1299" w:rsidRDefault="00F17C54" w:rsidP="00141CA1">
      <w:pPr>
        <w:pStyle w:val="FootnoteText"/>
        <w:rPr>
          <w:lang w:val="en-US"/>
        </w:rPr>
      </w:pPr>
      <w:r>
        <w:rPr>
          <w:rStyle w:val="FootnoteReference"/>
        </w:rPr>
        <w:footnoteRef/>
      </w:r>
      <w:r>
        <w:t xml:space="preserve"> Jakob </w:t>
      </w:r>
      <w:r>
        <w:rPr>
          <w:lang w:val="en-US"/>
        </w:rPr>
        <w:t xml:space="preserve">Nielsen, </w:t>
      </w:r>
      <w:r w:rsidRPr="0B6F1A6B">
        <w:rPr>
          <w:i/>
          <w:iCs/>
          <w:lang w:val="en-US"/>
        </w:rPr>
        <w:t>Usability Engineering</w:t>
      </w:r>
      <w:r>
        <w:rPr>
          <w:lang w:val="en-US"/>
        </w:rPr>
        <w:t xml:space="preserve"> (San Diego, CA: Academic Press, 1993), 20.</w:t>
      </w:r>
    </w:p>
  </w:footnote>
  <w:footnote w:id="78">
    <w:p w14:paraId="712BD312" w14:textId="44050A35" w:rsidR="00F17C54" w:rsidRPr="000D1299" w:rsidRDefault="00F17C54" w:rsidP="00141CA1">
      <w:pPr>
        <w:pStyle w:val="FootnoteText"/>
        <w:rPr>
          <w:lang w:val="en-US"/>
        </w:rPr>
      </w:pPr>
      <w:r>
        <w:rPr>
          <w:rStyle w:val="FootnoteReference"/>
        </w:rPr>
        <w:footnoteRef/>
      </w:r>
      <w:r>
        <w:t xml:space="preserve"> Lehto &amp; Buck, </w:t>
      </w:r>
      <w:r w:rsidRPr="0B6F1A6B">
        <w:rPr>
          <w:i/>
          <w:iCs/>
        </w:rPr>
        <w:t>Introduction to Human Factors,</w:t>
      </w:r>
      <w:r>
        <w:t xml:space="preserve"> 554.</w:t>
      </w:r>
    </w:p>
  </w:footnote>
  <w:footnote w:id="79">
    <w:p w14:paraId="287097E9" w14:textId="15652608" w:rsidR="00F17C54" w:rsidRPr="000D1299" w:rsidRDefault="00F17C54" w:rsidP="00141CA1">
      <w:pPr>
        <w:pStyle w:val="FootnoteText"/>
        <w:rPr>
          <w:lang w:val="en-US"/>
        </w:rPr>
      </w:pPr>
      <w:r>
        <w:rPr>
          <w:rStyle w:val="FootnoteReference"/>
        </w:rPr>
        <w:footnoteRef/>
      </w:r>
      <w:r>
        <w:t xml:space="preserve"> Donald A. </w:t>
      </w:r>
      <w:r>
        <w:rPr>
          <w:lang w:val="en-US"/>
        </w:rPr>
        <w:t xml:space="preserve">Norman, </w:t>
      </w:r>
      <w:r w:rsidRPr="0B6F1A6B">
        <w:rPr>
          <w:i/>
          <w:iCs/>
          <w:lang w:val="en-US"/>
        </w:rPr>
        <w:t>The Design of Everyday Things</w:t>
      </w:r>
      <w:r>
        <w:rPr>
          <w:lang w:val="en-US"/>
        </w:rPr>
        <w:t xml:space="preserve"> revised and expanded edition (NY: Basic Books, 2013), 8.</w:t>
      </w:r>
    </w:p>
  </w:footnote>
  <w:footnote w:id="80">
    <w:p w14:paraId="233007CF" w14:textId="3DF7505E" w:rsidR="00F17C54" w:rsidRPr="00133F0E" w:rsidRDefault="00F17C54" w:rsidP="00141CA1">
      <w:pPr>
        <w:pStyle w:val="FootnoteText"/>
      </w:pPr>
      <w:r>
        <w:rPr>
          <w:rStyle w:val="FootnoteReference"/>
        </w:rPr>
        <w:footnoteRef/>
      </w:r>
      <w:r>
        <w:t xml:space="preserve"> “</w:t>
      </w:r>
      <w:r w:rsidRPr="006E2145">
        <w:t>Activity-centered design</w:t>
      </w:r>
      <w:r>
        <w:t>,” in</w:t>
      </w:r>
      <w:r w:rsidRPr="006E2145">
        <w:t xml:space="preserve"> </w:t>
      </w:r>
      <w:r w:rsidRPr="0B6F1A6B">
        <w:rPr>
          <w:i/>
          <w:iCs/>
        </w:rPr>
        <w:t>Wikipedia</w:t>
      </w:r>
      <w:r>
        <w:t xml:space="preserve"> </w:t>
      </w:r>
      <w:hyperlink r:id="rId37" w:history="1">
        <w:r w:rsidRPr="006E2145">
          <w:rPr>
            <w:rStyle w:val="Hyperlink"/>
          </w:rPr>
          <w:t>«https://en.wikipedia.org/wiki/Activity-centered_design»</w:t>
        </w:r>
      </w:hyperlink>
      <w:r>
        <w:t xml:space="preserve"> (April 22, 2018).</w:t>
      </w:r>
    </w:p>
  </w:footnote>
  <w:footnote w:id="81">
    <w:p w14:paraId="6B4B03E5" w14:textId="61293947" w:rsidR="00F17C54" w:rsidRPr="0004259B" w:rsidRDefault="00F17C54" w:rsidP="00141CA1">
      <w:pPr>
        <w:pStyle w:val="FootnoteText"/>
      </w:pPr>
      <w:r>
        <w:rPr>
          <w:rStyle w:val="FootnoteReference"/>
        </w:rPr>
        <w:footnoteRef/>
      </w:r>
      <w:r>
        <w:t xml:space="preserve"> “</w:t>
      </w:r>
      <w:r>
        <w:rPr>
          <w:noProof/>
          <w:lang w:val="en-US"/>
        </w:rPr>
        <w:t>Emotional design,</w:t>
      </w:r>
      <w:r>
        <w:t xml:space="preserve">” in </w:t>
      </w:r>
      <w:r w:rsidRPr="0B6F1A6B">
        <w:rPr>
          <w:i/>
          <w:iCs/>
        </w:rPr>
        <w:t>Wikipedia</w:t>
      </w:r>
      <w:r>
        <w:t xml:space="preserve"> </w:t>
      </w:r>
      <w:hyperlink r:id="rId38" w:history="1">
        <w:r w:rsidRPr="006E2145">
          <w:rPr>
            <w:rStyle w:val="Hyperlink"/>
          </w:rPr>
          <w:t>«https://en.wikipedia.org/wiki/Emotional_Design»</w:t>
        </w:r>
      </w:hyperlink>
      <w:r>
        <w:t xml:space="preserve"> (April 15, 2018).</w:t>
      </w:r>
    </w:p>
  </w:footnote>
  <w:footnote w:id="82">
    <w:p w14:paraId="394AA0EF" w14:textId="5B28078F" w:rsidR="00F17C54" w:rsidRPr="000D1299" w:rsidRDefault="00F17C54" w:rsidP="00141CA1">
      <w:pPr>
        <w:pStyle w:val="FootnoteText"/>
        <w:rPr>
          <w:lang w:val="en-US"/>
        </w:rPr>
      </w:pPr>
      <w:r>
        <w:rPr>
          <w:rStyle w:val="FootnoteReference"/>
        </w:rPr>
        <w:footnoteRef/>
      </w:r>
      <w:r>
        <w:t xml:space="preserve"> Donald A. </w:t>
      </w:r>
      <w:r>
        <w:rPr>
          <w:lang w:val="en-US"/>
        </w:rPr>
        <w:t xml:space="preserve">Norman, </w:t>
      </w:r>
      <w:r w:rsidRPr="0B6F1A6B">
        <w:rPr>
          <w:i/>
          <w:iCs/>
          <w:lang w:val="en-US"/>
        </w:rPr>
        <w:t>Emotional Design: Why We Love (or Hate) Everyday Things</w:t>
      </w:r>
      <w:r>
        <w:rPr>
          <w:lang w:val="en-US"/>
        </w:rPr>
        <w:t xml:space="preserve"> (NY: Basic Books, 2004), 65-89.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1629C"/>
    <w:multiLevelType w:val="hybridMultilevel"/>
    <w:tmpl w:val="8786A57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8955D87"/>
    <w:multiLevelType w:val="multilevel"/>
    <w:tmpl w:val="3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E6746E"/>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FE66C5"/>
    <w:multiLevelType w:val="hybridMultilevel"/>
    <w:tmpl w:val="7FB855A4"/>
    <w:lvl w:ilvl="0" w:tplc="EE5259C6">
      <w:start w:val="1"/>
      <w:numFmt w:val="bullet"/>
      <w:pStyle w:val="BulletedList"/>
      <w:lvlText w:val=""/>
      <w:lvlJc w:val="left"/>
      <w:pPr>
        <w:ind w:left="108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84A7D3B"/>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057A91"/>
    <w:multiLevelType w:val="hybridMultilevel"/>
    <w:tmpl w:val="CDB42086"/>
    <w:lvl w:ilvl="0" w:tplc="8EC495A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1EAC73AC"/>
    <w:multiLevelType w:val="multilevel"/>
    <w:tmpl w:val="3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2392E0E"/>
    <w:multiLevelType w:val="hybridMultilevel"/>
    <w:tmpl w:val="38D4880A"/>
    <w:lvl w:ilvl="0" w:tplc="181E7800">
      <w:start w:val="1"/>
      <w:numFmt w:val="upperRoman"/>
      <w:suff w:val="nothing"/>
      <w:lvlText w:val="Chapter %1"/>
      <w:lvlJc w:val="left"/>
      <w:pPr>
        <w:ind w:left="0" w:firstLine="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5D21144"/>
    <w:multiLevelType w:val="multilevel"/>
    <w:tmpl w:val="5D1424E2"/>
    <w:lvl w:ilvl="0">
      <w:start w:val="1"/>
      <w:numFmt w:val="upperLetter"/>
      <w:pStyle w:val="Heading1-Appendix"/>
      <w:suff w:val="nothing"/>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38C06606"/>
    <w:multiLevelType w:val="hybridMultilevel"/>
    <w:tmpl w:val="429E387E"/>
    <w:lvl w:ilvl="0" w:tplc="A7085D3C">
      <w:start w:val="1"/>
      <w:numFmt w:val="decimal"/>
      <w:lvlText w:val="%1."/>
      <w:lvlJc w:val="left"/>
      <w:pPr>
        <w:ind w:left="108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3B8B7300"/>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5E464D"/>
    <w:multiLevelType w:val="hybridMultilevel"/>
    <w:tmpl w:val="5D365E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EF25D37"/>
    <w:multiLevelType w:val="hybridMultilevel"/>
    <w:tmpl w:val="C37E2F5A"/>
    <w:lvl w:ilvl="0" w:tplc="34090011">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667B5145"/>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E5209FB"/>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0C20688"/>
    <w:multiLevelType w:val="multilevel"/>
    <w:tmpl w:val="920EA1A0"/>
    <w:lvl w:ilvl="0">
      <w:start w:val="1"/>
      <w:numFmt w:val="decimal"/>
      <w:pStyle w:val="Heading1"/>
      <w:suff w:val="nothing"/>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6" w15:restartNumberingAfterBreak="0">
    <w:nsid w:val="766022FA"/>
    <w:multiLevelType w:val="hybridMultilevel"/>
    <w:tmpl w:val="53F8A1F2"/>
    <w:lvl w:ilvl="0" w:tplc="5AEC83C6">
      <w:start w:val="1"/>
      <w:numFmt w:val="decimal"/>
      <w:pStyle w:val="NumberedList"/>
      <w:lvlText w:val="%1."/>
      <w:lvlJc w:val="left"/>
      <w:pPr>
        <w:ind w:left="108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77CB6A3A"/>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8EF4A2C"/>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2"/>
  </w:num>
  <w:num w:numId="3">
    <w:abstractNumId w:val="11"/>
  </w:num>
  <w:num w:numId="4">
    <w:abstractNumId w:val="6"/>
  </w:num>
  <w:num w:numId="5">
    <w:abstractNumId w:val="13"/>
  </w:num>
  <w:num w:numId="6">
    <w:abstractNumId w:val="1"/>
  </w:num>
  <w:num w:numId="7">
    <w:abstractNumId w:val="17"/>
  </w:num>
  <w:num w:numId="8">
    <w:abstractNumId w:val="0"/>
  </w:num>
  <w:num w:numId="9">
    <w:abstractNumId w:val="9"/>
  </w:num>
  <w:num w:numId="10">
    <w:abstractNumId w:val="9"/>
    <w:lvlOverride w:ilvl="0">
      <w:startOverride w:val="1"/>
    </w:lvlOverride>
  </w:num>
  <w:num w:numId="11">
    <w:abstractNumId w:val="9"/>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6"/>
  </w:num>
  <w:num w:numId="16">
    <w:abstractNumId w:val="16"/>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3"/>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16"/>
    <w:lvlOverride w:ilvl="0">
      <w:startOverride w:val="1"/>
    </w:lvlOverride>
  </w:num>
  <w:num w:numId="31">
    <w:abstractNumId w:val="16"/>
    <w:lvlOverride w:ilvl="0">
      <w:startOverride w:val="1"/>
    </w:lvlOverride>
  </w:num>
  <w:num w:numId="32">
    <w:abstractNumId w:val="16"/>
    <w:lvlOverride w:ilvl="0">
      <w:startOverride w:val="1"/>
    </w:lvlOverride>
  </w:num>
  <w:num w:numId="33">
    <w:abstractNumId w:val="16"/>
    <w:lvlOverride w:ilvl="0">
      <w:startOverride w:val="1"/>
    </w:lvlOverride>
  </w:num>
  <w:num w:numId="34">
    <w:abstractNumId w:val="16"/>
    <w:lvlOverride w:ilvl="0">
      <w:startOverride w:val="1"/>
    </w:lvlOverride>
  </w:num>
  <w:num w:numId="35">
    <w:abstractNumId w:val="16"/>
    <w:lvlOverride w:ilvl="0">
      <w:startOverride w:val="1"/>
    </w:lvlOverride>
  </w:num>
  <w:num w:numId="36">
    <w:abstractNumId w:val="16"/>
    <w:lvlOverride w:ilvl="0">
      <w:startOverride w:val="1"/>
    </w:lvlOverride>
  </w:num>
  <w:num w:numId="37">
    <w:abstractNumId w:val="16"/>
    <w:lvlOverride w:ilvl="0">
      <w:startOverride w:val="1"/>
    </w:lvlOverride>
  </w:num>
  <w:num w:numId="38">
    <w:abstractNumId w:val="7"/>
  </w:num>
  <w:num w:numId="39">
    <w:abstractNumId w:val="8"/>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num>
  <w:num w:numId="42">
    <w:abstractNumId w:val="16"/>
    <w:lvlOverride w:ilvl="0">
      <w:startOverride w:val="1"/>
    </w:lvlOverride>
  </w:num>
  <w:num w:numId="43">
    <w:abstractNumId w:val="18"/>
  </w:num>
  <w:num w:numId="44">
    <w:abstractNumId w:val="16"/>
    <w:lvlOverride w:ilvl="0">
      <w:startOverride w:val="1"/>
    </w:lvlOverride>
  </w:num>
  <w:num w:numId="45">
    <w:abstractNumId w:val="4"/>
  </w:num>
  <w:num w:numId="46">
    <w:abstractNumId w:val="2"/>
  </w:num>
  <w:num w:numId="47">
    <w:abstractNumId w:val="14"/>
  </w:num>
  <w:num w:numId="48">
    <w:abstractNumId w:val="10"/>
  </w:num>
  <w:num w:numId="49">
    <w:abstractNumId w:val="16"/>
    <w:lvlOverride w:ilvl="0">
      <w:startOverride w:val="1"/>
    </w:lvlOverride>
  </w:num>
  <w:num w:numId="50">
    <w:abstractNumId w:val="16"/>
    <w:lvlOverride w:ilvl="0">
      <w:startOverride w:val="1"/>
    </w:lvlOverride>
  </w:num>
  <w:num w:numId="51">
    <w:abstractNumId w:val="16"/>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vani Duqueza">
    <w15:presenceInfo w15:providerId="Windows Live" w15:userId="23ec6a6871fb4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oNotDisplayPageBoundaries/>
  <w:activeWritingStyle w:appName="MSWord" w:lang="en-PH" w:vendorID="64" w:dllVersion="131078" w:nlCheck="1" w:checkStyle="0"/>
  <w:activeWritingStyle w:appName="MSWord" w:lang="en-US" w:vendorID="64" w:dllVersion="131078" w:nlCheck="1" w:checkStyle="0"/>
  <w:defaultTabStop w:val="720"/>
  <w:drawingGridHorizontalSpacing w:val="9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8B"/>
    <w:rsid w:val="00010DA5"/>
    <w:rsid w:val="000216E0"/>
    <w:rsid w:val="00026792"/>
    <w:rsid w:val="00030F5B"/>
    <w:rsid w:val="00032120"/>
    <w:rsid w:val="000407D3"/>
    <w:rsid w:val="0004259B"/>
    <w:rsid w:val="0005193A"/>
    <w:rsid w:val="00052AAB"/>
    <w:rsid w:val="00053C61"/>
    <w:rsid w:val="00055D7D"/>
    <w:rsid w:val="00056426"/>
    <w:rsid w:val="00057A09"/>
    <w:rsid w:val="00064C3E"/>
    <w:rsid w:val="0007134C"/>
    <w:rsid w:val="00071589"/>
    <w:rsid w:val="00071FC5"/>
    <w:rsid w:val="000768A5"/>
    <w:rsid w:val="00076F18"/>
    <w:rsid w:val="00084E97"/>
    <w:rsid w:val="00087D1D"/>
    <w:rsid w:val="00090938"/>
    <w:rsid w:val="0009769C"/>
    <w:rsid w:val="000A2BFB"/>
    <w:rsid w:val="000B6377"/>
    <w:rsid w:val="000C74E4"/>
    <w:rsid w:val="000D1299"/>
    <w:rsid w:val="000D1357"/>
    <w:rsid w:val="000D38D8"/>
    <w:rsid w:val="000D7AE1"/>
    <w:rsid w:val="000E40F6"/>
    <w:rsid w:val="000E468B"/>
    <w:rsid w:val="000E6425"/>
    <w:rsid w:val="000F0062"/>
    <w:rsid w:val="00102C88"/>
    <w:rsid w:val="0010781E"/>
    <w:rsid w:val="00114C08"/>
    <w:rsid w:val="001223C6"/>
    <w:rsid w:val="00122A14"/>
    <w:rsid w:val="001251C0"/>
    <w:rsid w:val="00133F0E"/>
    <w:rsid w:val="00134B56"/>
    <w:rsid w:val="00141CA1"/>
    <w:rsid w:val="00151AA5"/>
    <w:rsid w:val="00154E8D"/>
    <w:rsid w:val="0016099E"/>
    <w:rsid w:val="00164F40"/>
    <w:rsid w:val="00165449"/>
    <w:rsid w:val="00165C0F"/>
    <w:rsid w:val="00180C0D"/>
    <w:rsid w:val="0019345A"/>
    <w:rsid w:val="001977B7"/>
    <w:rsid w:val="00197F65"/>
    <w:rsid w:val="001A2168"/>
    <w:rsid w:val="001A410D"/>
    <w:rsid w:val="001A45B7"/>
    <w:rsid w:val="001B0F76"/>
    <w:rsid w:val="001B4D8B"/>
    <w:rsid w:val="001B724E"/>
    <w:rsid w:val="001B7B4A"/>
    <w:rsid w:val="001B7E9C"/>
    <w:rsid w:val="001C17B2"/>
    <w:rsid w:val="001C4DF1"/>
    <w:rsid w:val="001C62F0"/>
    <w:rsid w:val="001C635B"/>
    <w:rsid w:val="001C6A12"/>
    <w:rsid w:val="001D0801"/>
    <w:rsid w:val="001D5C58"/>
    <w:rsid w:val="001D7C6A"/>
    <w:rsid w:val="001E36B9"/>
    <w:rsid w:val="001E472E"/>
    <w:rsid w:val="001E687E"/>
    <w:rsid w:val="001E7693"/>
    <w:rsid w:val="001F75B9"/>
    <w:rsid w:val="00203F8D"/>
    <w:rsid w:val="00205019"/>
    <w:rsid w:val="00212964"/>
    <w:rsid w:val="002152A1"/>
    <w:rsid w:val="00225916"/>
    <w:rsid w:val="00232B55"/>
    <w:rsid w:val="00235DF8"/>
    <w:rsid w:val="00242114"/>
    <w:rsid w:val="00244769"/>
    <w:rsid w:val="002470F3"/>
    <w:rsid w:val="0025580B"/>
    <w:rsid w:val="00255A8D"/>
    <w:rsid w:val="00260FBB"/>
    <w:rsid w:val="0026210A"/>
    <w:rsid w:val="00274A0D"/>
    <w:rsid w:val="0027600A"/>
    <w:rsid w:val="00277069"/>
    <w:rsid w:val="00282B18"/>
    <w:rsid w:val="0028329D"/>
    <w:rsid w:val="00286BF4"/>
    <w:rsid w:val="00287818"/>
    <w:rsid w:val="00295FCC"/>
    <w:rsid w:val="00296ED7"/>
    <w:rsid w:val="002A50C2"/>
    <w:rsid w:val="002B3285"/>
    <w:rsid w:val="002B64E1"/>
    <w:rsid w:val="002B7854"/>
    <w:rsid w:val="002C2E1B"/>
    <w:rsid w:val="002C3FD7"/>
    <w:rsid w:val="002C6C90"/>
    <w:rsid w:val="002D4D2D"/>
    <w:rsid w:val="002E0ABD"/>
    <w:rsid w:val="002E44F7"/>
    <w:rsid w:val="002F011B"/>
    <w:rsid w:val="002F236B"/>
    <w:rsid w:val="002F37E3"/>
    <w:rsid w:val="002F4D3E"/>
    <w:rsid w:val="002F7693"/>
    <w:rsid w:val="00301BA9"/>
    <w:rsid w:val="0030301A"/>
    <w:rsid w:val="00313556"/>
    <w:rsid w:val="003215EF"/>
    <w:rsid w:val="003230FC"/>
    <w:rsid w:val="00323BA6"/>
    <w:rsid w:val="003263EE"/>
    <w:rsid w:val="00327089"/>
    <w:rsid w:val="00334193"/>
    <w:rsid w:val="00347B84"/>
    <w:rsid w:val="003537A1"/>
    <w:rsid w:val="00361F9A"/>
    <w:rsid w:val="0036616E"/>
    <w:rsid w:val="00372D3A"/>
    <w:rsid w:val="00374A36"/>
    <w:rsid w:val="00383381"/>
    <w:rsid w:val="00386D18"/>
    <w:rsid w:val="00390EFE"/>
    <w:rsid w:val="0039252C"/>
    <w:rsid w:val="003928DC"/>
    <w:rsid w:val="003977F1"/>
    <w:rsid w:val="003A2CF7"/>
    <w:rsid w:val="003B0326"/>
    <w:rsid w:val="003B034D"/>
    <w:rsid w:val="003B47C0"/>
    <w:rsid w:val="003B5854"/>
    <w:rsid w:val="003C3396"/>
    <w:rsid w:val="003C36A2"/>
    <w:rsid w:val="003C440A"/>
    <w:rsid w:val="003C487E"/>
    <w:rsid w:val="003C4BB0"/>
    <w:rsid w:val="003C5BD6"/>
    <w:rsid w:val="003E1E6C"/>
    <w:rsid w:val="003E4640"/>
    <w:rsid w:val="003E5492"/>
    <w:rsid w:val="003E7F58"/>
    <w:rsid w:val="003F0C21"/>
    <w:rsid w:val="003F4C7C"/>
    <w:rsid w:val="00400815"/>
    <w:rsid w:val="00401365"/>
    <w:rsid w:val="00404E15"/>
    <w:rsid w:val="004111CC"/>
    <w:rsid w:val="00412F19"/>
    <w:rsid w:val="00413844"/>
    <w:rsid w:val="00423FD7"/>
    <w:rsid w:val="004301D3"/>
    <w:rsid w:val="00432CEB"/>
    <w:rsid w:val="00434123"/>
    <w:rsid w:val="004375C5"/>
    <w:rsid w:val="0044113F"/>
    <w:rsid w:val="004454DB"/>
    <w:rsid w:val="00456030"/>
    <w:rsid w:val="0045651D"/>
    <w:rsid w:val="0045701F"/>
    <w:rsid w:val="0046024E"/>
    <w:rsid w:val="00460250"/>
    <w:rsid w:val="00462B0D"/>
    <w:rsid w:val="00467608"/>
    <w:rsid w:val="00470FA4"/>
    <w:rsid w:val="00473A5D"/>
    <w:rsid w:val="0047556D"/>
    <w:rsid w:val="00475923"/>
    <w:rsid w:val="0047681B"/>
    <w:rsid w:val="00482A6D"/>
    <w:rsid w:val="00486B7E"/>
    <w:rsid w:val="004940BE"/>
    <w:rsid w:val="004A49C8"/>
    <w:rsid w:val="004A7E0D"/>
    <w:rsid w:val="004B147E"/>
    <w:rsid w:val="004B32DD"/>
    <w:rsid w:val="004B3606"/>
    <w:rsid w:val="004B40E8"/>
    <w:rsid w:val="004B4147"/>
    <w:rsid w:val="004B5ACB"/>
    <w:rsid w:val="004C5164"/>
    <w:rsid w:val="004C5894"/>
    <w:rsid w:val="004D19AC"/>
    <w:rsid w:val="004D1AC3"/>
    <w:rsid w:val="004D23BF"/>
    <w:rsid w:val="004D6ADA"/>
    <w:rsid w:val="004E181F"/>
    <w:rsid w:val="004E1F60"/>
    <w:rsid w:val="004E400B"/>
    <w:rsid w:val="004E4827"/>
    <w:rsid w:val="004E5BBC"/>
    <w:rsid w:val="004E6310"/>
    <w:rsid w:val="004F035E"/>
    <w:rsid w:val="004F4104"/>
    <w:rsid w:val="004F5A64"/>
    <w:rsid w:val="004F6139"/>
    <w:rsid w:val="004F76AA"/>
    <w:rsid w:val="00501BD1"/>
    <w:rsid w:val="00502402"/>
    <w:rsid w:val="00504260"/>
    <w:rsid w:val="0051188D"/>
    <w:rsid w:val="00511EAB"/>
    <w:rsid w:val="005154DC"/>
    <w:rsid w:val="00516188"/>
    <w:rsid w:val="00516291"/>
    <w:rsid w:val="00521482"/>
    <w:rsid w:val="005237B9"/>
    <w:rsid w:val="00526CC5"/>
    <w:rsid w:val="00530FCE"/>
    <w:rsid w:val="005351E7"/>
    <w:rsid w:val="00536658"/>
    <w:rsid w:val="005406C5"/>
    <w:rsid w:val="005412CF"/>
    <w:rsid w:val="0054639A"/>
    <w:rsid w:val="00551066"/>
    <w:rsid w:val="00551CE1"/>
    <w:rsid w:val="005554D5"/>
    <w:rsid w:val="005626C4"/>
    <w:rsid w:val="00566054"/>
    <w:rsid w:val="005678BD"/>
    <w:rsid w:val="00572EC1"/>
    <w:rsid w:val="0057756A"/>
    <w:rsid w:val="00585FD3"/>
    <w:rsid w:val="00586F3B"/>
    <w:rsid w:val="00587981"/>
    <w:rsid w:val="00587A5F"/>
    <w:rsid w:val="00590601"/>
    <w:rsid w:val="005918A9"/>
    <w:rsid w:val="00593A52"/>
    <w:rsid w:val="005A2045"/>
    <w:rsid w:val="005A457F"/>
    <w:rsid w:val="005B20BE"/>
    <w:rsid w:val="005C260E"/>
    <w:rsid w:val="005D2C19"/>
    <w:rsid w:val="005D35EF"/>
    <w:rsid w:val="005D7FF2"/>
    <w:rsid w:val="005E03BF"/>
    <w:rsid w:val="005E2E97"/>
    <w:rsid w:val="005E3438"/>
    <w:rsid w:val="005E48A5"/>
    <w:rsid w:val="005F45AD"/>
    <w:rsid w:val="005F75A2"/>
    <w:rsid w:val="00601013"/>
    <w:rsid w:val="00601656"/>
    <w:rsid w:val="00605AE4"/>
    <w:rsid w:val="00610B4E"/>
    <w:rsid w:val="00615A8D"/>
    <w:rsid w:val="00621E88"/>
    <w:rsid w:val="006272C8"/>
    <w:rsid w:val="00630643"/>
    <w:rsid w:val="00632B99"/>
    <w:rsid w:val="00634D6D"/>
    <w:rsid w:val="00641C16"/>
    <w:rsid w:val="00642CF5"/>
    <w:rsid w:val="0065400A"/>
    <w:rsid w:val="00662F0D"/>
    <w:rsid w:val="006634F4"/>
    <w:rsid w:val="00666875"/>
    <w:rsid w:val="00667DB3"/>
    <w:rsid w:val="00671820"/>
    <w:rsid w:val="00674305"/>
    <w:rsid w:val="00676F96"/>
    <w:rsid w:val="00677FCA"/>
    <w:rsid w:val="00680772"/>
    <w:rsid w:val="006814BC"/>
    <w:rsid w:val="006819A5"/>
    <w:rsid w:val="00681DE5"/>
    <w:rsid w:val="00682021"/>
    <w:rsid w:val="00682CF4"/>
    <w:rsid w:val="00684181"/>
    <w:rsid w:val="00686CE1"/>
    <w:rsid w:val="00691F08"/>
    <w:rsid w:val="00692AA6"/>
    <w:rsid w:val="006A2C0D"/>
    <w:rsid w:val="006A51D1"/>
    <w:rsid w:val="006A68E3"/>
    <w:rsid w:val="006A6B0D"/>
    <w:rsid w:val="006B12DC"/>
    <w:rsid w:val="006B59E4"/>
    <w:rsid w:val="006B5C88"/>
    <w:rsid w:val="006C5674"/>
    <w:rsid w:val="006D1E6E"/>
    <w:rsid w:val="006D3FB8"/>
    <w:rsid w:val="006D44FF"/>
    <w:rsid w:val="006D56F7"/>
    <w:rsid w:val="006D6F76"/>
    <w:rsid w:val="006D7877"/>
    <w:rsid w:val="006E0B03"/>
    <w:rsid w:val="006E2145"/>
    <w:rsid w:val="006E333C"/>
    <w:rsid w:val="006E4CB0"/>
    <w:rsid w:val="006F03D2"/>
    <w:rsid w:val="006F0A69"/>
    <w:rsid w:val="006F4E62"/>
    <w:rsid w:val="006F72B8"/>
    <w:rsid w:val="007050CF"/>
    <w:rsid w:val="007055D1"/>
    <w:rsid w:val="00705BE4"/>
    <w:rsid w:val="00706CBC"/>
    <w:rsid w:val="007075AB"/>
    <w:rsid w:val="00712F5C"/>
    <w:rsid w:val="00713CBE"/>
    <w:rsid w:val="00715A9D"/>
    <w:rsid w:val="007216ED"/>
    <w:rsid w:val="00722447"/>
    <w:rsid w:val="00722F83"/>
    <w:rsid w:val="00723B1A"/>
    <w:rsid w:val="00727083"/>
    <w:rsid w:val="00727AFF"/>
    <w:rsid w:val="00730EB8"/>
    <w:rsid w:val="00731328"/>
    <w:rsid w:val="00734AAB"/>
    <w:rsid w:val="00735CDA"/>
    <w:rsid w:val="0073626D"/>
    <w:rsid w:val="007440AE"/>
    <w:rsid w:val="007457F3"/>
    <w:rsid w:val="00751E3B"/>
    <w:rsid w:val="00754C6A"/>
    <w:rsid w:val="00754DE5"/>
    <w:rsid w:val="00760D74"/>
    <w:rsid w:val="00765080"/>
    <w:rsid w:val="00765992"/>
    <w:rsid w:val="00771AEB"/>
    <w:rsid w:val="00774F09"/>
    <w:rsid w:val="00780856"/>
    <w:rsid w:val="00781EDE"/>
    <w:rsid w:val="00784F8E"/>
    <w:rsid w:val="0078573B"/>
    <w:rsid w:val="007A4AED"/>
    <w:rsid w:val="007A7EC2"/>
    <w:rsid w:val="007A7FD4"/>
    <w:rsid w:val="007B011C"/>
    <w:rsid w:val="007B0BEF"/>
    <w:rsid w:val="007B1498"/>
    <w:rsid w:val="007B31E8"/>
    <w:rsid w:val="007C24F0"/>
    <w:rsid w:val="007C265E"/>
    <w:rsid w:val="007C2DBE"/>
    <w:rsid w:val="007C7917"/>
    <w:rsid w:val="007C7A5B"/>
    <w:rsid w:val="007D2352"/>
    <w:rsid w:val="007D67E8"/>
    <w:rsid w:val="007E0D9F"/>
    <w:rsid w:val="007E622A"/>
    <w:rsid w:val="007F251B"/>
    <w:rsid w:val="00804CEC"/>
    <w:rsid w:val="00805A13"/>
    <w:rsid w:val="0081147B"/>
    <w:rsid w:val="00816586"/>
    <w:rsid w:val="008179C9"/>
    <w:rsid w:val="00820CD4"/>
    <w:rsid w:val="00822986"/>
    <w:rsid w:val="00823DAC"/>
    <w:rsid w:val="008248B2"/>
    <w:rsid w:val="008268E8"/>
    <w:rsid w:val="00826AF9"/>
    <w:rsid w:val="00835502"/>
    <w:rsid w:val="00836FE8"/>
    <w:rsid w:val="00842612"/>
    <w:rsid w:val="00844AEF"/>
    <w:rsid w:val="008451B3"/>
    <w:rsid w:val="00852871"/>
    <w:rsid w:val="00855F28"/>
    <w:rsid w:val="00860F1C"/>
    <w:rsid w:val="00860F1D"/>
    <w:rsid w:val="00865996"/>
    <w:rsid w:val="00866BAE"/>
    <w:rsid w:val="008709E4"/>
    <w:rsid w:val="00871288"/>
    <w:rsid w:val="0087253E"/>
    <w:rsid w:val="0087432C"/>
    <w:rsid w:val="00881500"/>
    <w:rsid w:val="00885B00"/>
    <w:rsid w:val="00886200"/>
    <w:rsid w:val="008867A4"/>
    <w:rsid w:val="0089641A"/>
    <w:rsid w:val="00896D5A"/>
    <w:rsid w:val="008A5A07"/>
    <w:rsid w:val="008A6EF4"/>
    <w:rsid w:val="008B07CB"/>
    <w:rsid w:val="008B219C"/>
    <w:rsid w:val="008B23BA"/>
    <w:rsid w:val="008C7E44"/>
    <w:rsid w:val="008D7CD6"/>
    <w:rsid w:val="008E15EF"/>
    <w:rsid w:val="008E3DC1"/>
    <w:rsid w:val="008E6664"/>
    <w:rsid w:val="008F5580"/>
    <w:rsid w:val="008F5661"/>
    <w:rsid w:val="008F6C76"/>
    <w:rsid w:val="009016F8"/>
    <w:rsid w:val="009064ED"/>
    <w:rsid w:val="00915530"/>
    <w:rsid w:val="00917B00"/>
    <w:rsid w:val="00917FF0"/>
    <w:rsid w:val="00923E05"/>
    <w:rsid w:val="00932529"/>
    <w:rsid w:val="00933D08"/>
    <w:rsid w:val="0093553B"/>
    <w:rsid w:val="00937999"/>
    <w:rsid w:val="00941A9A"/>
    <w:rsid w:val="00945F97"/>
    <w:rsid w:val="00946336"/>
    <w:rsid w:val="00946753"/>
    <w:rsid w:val="0094779C"/>
    <w:rsid w:val="0095108E"/>
    <w:rsid w:val="00952FB0"/>
    <w:rsid w:val="009550B4"/>
    <w:rsid w:val="009574B5"/>
    <w:rsid w:val="009600F5"/>
    <w:rsid w:val="00962F19"/>
    <w:rsid w:val="00967107"/>
    <w:rsid w:val="00970AFA"/>
    <w:rsid w:val="00972B19"/>
    <w:rsid w:val="009779FB"/>
    <w:rsid w:val="00983C5D"/>
    <w:rsid w:val="00984B32"/>
    <w:rsid w:val="00986BD6"/>
    <w:rsid w:val="00991F32"/>
    <w:rsid w:val="00992F30"/>
    <w:rsid w:val="00994364"/>
    <w:rsid w:val="00994F54"/>
    <w:rsid w:val="0099552F"/>
    <w:rsid w:val="00996F37"/>
    <w:rsid w:val="0099724E"/>
    <w:rsid w:val="009B0111"/>
    <w:rsid w:val="009B5E7B"/>
    <w:rsid w:val="009B6A53"/>
    <w:rsid w:val="009C1893"/>
    <w:rsid w:val="009C1D05"/>
    <w:rsid w:val="009C269A"/>
    <w:rsid w:val="009C51CC"/>
    <w:rsid w:val="009D13B0"/>
    <w:rsid w:val="009D55A9"/>
    <w:rsid w:val="009E42D1"/>
    <w:rsid w:val="009E6219"/>
    <w:rsid w:val="009E6455"/>
    <w:rsid w:val="009F0216"/>
    <w:rsid w:val="009F05EE"/>
    <w:rsid w:val="009F2864"/>
    <w:rsid w:val="009F4B2C"/>
    <w:rsid w:val="009F6486"/>
    <w:rsid w:val="009F78DA"/>
    <w:rsid w:val="00A04B3A"/>
    <w:rsid w:val="00A04BE2"/>
    <w:rsid w:val="00A10F70"/>
    <w:rsid w:val="00A10FC4"/>
    <w:rsid w:val="00A1266B"/>
    <w:rsid w:val="00A25E1D"/>
    <w:rsid w:val="00A36005"/>
    <w:rsid w:val="00A40669"/>
    <w:rsid w:val="00A505F3"/>
    <w:rsid w:val="00A53A94"/>
    <w:rsid w:val="00A54928"/>
    <w:rsid w:val="00A54AF0"/>
    <w:rsid w:val="00A55406"/>
    <w:rsid w:val="00A57C55"/>
    <w:rsid w:val="00A621FA"/>
    <w:rsid w:val="00A667B5"/>
    <w:rsid w:val="00A66C51"/>
    <w:rsid w:val="00A67031"/>
    <w:rsid w:val="00A71F7D"/>
    <w:rsid w:val="00A7601E"/>
    <w:rsid w:val="00A76B7A"/>
    <w:rsid w:val="00A77297"/>
    <w:rsid w:val="00A77BB2"/>
    <w:rsid w:val="00A835ED"/>
    <w:rsid w:val="00A83625"/>
    <w:rsid w:val="00A85B81"/>
    <w:rsid w:val="00A86DF2"/>
    <w:rsid w:val="00A90BF0"/>
    <w:rsid w:val="00A917D2"/>
    <w:rsid w:val="00A9195E"/>
    <w:rsid w:val="00AA0A09"/>
    <w:rsid w:val="00AA1A64"/>
    <w:rsid w:val="00AA4E31"/>
    <w:rsid w:val="00AA5242"/>
    <w:rsid w:val="00AB2593"/>
    <w:rsid w:val="00AB6C88"/>
    <w:rsid w:val="00AC0F64"/>
    <w:rsid w:val="00AC3937"/>
    <w:rsid w:val="00AC596C"/>
    <w:rsid w:val="00AD06E4"/>
    <w:rsid w:val="00AD1146"/>
    <w:rsid w:val="00AD11FC"/>
    <w:rsid w:val="00AD5F41"/>
    <w:rsid w:val="00AD712A"/>
    <w:rsid w:val="00AE1306"/>
    <w:rsid w:val="00AE3C75"/>
    <w:rsid w:val="00AE7A75"/>
    <w:rsid w:val="00B0159B"/>
    <w:rsid w:val="00B0201F"/>
    <w:rsid w:val="00B047A4"/>
    <w:rsid w:val="00B12C91"/>
    <w:rsid w:val="00B1309F"/>
    <w:rsid w:val="00B211F8"/>
    <w:rsid w:val="00B22851"/>
    <w:rsid w:val="00B2699D"/>
    <w:rsid w:val="00B30744"/>
    <w:rsid w:val="00B43498"/>
    <w:rsid w:val="00B45BC4"/>
    <w:rsid w:val="00B67215"/>
    <w:rsid w:val="00B733FD"/>
    <w:rsid w:val="00B84176"/>
    <w:rsid w:val="00B9383C"/>
    <w:rsid w:val="00B96984"/>
    <w:rsid w:val="00B97D66"/>
    <w:rsid w:val="00BA2391"/>
    <w:rsid w:val="00BA29DA"/>
    <w:rsid w:val="00BA32B7"/>
    <w:rsid w:val="00BB2DD2"/>
    <w:rsid w:val="00BB3D18"/>
    <w:rsid w:val="00BB4866"/>
    <w:rsid w:val="00BB4D2D"/>
    <w:rsid w:val="00BB630C"/>
    <w:rsid w:val="00BC12DE"/>
    <w:rsid w:val="00BC2066"/>
    <w:rsid w:val="00BC21A3"/>
    <w:rsid w:val="00BC43E7"/>
    <w:rsid w:val="00BD2F71"/>
    <w:rsid w:val="00BE5EA1"/>
    <w:rsid w:val="00BF0066"/>
    <w:rsid w:val="00BF2017"/>
    <w:rsid w:val="00BF28BF"/>
    <w:rsid w:val="00BF5648"/>
    <w:rsid w:val="00BF71BE"/>
    <w:rsid w:val="00C042C1"/>
    <w:rsid w:val="00C07E63"/>
    <w:rsid w:val="00C103AE"/>
    <w:rsid w:val="00C1383A"/>
    <w:rsid w:val="00C138F8"/>
    <w:rsid w:val="00C13CCD"/>
    <w:rsid w:val="00C25258"/>
    <w:rsid w:val="00C51C1C"/>
    <w:rsid w:val="00C52E7F"/>
    <w:rsid w:val="00C53E6F"/>
    <w:rsid w:val="00C55BF1"/>
    <w:rsid w:val="00C55DB2"/>
    <w:rsid w:val="00C5601E"/>
    <w:rsid w:val="00C60944"/>
    <w:rsid w:val="00C657BA"/>
    <w:rsid w:val="00C65CD9"/>
    <w:rsid w:val="00C66633"/>
    <w:rsid w:val="00C71F30"/>
    <w:rsid w:val="00C74C5F"/>
    <w:rsid w:val="00C757EA"/>
    <w:rsid w:val="00C75A7E"/>
    <w:rsid w:val="00C8067F"/>
    <w:rsid w:val="00CA1360"/>
    <w:rsid w:val="00CA2715"/>
    <w:rsid w:val="00CA51FF"/>
    <w:rsid w:val="00CA55C6"/>
    <w:rsid w:val="00CC1ED2"/>
    <w:rsid w:val="00CC54D4"/>
    <w:rsid w:val="00CC6A5B"/>
    <w:rsid w:val="00CD734E"/>
    <w:rsid w:val="00CD79C9"/>
    <w:rsid w:val="00CE414A"/>
    <w:rsid w:val="00CE7E6C"/>
    <w:rsid w:val="00CF16E2"/>
    <w:rsid w:val="00CF265A"/>
    <w:rsid w:val="00CF43D6"/>
    <w:rsid w:val="00D053BD"/>
    <w:rsid w:val="00D0610F"/>
    <w:rsid w:val="00D071F2"/>
    <w:rsid w:val="00D0771E"/>
    <w:rsid w:val="00D12189"/>
    <w:rsid w:val="00D136FA"/>
    <w:rsid w:val="00D13A96"/>
    <w:rsid w:val="00D15A99"/>
    <w:rsid w:val="00D27166"/>
    <w:rsid w:val="00D3562F"/>
    <w:rsid w:val="00D37BFA"/>
    <w:rsid w:val="00D445DC"/>
    <w:rsid w:val="00D46A8D"/>
    <w:rsid w:val="00D512B8"/>
    <w:rsid w:val="00D516F7"/>
    <w:rsid w:val="00D567F4"/>
    <w:rsid w:val="00D56DC1"/>
    <w:rsid w:val="00D60D11"/>
    <w:rsid w:val="00D61A22"/>
    <w:rsid w:val="00D63594"/>
    <w:rsid w:val="00D70D31"/>
    <w:rsid w:val="00D753E5"/>
    <w:rsid w:val="00D77F7E"/>
    <w:rsid w:val="00D87D18"/>
    <w:rsid w:val="00D90C19"/>
    <w:rsid w:val="00D93040"/>
    <w:rsid w:val="00D9364D"/>
    <w:rsid w:val="00DA135D"/>
    <w:rsid w:val="00DA6A96"/>
    <w:rsid w:val="00DA6E47"/>
    <w:rsid w:val="00DB1F39"/>
    <w:rsid w:val="00DB30F8"/>
    <w:rsid w:val="00DB5514"/>
    <w:rsid w:val="00DC225A"/>
    <w:rsid w:val="00DC38D2"/>
    <w:rsid w:val="00DC49F3"/>
    <w:rsid w:val="00DC5150"/>
    <w:rsid w:val="00DC557B"/>
    <w:rsid w:val="00DD273A"/>
    <w:rsid w:val="00DD48A7"/>
    <w:rsid w:val="00DE1AB4"/>
    <w:rsid w:val="00DE2D5E"/>
    <w:rsid w:val="00DE5030"/>
    <w:rsid w:val="00DE781B"/>
    <w:rsid w:val="00DF0D35"/>
    <w:rsid w:val="00DF1E2A"/>
    <w:rsid w:val="00DF451D"/>
    <w:rsid w:val="00DF45DA"/>
    <w:rsid w:val="00DF6036"/>
    <w:rsid w:val="00DF612E"/>
    <w:rsid w:val="00E058B8"/>
    <w:rsid w:val="00E1441D"/>
    <w:rsid w:val="00E21440"/>
    <w:rsid w:val="00E21D45"/>
    <w:rsid w:val="00E26E20"/>
    <w:rsid w:val="00E32E0F"/>
    <w:rsid w:val="00E3391D"/>
    <w:rsid w:val="00E36659"/>
    <w:rsid w:val="00E406CE"/>
    <w:rsid w:val="00E42880"/>
    <w:rsid w:val="00E53187"/>
    <w:rsid w:val="00E55AB6"/>
    <w:rsid w:val="00E61564"/>
    <w:rsid w:val="00E61AFC"/>
    <w:rsid w:val="00E63FDF"/>
    <w:rsid w:val="00E66BF5"/>
    <w:rsid w:val="00E72222"/>
    <w:rsid w:val="00E72298"/>
    <w:rsid w:val="00E74E76"/>
    <w:rsid w:val="00E759C8"/>
    <w:rsid w:val="00E768E2"/>
    <w:rsid w:val="00E7709E"/>
    <w:rsid w:val="00E8163E"/>
    <w:rsid w:val="00E85922"/>
    <w:rsid w:val="00E86628"/>
    <w:rsid w:val="00E86789"/>
    <w:rsid w:val="00E906C0"/>
    <w:rsid w:val="00E91938"/>
    <w:rsid w:val="00E93430"/>
    <w:rsid w:val="00E94DD2"/>
    <w:rsid w:val="00E95130"/>
    <w:rsid w:val="00E96C67"/>
    <w:rsid w:val="00E96D37"/>
    <w:rsid w:val="00EA0409"/>
    <w:rsid w:val="00EA1962"/>
    <w:rsid w:val="00EA2BBE"/>
    <w:rsid w:val="00EA5EB6"/>
    <w:rsid w:val="00EB1710"/>
    <w:rsid w:val="00EB1D06"/>
    <w:rsid w:val="00EC455E"/>
    <w:rsid w:val="00EC4826"/>
    <w:rsid w:val="00EC485A"/>
    <w:rsid w:val="00EF2372"/>
    <w:rsid w:val="00EF4BDE"/>
    <w:rsid w:val="00EF6CFF"/>
    <w:rsid w:val="00F00ACF"/>
    <w:rsid w:val="00F01F8D"/>
    <w:rsid w:val="00F048DC"/>
    <w:rsid w:val="00F17C54"/>
    <w:rsid w:val="00F17D66"/>
    <w:rsid w:val="00F229CA"/>
    <w:rsid w:val="00F23753"/>
    <w:rsid w:val="00F277E1"/>
    <w:rsid w:val="00F27FC5"/>
    <w:rsid w:val="00F30CE0"/>
    <w:rsid w:val="00F35137"/>
    <w:rsid w:val="00F41788"/>
    <w:rsid w:val="00F44543"/>
    <w:rsid w:val="00F473A8"/>
    <w:rsid w:val="00F52BE4"/>
    <w:rsid w:val="00F5358E"/>
    <w:rsid w:val="00F57F9D"/>
    <w:rsid w:val="00F606AB"/>
    <w:rsid w:val="00F60F9D"/>
    <w:rsid w:val="00F613E6"/>
    <w:rsid w:val="00F64FFF"/>
    <w:rsid w:val="00F654DF"/>
    <w:rsid w:val="00F66791"/>
    <w:rsid w:val="00F6704E"/>
    <w:rsid w:val="00F67676"/>
    <w:rsid w:val="00F70C6E"/>
    <w:rsid w:val="00F720F1"/>
    <w:rsid w:val="00F72181"/>
    <w:rsid w:val="00F72CC6"/>
    <w:rsid w:val="00F84178"/>
    <w:rsid w:val="00F85841"/>
    <w:rsid w:val="00F8743A"/>
    <w:rsid w:val="00F90754"/>
    <w:rsid w:val="00F94958"/>
    <w:rsid w:val="00F96BED"/>
    <w:rsid w:val="00F976C1"/>
    <w:rsid w:val="00FA01B3"/>
    <w:rsid w:val="00FA3700"/>
    <w:rsid w:val="00FA66D8"/>
    <w:rsid w:val="00FA6D23"/>
    <w:rsid w:val="00FA7058"/>
    <w:rsid w:val="00FB019D"/>
    <w:rsid w:val="00FB3B25"/>
    <w:rsid w:val="00FB3EE7"/>
    <w:rsid w:val="00FB4C59"/>
    <w:rsid w:val="00FB67F7"/>
    <w:rsid w:val="00FB6F18"/>
    <w:rsid w:val="00FC1DFE"/>
    <w:rsid w:val="00FD2646"/>
    <w:rsid w:val="00FD2840"/>
    <w:rsid w:val="00FD4BD7"/>
    <w:rsid w:val="00FD5140"/>
    <w:rsid w:val="00FD5C0A"/>
    <w:rsid w:val="00FD64F8"/>
    <w:rsid w:val="00FD7AC9"/>
    <w:rsid w:val="00FD7CF7"/>
    <w:rsid w:val="00FE17E8"/>
    <w:rsid w:val="00FF0CFC"/>
    <w:rsid w:val="00FF311B"/>
    <w:rsid w:val="00FF363A"/>
    <w:rsid w:val="00FF6623"/>
    <w:rsid w:val="00FF7995"/>
    <w:rsid w:val="0B6F1A6B"/>
    <w:rsid w:val="16AEC28A"/>
    <w:rsid w:val="177F9B78"/>
    <w:rsid w:val="19B3D44F"/>
    <w:rsid w:val="20B61669"/>
    <w:rsid w:val="2D1928FB"/>
    <w:rsid w:val="3F7433A9"/>
    <w:rsid w:val="3F78507B"/>
    <w:rsid w:val="40F63322"/>
    <w:rsid w:val="4156A8D8"/>
    <w:rsid w:val="4C9F4FCC"/>
    <w:rsid w:val="4D9A4D8A"/>
    <w:rsid w:val="55A149B7"/>
    <w:rsid w:val="6437D7CF"/>
    <w:rsid w:val="65ABBDF3"/>
    <w:rsid w:val="737747B3"/>
  </w:rsids>
  <m:mathPr>
    <m:mathFont m:val="Cambria Math"/>
    <m:brkBin m:val="before"/>
    <m:brkBinSub m:val="--"/>
    <m:smallFrac m:val="0"/>
    <m:dispDef/>
    <m:lMargin m:val="0"/>
    <m:rMargin m:val="0"/>
    <m:defJc m:val="centerGroup"/>
    <m:wrapIndent m:val="1440"/>
    <m:intLim m:val="subSup"/>
    <m:naryLim m:val="undOvr"/>
  </m:mathPr>
  <w:themeFontLang w:val="en-PH"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D422"/>
  <w15:chartTrackingRefBased/>
  <w15:docId w15:val="{BA79BD8F-CB01-43D2-8F53-2231F9D9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PH" w:eastAsia="ja-JP" w:bidi="ar-SA"/>
      </w:rPr>
    </w:rPrDefault>
    <w:pPrDefault>
      <w:pPr>
        <w:spacing w:before="24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A99"/>
    <w:pPr>
      <w:contextualSpacing/>
    </w:pPr>
  </w:style>
  <w:style w:type="paragraph" w:styleId="Heading1">
    <w:name w:val="heading 1"/>
    <w:basedOn w:val="Normal"/>
    <w:next w:val="NormalIndented"/>
    <w:link w:val="Heading1Char"/>
    <w:uiPriority w:val="9"/>
    <w:qFormat/>
    <w:rsid w:val="00E93430"/>
    <w:pPr>
      <w:keepNext/>
      <w:keepLines/>
      <w:pageBreakBefore/>
      <w:numPr>
        <w:numId w:val="41"/>
      </w:numPr>
      <w:suppressAutoHyphens/>
      <w:spacing w:line="240" w:lineRule="auto"/>
      <w:contextualSpacing w:val="0"/>
      <w:jc w:val="center"/>
      <w:outlineLvl w:val="0"/>
    </w:pPr>
    <w:rPr>
      <w:rFonts w:asciiTheme="majorHAnsi" w:eastAsiaTheme="majorEastAsia" w:hAnsiTheme="majorHAnsi" w:cstheme="majorBidi"/>
      <w:b/>
      <w:bCs/>
      <w:spacing w:val="10"/>
      <w:szCs w:val="28"/>
    </w:rPr>
  </w:style>
  <w:style w:type="paragraph" w:styleId="Heading2">
    <w:name w:val="heading 2"/>
    <w:basedOn w:val="Normal"/>
    <w:next w:val="NormalIndented"/>
    <w:link w:val="Heading2Char"/>
    <w:uiPriority w:val="9"/>
    <w:unhideWhenUsed/>
    <w:qFormat/>
    <w:rsid w:val="00FF311B"/>
    <w:pPr>
      <w:keepNext/>
      <w:keepLines/>
      <w:numPr>
        <w:ilvl w:val="1"/>
        <w:numId w:val="41"/>
      </w:numPr>
      <w:suppressAutoHyphens/>
      <w:spacing w:line="240" w:lineRule="auto"/>
      <w:contextualSpacing w:val="0"/>
      <w:jc w:val="left"/>
      <w:outlineLvl w:val="1"/>
    </w:pPr>
    <w:rPr>
      <w:rFonts w:asciiTheme="majorHAnsi" w:eastAsiaTheme="majorEastAsia" w:hAnsiTheme="majorHAnsi" w:cstheme="majorBidi"/>
      <w:b/>
      <w:bCs/>
      <w:szCs w:val="28"/>
    </w:rPr>
  </w:style>
  <w:style w:type="paragraph" w:styleId="Heading3">
    <w:name w:val="heading 3"/>
    <w:basedOn w:val="Normal"/>
    <w:next w:val="NormalIndented"/>
    <w:link w:val="Heading3Char"/>
    <w:uiPriority w:val="9"/>
    <w:unhideWhenUsed/>
    <w:qFormat/>
    <w:rsid w:val="00A57C55"/>
    <w:pPr>
      <w:keepNext/>
      <w:keepLines/>
      <w:numPr>
        <w:ilvl w:val="2"/>
        <w:numId w:val="41"/>
      </w:numPr>
      <w:suppressAutoHyphens/>
      <w:spacing w:line="240" w:lineRule="auto"/>
      <w:contextualSpacing w:val="0"/>
      <w:jc w:val="left"/>
      <w:outlineLvl w:val="2"/>
    </w:pPr>
    <w:rPr>
      <w:rFonts w:asciiTheme="majorHAnsi" w:eastAsiaTheme="majorEastAsia" w:hAnsiTheme="majorHAnsi" w:cstheme="majorBidi"/>
      <w:b/>
      <w:i/>
    </w:rPr>
  </w:style>
  <w:style w:type="paragraph" w:styleId="Heading4">
    <w:name w:val="heading 4"/>
    <w:basedOn w:val="Normal"/>
    <w:next w:val="NormalIndented"/>
    <w:link w:val="Heading4Char"/>
    <w:uiPriority w:val="9"/>
    <w:unhideWhenUsed/>
    <w:qFormat/>
    <w:rsid w:val="00FF311B"/>
    <w:pPr>
      <w:keepNext/>
      <w:keepLines/>
      <w:numPr>
        <w:ilvl w:val="3"/>
        <w:numId w:val="41"/>
      </w:numPr>
      <w:suppressAutoHyphens/>
      <w:spacing w:line="240" w:lineRule="auto"/>
      <w:contextualSpacing w:val="0"/>
      <w:jc w:val="left"/>
      <w:outlineLvl w:val="3"/>
    </w:pPr>
    <w:rPr>
      <w:rFonts w:asciiTheme="majorHAnsi" w:eastAsiaTheme="majorEastAsia" w:hAnsiTheme="majorHAnsi" w:cstheme="majorBidi"/>
      <w:i/>
      <w:iCs/>
      <w:spacing w:val="10"/>
    </w:rPr>
  </w:style>
  <w:style w:type="paragraph" w:styleId="Heading5">
    <w:name w:val="heading 5"/>
    <w:basedOn w:val="Normal"/>
    <w:next w:val="Normal"/>
    <w:link w:val="Heading5Char"/>
    <w:uiPriority w:val="9"/>
    <w:unhideWhenUsed/>
    <w:qFormat/>
    <w:rsid w:val="00FF311B"/>
    <w:pPr>
      <w:keepNext/>
      <w:keepLines/>
      <w:numPr>
        <w:ilvl w:val="4"/>
        <w:numId w:val="41"/>
      </w:numPr>
      <w:spacing w:line="240" w:lineRule="auto"/>
      <w:contextualSpacing w:val="0"/>
      <w:jc w:val="left"/>
      <w:outlineLvl w:val="4"/>
    </w:pPr>
    <w:rPr>
      <w:rFonts w:asciiTheme="majorHAnsi" w:eastAsiaTheme="majorEastAsia" w:hAnsiTheme="majorHAnsi" w:cstheme="majorBidi"/>
      <w:bCs/>
      <w:spacing w:val="10"/>
    </w:rPr>
  </w:style>
  <w:style w:type="paragraph" w:styleId="Heading6">
    <w:name w:val="heading 6"/>
    <w:basedOn w:val="Normal"/>
    <w:next w:val="Normal"/>
    <w:link w:val="Heading6Char"/>
    <w:uiPriority w:val="9"/>
    <w:unhideWhenUsed/>
    <w:qFormat/>
    <w:rsid w:val="00B45BC4"/>
    <w:pPr>
      <w:keepNext/>
      <w:keepLines/>
      <w:numPr>
        <w:ilvl w:val="5"/>
        <w:numId w:val="41"/>
      </w:numPr>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45BC4"/>
    <w:pPr>
      <w:keepNext/>
      <w:keepLines/>
      <w:numPr>
        <w:ilvl w:val="6"/>
        <w:numId w:val="41"/>
      </w:numPr>
      <w:spacing w:before="120"/>
      <w:outlineLvl w:val="6"/>
    </w:pPr>
    <w:rPr>
      <w:i/>
      <w:iCs/>
    </w:rPr>
  </w:style>
  <w:style w:type="paragraph" w:styleId="Heading8">
    <w:name w:val="heading 8"/>
    <w:basedOn w:val="Normal"/>
    <w:next w:val="Normal"/>
    <w:link w:val="Heading8Char"/>
    <w:uiPriority w:val="9"/>
    <w:semiHidden/>
    <w:unhideWhenUsed/>
    <w:qFormat/>
    <w:rsid w:val="00B45BC4"/>
    <w:pPr>
      <w:keepNext/>
      <w:keepLines/>
      <w:numPr>
        <w:ilvl w:val="7"/>
        <w:numId w:val="41"/>
      </w:numPr>
      <w:spacing w:before="120"/>
      <w:outlineLvl w:val="7"/>
    </w:pPr>
    <w:rPr>
      <w:b/>
      <w:bCs/>
    </w:rPr>
  </w:style>
  <w:style w:type="paragraph" w:styleId="Heading9">
    <w:name w:val="heading 9"/>
    <w:basedOn w:val="Normal"/>
    <w:next w:val="Normal"/>
    <w:link w:val="Heading9Char"/>
    <w:uiPriority w:val="9"/>
    <w:semiHidden/>
    <w:unhideWhenUsed/>
    <w:qFormat/>
    <w:rsid w:val="00B45BC4"/>
    <w:pPr>
      <w:keepNext/>
      <w:keepLines/>
      <w:numPr>
        <w:ilvl w:val="8"/>
        <w:numId w:val="41"/>
      </w:numPr>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430"/>
    <w:rPr>
      <w:rFonts w:asciiTheme="majorHAnsi" w:eastAsiaTheme="majorEastAsia" w:hAnsiTheme="majorHAnsi" w:cstheme="majorBidi"/>
      <w:b/>
      <w:bCs/>
      <w:spacing w:val="10"/>
      <w:szCs w:val="28"/>
    </w:rPr>
  </w:style>
  <w:style w:type="character" w:customStyle="1" w:styleId="Heading2Char">
    <w:name w:val="Heading 2 Char"/>
    <w:basedOn w:val="DefaultParagraphFont"/>
    <w:link w:val="Heading2"/>
    <w:uiPriority w:val="9"/>
    <w:rsid w:val="00FF311B"/>
    <w:rPr>
      <w:rFonts w:asciiTheme="majorHAnsi" w:eastAsiaTheme="majorEastAsia" w:hAnsiTheme="majorHAnsi" w:cstheme="majorBidi"/>
      <w:b/>
      <w:bCs/>
      <w:szCs w:val="28"/>
    </w:rPr>
  </w:style>
  <w:style w:type="character" w:customStyle="1" w:styleId="Heading3Char">
    <w:name w:val="Heading 3 Char"/>
    <w:basedOn w:val="DefaultParagraphFont"/>
    <w:link w:val="Heading3"/>
    <w:uiPriority w:val="9"/>
    <w:rsid w:val="00A57C55"/>
    <w:rPr>
      <w:rFonts w:asciiTheme="majorHAnsi" w:eastAsiaTheme="majorEastAsia" w:hAnsiTheme="majorHAnsi" w:cstheme="majorBidi"/>
      <w:b/>
      <w:i/>
    </w:rPr>
  </w:style>
  <w:style w:type="character" w:customStyle="1" w:styleId="Heading4Char">
    <w:name w:val="Heading 4 Char"/>
    <w:basedOn w:val="DefaultParagraphFont"/>
    <w:link w:val="Heading4"/>
    <w:uiPriority w:val="9"/>
    <w:rsid w:val="00FF311B"/>
    <w:rPr>
      <w:rFonts w:asciiTheme="majorHAnsi" w:eastAsiaTheme="majorEastAsia" w:hAnsiTheme="majorHAnsi" w:cstheme="majorBidi"/>
      <w:i/>
      <w:iCs/>
      <w:spacing w:val="10"/>
    </w:rPr>
  </w:style>
  <w:style w:type="character" w:customStyle="1" w:styleId="Heading5Char">
    <w:name w:val="Heading 5 Char"/>
    <w:basedOn w:val="DefaultParagraphFont"/>
    <w:link w:val="Heading5"/>
    <w:uiPriority w:val="9"/>
    <w:rsid w:val="00FF311B"/>
    <w:rPr>
      <w:rFonts w:asciiTheme="majorHAnsi" w:eastAsiaTheme="majorEastAsia" w:hAnsiTheme="majorHAnsi" w:cstheme="majorBidi"/>
      <w:bCs/>
      <w:spacing w:val="10"/>
    </w:rPr>
  </w:style>
  <w:style w:type="character" w:customStyle="1" w:styleId="Heading6Char">
    <w:name w:val="Heading 6 Char"/>
    <w:basedOn w:val="DefaultParagraphFont"/>
    <w:link w:val="Heading6"/>
    <w:uiPriority w:val="9"/>
    <w:rsid w:val="00B45BC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45BC4"/>
    <w:rPr>
      <w:i/>
      <w:iCs/>
    </w:rPr>
  </w:style>
  <w:style w:type="character" w:customStyle="1" w:styleId="Heading8Char">
    <w:name w:val="Heading 8 Char"/>
    <w:basedOn w:val="DefaultParagraphFont"/>
    <w:link w:val="Heading8"/>
    <w:uiPriority w:val="9"/>
    <w:semiHidden/>
    <w:rsid w:val="00B45BC4"/>
    <w:rPr>
      <w:b/>
      <w:bCs/>
    </w:rPr>
  </w:style>
  <w:style w:type="character" w:customStyle="1" w:styleId="Heading9Char">
    <w:name w:val="Heading 9 Char"/>
    <w:basedOn w:val="DefaultParagraphFont"/>
    <w:link w:val="Heading9"/>
    <w:uiPriority w:val="9"/>
    <w:semiHidden/>
    <w:rsid w:val="00B45BC4"/>
    <w:rPr>
      <w:i/>
      <w:iCs/>
    </w:rPr>
  </w:style>
  <w:style w:type="paragraph" w:styleId="Caption">
    <w:name w:val="caption"/>
    <w:basedOn w:val="Normal"/>
    <w:next w:val="Normal"/>
    <w:uiPriority w:val="35"/>
    <w:unhideWhenUsed/>
    <w:qFormat/>
    <w:rsid w:val="00FF311B"/>
    <w:pPr>
      <w:keepLines/>
      <w:suppressAutoHyphens/>
      <w:spacing w:before="120" w:after="120" w:line="240" w:lineRule="auto"/>
      <w:contextualSpacing w:val="0"/>
      <w:jc w:val="center"/>
    </w:pPr>
    <w:rPr>
      <w:b/>
      <w:bCs/>
      <w:sz w:val="18"/>
      <w:szCs w:val="18"/>
    </w:rPr>
  </w:style>
  <w:style w:type="paragraph" w:styleId="Title">
    <w:name w:val="Title"/>
    <w:basedOn w:val="Normal"/>
    <w:next w:val="Normal"/>
    <w:link w:val="TitleChar"/>
    <w:uiPriority w:val="10"/>
    <w:qFormat/>
    <w:rsid w:val="00917FF0"/>
    <w:pPr>
      <w:spacing w:before="600" w:after="1920" w:line="240" w:lineRule="auto"/>
      <w:contextualSpacing w:val="0"/>
      <w:jc w:val="center"/>
      <w:outlineLvl w:val="0"/>
    </w:pPr>
    <w:rPr>
      <w:rFonts w:asciiTheme="majorHAnsi" w:eastAsiaTheme="majorEastAsia" w:hAnsiTheme="majorHAnsi" w:cstheme="majorBidi"/>
      <w:b/>
      <w:bCs/>
      <w:spacing w:val="-7"/>
      <w:szCs w:val="48"/>
    </w:rPr>
  </w:style>
  <w:style w:type="character" w:customStyle="1" w:styleId="TitleChar">
    <w:name w:val="Title Char"/>
    <w:basedOn w:val="DefaultParagraphFont"/>
    <w:link w:val="Title"/>
    <w:uiPriority w:val="10"/>
    <w:rsid w:val="00917FF0"/>
    <w:rPr>
      <w:rFonts w:asciiTheme="majorHAnsi" w:eastAsiaTheme="majorEastAsia" w:hAnsiTheme="majorHAnsi" w:cstheme="majorBidi"/>
      <w:b/>
      <w:bCs/>
      <w:spacing w:val="-7"/>
      <w:szCs w:val="48"/>
    </w:rPr>
  </w:style>
  <w:style w:type="paragraph" w:styleId="Subtitle">
    <w:name w:val="Subtitle"/>
    <w:basedOn w:val="Normal"/>
    <w:next w:val="Normal"/>
    <w:link w:val="SubtitleChar"/>
    <w:uiPriority w:val="11"/>
    <w:qFormat/>
    <w:rsid w:val="00B45BC4"/>
    <w:pPr>
      <w:numPr>
        <w:ilvl w:val="1"/>
      </w:numPr>
      <w:spacing w:after="240"/>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45BC4"/>
    <w:rPr>
      <w:rFonts w:asciiTheme="majorHAnsi" w:eastAsiaTheme="majorEastAsia" w:hAnsiTheme="majorHAnsi" w:cstheme="majorBidi"/>
      <w:sz w:val="24"/>
      <w:szCs w:val="24"/>
    </w:rPr>
  </w:style>
  <w:style w:type="character" w:styleId="Strong">
    <w:name w:val="Strong"/>
    <w:basedOn w:val="DefaultParagraphFont"/>
    <w:uiPriority w:val="22"/>
    <w:qFormat/>
    <w:rsid w:val="00B45BC4"/>
    <w:rPr>
      <w:b/>
      <w:bCs/>
      <w:color w:val="auto"/>
    </w:rPr>
  </w:style>
  <w:style w:type="character" w:styleId="Emphasis">
    <w:name w:val="Emphasis"/>
    <w:basedOn w:val="DefaultParagraphFont"/>
    <w:uiPriority w:val="20"/>
    <w:qFormat/>
    <w:rsid w:val="00B45BC4"/>
    <w:rPr>
      <w:i/>
      <w:iCs/>
      <w:color w:val="auto"/>
    </w:rPr>
  </w:style>
  <w:style w:type="paragraph" w:styleId="NoSpacing">
    <w:name w:val="No Spacing"/>
    <w:uiPriority w:val="1"/>
    <w:qFormat/>
    <w:rsid w:val="00B45BC4"/>
    <w:pPr>
      <w:spacing w:line="240" w:lineRule="auto"/>
    </w:pPr>
  </w:style>
  <w:style w:type="paragraph" w:styleId="Quote">
    <w:name w:val="Quote"/>
    <w:basedOn w:val="Normal"/>
    <w:next w:val="Normal"/>
    <w:link w:val="QuoteChar"/>
    <w:uiPriority w:val="29"/>
    <w:qFormat/>
    <w:rsid w:val="00B45BC4"/>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B45BC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45BC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45BC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45BC4"/>
    <w:rPr>
      <w:i/>
      <w:iCs/>
      <w:color w:val="auto"/>
    </w:rPr>
  </w:style>
  <w:style w:type="character" w:styleId="IntenseEmphasis">
    <w:name w:val="Intense Emphasis"/>
    <w:basedOn w:val="DefaultParagraphFont"/>
    <w:uiPriority w:val="21"/>
    <w:qFormat/>
    <w:rsid w:val="00B45BC4"/>
    <w:rPr>
      <w:b/>
      <w:bCs/>
      <w:i/>
      <w:iCs/>
      <w:color w:val="auto"/>
    </w:rPr>
  </w:style>
  <w:style w:type="character" w:styleId="SubtleReference">
    <w:name w:val="Subtle Reference"/>
    <w:basedOn w:val="DefaultParagraphFont"/>
    <w:uiPriority w:val="31"/>
    <w:qFormat/>
    <w:rsid w:val="00B45BC4"/>
    <w:rPr>
      <w:smallCaps/>
      <w:color w:val="auto"/>
      <w:u w:val="single" w:color="7F7F7F" w:themeColor="text1" w:themeTint="80"/>
    </w:rPr>
  </w:style>
  <w:style w:type="character" w:styleId="IntenseReference">
    <w:name w:val="Intense Reference"/>
    <w:basedOn w:val="DefaultParagraphFont"/>
    <w:uiPriority w:val="32"/>
    <w:qFormat/>
    <w:rsid w:val="00B45BC4"/>
    <w:rPr>
      <w:b/>
      <w:bCs/>
      <w:smallCaps/>
      <w:color w:val="auto"/>
      <w:u w:val="single"/>
    </w:rPr>
  </w:style>
  <w:style w:type="character" w:styleId="BookTitle">
    <w:name w:val="Book Title"/>
    <w:basedOn w:val="DefaultParagraphFont"/>
    <w:uiPriority w:val="33"/>
    <w:qFormat/>
    <w:rsid w:val="00B45BC4"/>
    <w:rPr>
      <w:b/>
      <w:bCs/>
      <w:smallCaps/>
      <w:color w:val="auto"/>
    </w:rPr>
  </w:style>
  <w:style w:type="paragraph" w:styleId="TOCHeading">
    <w:name w:val="TOC Heading"/>
    <w:basedOn w:val="Heading1"/>
    <w:next w:val="Normal"/>
    <w:uiPriority w:val="39"/>
    <w:semiHidden/>
    <w:unhideWhenUsed/>
    <w:qFormat/>
    <w:rsid w:val="00B45BC4"/>
    <w:pPr>
      <w:outlineLvl w:val="9"/>
    </w:pPr>
  </w:style>
  <w:style w:type="paragraph" w:customStyle="1" w:styleId="NormalIndented">
    <w:name w:val="Normal Indented"/>
    <w:basedOn w:val="Normal"/>
    <w:qFormat/>
    <w:rsid w:val="00B45BC4"/>
    <w:pPr>
      <w:ind w:firstLine="720"/>
    </w:pPr>
    <w:rPr>
      <w:lang w:val="en-US"/>
    </w:rPr>
  </w:style>
  <w:style w:type="paragraph" w:customStyle="1" w:styleId="NumberedList">
    <w:name w:val="Numbered List"/>
    <w:basedOn w:val="ListParagraph"/>
    <w:qFormat/>
    <w:rsid w:val="004E5BBC"/>
    <w:pPr>
      <w:numPr>
        <w:numId w:val="15"/>
      </w:numPr>
    </w:pPr>
  </w:style>
  <w:style w:type="paragraph" w:styleId="Bibliography">
    <w:name w:val="Bibliography"/>
    <w:basedOn w:val="Normal"/>
    <w:next w:val="Normal"/>
    <w:uiPriority w:val="37"/>
    <w:unhideWhenUsed/>
    <w:rsid w:val="00684181"/>
  </w:style>
  <w:style w:type="paragraph" w:styleId="Header">
    <w:name w:val="header"/>
    <w:basedOn w:val="Normal"/>
    <w:link w:val="HeaderChar"/>
    <w:uiPriority w:val="99"/>
    <w:unhideWhenUsed/>
    <w:rsid w:val="00323BA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23BA6"/>
  </w:style>
  <w:style w:type="paragraph" w:styleId="Footer">
    <w:name w:val="footer"/>
    <w:basedOn w:val="Normal"/>
    <w:link w:val="FooterChar"/>
    <w:uiPriority w:val="99"/>
    <w:unhideWhenUsed/>
    <w:rsid w:val="00323BA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23BA6"/>
  </w:style>
  <w:style w:type="paragraph" w:styleId="BalloonText">
    <w:name w:val="Balloon Text"/>
    <w:basedOn w:val="Normal"/>
    <w:link w:val="BalloonTextChar"/>
    <w:uiPriority w:val="99"/>
    <w:semiHidden/>
    <w:unhideWhenUsed/>
    <w:rsid w:val="008E15EF"/>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5EF"/>
    <w:rPr>
      <w:rFonts w:ascii="Segoe UI" w:hAnsi="Segoe UI" w:cs="Segoe UI"/>
      <w:sz w:val="18"/>
      <w:szCs w:val="18"/>
    </w:rPr>
  </w:style>
  <w:style w:type="paragraph" w:customStyle="1" w:styleId="Bibliography-Thesis">
    <w:name w:val="Bibliography-Thesis"/>
    <w:basedOn w:val="Bibliography"/>
    <w:qFormat/>
    <w:rsid w:val="008248B2"/>
    <w:pPr>
      <w:spacing w:before="220" w:line="240" w:lineRule="auto"/>
      <w:ind w:left="720" w:hanging="720"/>
    </w:pPr>
    <w:rPr>
      <w:noProof/>
      <w:lang w:val="en-US"/>
    </w:rPr>
  </w:style>
  <w:style w:type="character" w:styleId="PlaceholderText">
    <w:name w:val="Placeholder Text"/>
    <w:basedOn w:val="DefaultParagraphFont"/>
    <w:uiPriority w:val="99"/>
    <w:semiHidden/>
    <w:rsid w:val="00DD273A"/>
    <w:rPr>
      <w:color w:val="808080"/>
    </w:rPr>
  </w:style>
  <w:style w:type="paragraph" w:styleId="FootnoteText">
    <w:name w:val="footnote text"/>
    <w:basedOn w:val="Normal"/>
    <w:link w:val="FootnoteTextChar"/>
    <w:uiPriority w:val="99"/>
    <w:semiHidden/>
    <w:unhideWhenUsed/>
    <w:rsid w:val="00E3391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3391D"/>
    <w:rPr>
      <w:sz w:val="20"/>
      <w:szCs w:val="20"/>
    </w:rPr>
  </w:style>
  <w:style w:type="character" w:styleId="FootnoteReference">
    <w:name w:val="footnote reference"/>
    <w:basedOn w:val="DefaultParagraphFont"/>
    <w:uiPriority w:val="99"/>
    <w:semiHidden/>
    <w:unhideWhenUsed/>
    <w:rsid w:val="00E3391D"/>
    <w:rPr>
      <w:vertAlign w:val="superscript"/>
    </w:rPr>
  </w:style>
  <w:style w:type="paragraph" w:styleId="ListParagraph">
    <w:name w:val="List Paragraph"/>
    <w:basedOn w:val="Normal"/>
    <w:uiPriority w:val="34"/>
    <w:qFormat/>
    <w:rsid w:val="009E6219"/>
    <w:pPr>
      <w:ind w:left="720"/>
    </w:pPr>
  </w:style>
  <w:style w:type="paragraph" w:customStyle="1" w:styleId="BulletedList">
    <w:name w:val="Bulleted List"/>
    <w:basedOn w:val="ListParagraph"/>
    <w:qFormat/>
    <w:rsid w:val="00F654DF"/>
    <w:pPr>
      <w:numPr>
        <w:numId w:val="22"/>
      </w:numPr>
    </w:pPr>
  </w:style>
  <w:style w:type="paragraph" w:customStyle="1" w:styleId="BlockQuote">
    <w:name w:val="Block Quote"/>
    <w:basedOn w:val="NormalIndented"/>
    <w:qFormat/>
    <w:rsid w:val="001C62F0"/>
    <w:pPr>
      <w:spacing w:line="240" w:lineRule="auto"/>
      <w:ind w:left="720" w:right="720" w:firstLine="360"/>
      <w:contextualSpacing w:val="0"/>
    </w:pPr>
    <w:rPr>
      <w:noProof/>
      <w:sz w:val="22"/>
    </w:rPr>
  </w:style>
  <w:style w:type="character" w:styleId="Hyperlink">
    <w:name w:val="Hyperlink"/>
    <w:basedOn w:val="DefaultParagraphFont"/>
    <w:uiPriority w:val="99"/>
    <w:unhideWhenUsed/>
    <w:rsid w:val="00A71F7D"/>
    <w:rPr>
      <w:color w:val="0563C1" w:themeColor="hyperlink"/>
      <w:u w:val="single"/>
    </w:rPr>
  </w:style>
  <w:style w:type="paragraph" w:styleId="NormalWeb">
    <w:name w:val="Normal (Web)"/>
    <w:basedOn w:val="Normal"/>
    <w:uiPriority w:val="99"/>
    <w:semiHidden/>
    <w:unhideWhenUsed/>
    <w:rsid w:val="00CE414A"/>
    <w:pPr>
      <w:spacing w:before="100" w:beforeAutospacing="1" w:after="100" w:afterAutospacing="1" w:line="240" w:lineRule="auto"/>
      <w:contextualSpacing w:val="0"/>
      <w:jc w:val="left"/>
    </w:pPr>
    <w:rPr>
      <w:rFonts w:ascii="Times New Roman" w:hAnsi="Times New Roman" w:cs="Times New Roman"/>
      <w:lang w:bidi="he-IL"/>
    </w:rPr>
  </w:style>
  <w:style w:type="paragraph" w:customStyle="1" w:styleId="Heading2-NoNumbering">
    <w:name w:val="Heading 2-No Numbering"/>
    <w:basedOn w:val="Heading2"/>
    <w:qFormat/>
    <w:rsid w:val="00076F18"/>
  </w:style>
  <w:style w:type="character" w:styleId="CommentReference">
    <w:name w:val="annotation reference"/>
    <w:basedOn w:val="DefaultParagraphFont"/>
    <w:uiPriority w:val="99"/>
    <w:semiHidden/>
    <w:unhideWhenUsed/>
    <w:rsid w:val="003A2CF7"/>
    <w:rPr>
      <w:sz w:val="16"/>
      <w:szCs w:val="16"/>
    </w:rPr>
  </w:style>
  <w:style w:type="paragraph" w:styleId="CommentText">
    <w:name w:val="annotation text"/>
    <w:basedOn w:val="Normal"/>
    <w:link w:val="CommentTextChar"/>
    <w:uiPriority w:val="99"/>
    <w:semiHidden/>
    <w:unhideWhenUsed/>
    <w:rsid w:val="003A2CF7"/>
    <w:pPr>
      <w:spacing w:line="240" w:lineRule="auto"/>
    </w:pPr>
    <w:rPr>
      <w:sz w:val="20"/>
      <w:szCs w:val="20"/>
    </w:rPr>
  </w:style>
  <w:style w:type="character" w:customStyle="1" w:styleId="CommentTextChar">
    <w:name w:val="Comment Text Char"/>
    <w:basedOn w:val="DefaultParagraphFont"/>
    <w:link w:val="CommentText"/>
    <w:uiPriority w:val="99"/>
    <w:semiHidden/>
    <w:rsid w:val="003A2CF7"/>
    <w:rPr>
      <w:sz w:val="20"/>
      <w:szCs w:val="20"/>
    </w:rPr>
  </w:style>
  <w:style w:type="paragraph" w:styleId="CommentSubject">
    <w:name w:val="annotation subject"/>
    <w:basedOn w:val="CommentText"/>
    <w:next w:val="CommentText"/>
    <w:link w:val="CommentSubjectChar"/>
    <w:uiPriority w:val="99"/>
    <w:semiHidden/>
    <w:unhideWhenUsed/>
    <w:rsid w:val="003A2CF7"/>
    <w:rPr>
      <w:b/>
      <w:bCs/>
    </w:rPr>
  </w:style>
  <w:style w:type="character" w:customStyle="1" w:styleId="CommentSubjectChar">
    <w:name w:val="Comment Subject Char"/>
    <w:basedOn w:val="CommentTextChar"/>
    <w:link w:val="CommentSubject"/>
    <w:uiPriority w:val="99"/>
    <w:semiHidden/>
    <w:rsid w:val="003A2CF7"/>
    <w:rPr>
      <w:b/>
      <w:bCs/>
      <w:sz w:val="20"/>
      <w:szCs w:val="20"/>
    </w:rPr>
  </w:style>
  <w:style w:type="table" w:styleId="TableGrid">
    <w:name w:val="Table Grid"/>
    <w:basedOn w:val="TableNormal"/>
    <w:uiPriority w:val="39"/>
    <w:rsid w:val="00DE1AB4"/>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oNumbering">
    <w:name w:val="Heading 1-No Numbering"/>
    <w:basedOn w:val="Heading1"/>
    <w:qFormat/>
    <w:rsid w:val="00FF311B"/>
    <w:pPr>
      <w:numPr>
        <w:numId w:val="0"/>
      </w:numPr>
    </w:pPr>
  </w:style>
  <w:style w:type="paragraph" w:customStyle="1" w:styleId="Heading1-Appendix">
    <w:name w:val="Heading 1-Appendix"/>
    <w:basedOn w:val="Heading1"/>
    <w:next w:val="NormalIndented"/>
    <w:qFormat/>
    <w:rsid w:val="00FD7CF7"/>
    <w:pPr>
      <w:numPr>
        <w:numId w:val="39"/>
      </w:numPr>
    </w:pPr>
  </w:style>
  <w:style w:type="character" w:styleId="FollowedHyperlink">
    <w:name w:val="FollowedHyperlink"/>
    <w:basedOn w:val="DefaultParagraphFont"/>
    <w:uiPriority w:val="99"/>
    <w:semiHidden/>
    <w:unhideWhenUsed/>
    <w:rsid w:val="003F0C21"/>
    <w:rPr>
      <w:color w:val="954F72" w:themeColor="followedHyperlink"/>
      <w:u w:val="single"/>
    </w:rPr>
  </w:style>
  <w:style w:type="paragraph" w:customStyle="1" w:styleId="Figure">
    <w:name w:val="Figure"/>
    <w:basedOn w:val="Normal"/>
    <w:qFormat/>
    <w:rsid w:val="003B5854"/>
    <w:pPr>
      <w:keepNext/>
      <w:spacing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3192">
      <w:bodyDiv w:val="1"/>
      <w:marLeft w:val="0"/>
      <w:marRight w:val="0"/>
      <w:marTop w:val="0"/>
      <w:marBottom w:val="0"/>
      <w:divBdr>
        <w:top w:val="none" w:sz="0" w:space="0" w:color="auto"/>
        <w:left w:val="none" w:sz="0" w:space="0" w:color="auto"/>
        <w:bottom w:val="none" w:sz="0" w:space="0" w:color="auto"/>
        <w:right w:val="none" w:sz="0" w:space="0" w:color="auto"/>
      </w:divBdr>
    </w:div>
    <w:div w:id="3746947">
      <w:bodyDiv w:val="1"/>
      <w:marLeft w:val="0"/>
      <w:marRight w:val="0"/>
      <w:marTop w:val="0"/>
      <w:marBottom w:val="0"/>
      <w:divBdr>
        <w:top w:val="none" w:sz="0" w:space="0" w:color="auto"/>
        <w:left w:val="none" w:sz="0" w:space="0" w:color="auto"/>
        <w:bottom w:val="none" w:sz="0" w:space="0" w:color="auto"/>
        <w:right w:val="none" w:sz="0" w:space="0" w:color="auto"/>
      </w:divBdr>
    </w:div>
    <w:div w:id="6182199">
      <w:bodyDiv w:val="1"/>
      <w:marLeft w:val="0"/>
      <w:marRight w:val="0"/>
      <w:marTop w:val="0"/>
      <w:marBottom w:val="0"/>
      <w:divBdr>
        <w:top w:val="none" w:sz="0" w:space="0" w:color="auto"/>
        <w:left w:val="none" w:sz="0" w:space="0" w:color="auto"/>
        <w:bottom w:val="none" w:sz="0" w:space="0" w:color="auto"/>
        <w:right w:val="none" w:sz="0" w:space="0" w:color="auto"/>
      </w:divBdr>
    </w:div>
    <w:div w:id="7297241">
      <w:bodyDiv w:val="1"/>
      <w:marLeft w:val="0"/>
      <w:marRight w:val="0"/>
      <w:marTop w:val="0"/>
      <w:marBottom w:val="0"/>
      <w:divBdr>
        <w:top w:val="none" w:sz="0" w:space="0" w:color="auto"/>
        <w:left w:val="none" w:sz="0" w:space="0" w:color="auto"/>
        <w:bottom w:val="none" w:sz="0" w:space="0" w:color="auto"/>
        <w:right w:val="none" w:sz="0" w:space="0" w:color="auto"/>
      </w:divBdr>
    </w:div>
    <w:div w:id="9843755">
      <w:bodyDiv w:val="1"/>
      <w:marLeft w:val="0"/>
      <w:marRight w:val="0"/>
      <w:marTop w:val="0"/>
      <w:marBottom w:val="0"/>
      <w:divBdr>
        <w:top w:val="none" w:sz="0" w:space="0" w:color="auto"/>
        <w:left w:val="none" w:sz="0" w:space="0" w:color="auto"/>
        <w:bottom w:val="none" w:sz="0" w:space="0" w:color="auto"/>
        <w:right w:val="none" w:sz="0" w:space="0" w:color="auto"/>
      </w:divBdr>
    </w:div>
    <w:div w:id="11566704">
      <w:bodyDiv w:val="1"/>
      <w:marLeft w:val="0"/>
      <w:marRight w:val="0"/>
      <w:marTop w:val="0"/>
      <w:marBottom w:val="0"/>
      <w:divBdr>
        <w:top w:val="none" w:sz="0" w:space="0" w:color="auto"/>
        <w:left w:val="none" w:sz="0" w:space="0" w:color="auto"/>
        <w:bottom w:val="none" w:sz="0" w:space="0" w:color="auto"/>
        <w:right w:val="none" w:sz="0" w:space="0" w:color="auto"/>
      </w:divBdr>
    </w:div>
    <w:div w:id="11879209">
      <w:bodyDiv w:val="1"/>
      <w:marLeft w:val="0"/>
      <w:marRight w:val="0"/>
      <w:marTop w:val="0"/>
      <w:marBottom w:val="0"/>
      <w:divBdr>
        <w:top w:val="none" w:sz="0" w:space="0" w:color="auto"/>
        <w:left w:val="none" w:sz="0" w:space="0" w:color="auto"/>
        <w:bottom w:val="none" w:sz="0" w:space="0" w:color="auto"/>
        <w:right w:val="none" w:sz="0" w:space="0" w:color="auto"/>
      </w:divBdr>
    </w:div>
    <w:div w:id="14158540">
      <w:bodyDiv w:val="1"/>
      <w:marLeft w:val="0"/>
      <w:marRight w:val="0"/>
      <w:marTop w:val="0"/>
      <w:marBottom w:val="0"/>
      <w:divBdr>
        <w:top w:val="none" w:sz="0" w:space="0" w:color="auto"/>
        <w:left w:val="none" w:sz="0" w:space="0" w:color="auto"/>
        <w:bottom w:val="none" w:sz="0" w:space="0" w:color="auto"/>
        <w:right w:val="none" w:sz="0" w:space="0" w:color="auto"/>
      </w:divBdr>
    </w:div>
    <w:div w:id="14814833">
      <w:bodyDiv w:val="1"/>
      <w:marLeft w:val="0"/>
      <w:marRight w:val="0"/>
      <w:marTop w:val="0"/>
      <w:marBottom w:val="0"/>
      <w:divBdr>
        <w:top w:val="none" w:sz="0" w:space="0" w:color="auto"/>
        <w:left w:val="none" w:sz="0" w:space="0" w:color="auto"/>
        <w:bottom w:val="none" w:sz="0" w:space="0" w:color="auto"/>
        <w:right w:val="none" w:sz="0" w:space="0" w:color="auto"/>
      </w:divBdr>
    </w:div>
    <w:div w:id="14891076">
      <w:bodyDiv w:val="1"/>
      <w:marLeft w:val="0"/>
      <w:marRight w:val="0"/>
      <w:marTop w:val="0"/>
      <w:marBottom w:val="0"/>
      <w:divBdr>
        <w:top w:val="none" w:sz="0" w:space="0" w:color="auto"/>
        <w:left w:val="none" w:sz="0" w:space="0" w:color="auto"/>
        <w:bottom w:val="none" w:sz="0" w:space="0" w:color="auto"/>
        <w:right w:val="none" w:sz="0" w:space="0" w:color="auto"/>
      </w:divBdr>
    </w:div>
    <w:div w:id="15424473">
      <w:bodyDiv w:val="1"/>
      <w:marLeft w:val="0"/>
      <w:marRight w:val="0"/>
      <w:marTop w:val="0"/>
      <w:marBottom w:val="0"/>
      <w:divBdr>
        <w:top w:val="none" w:sz="0" w:space="0" w:color="auto"/>
        <w:left w:val="none" w:sz="0" w:space="0" w:color="auto"/>
        <w:bottom w:val="none" w:sz="0" w:space="0" w:color="auto"/>
        <w:right w:val="none" w:sz="0" w:space="0" w:color="auto"/>
      </w:divBdr>
    </w:div>
    <w:div w:id="15888504">
      <w:bodyDiv w:val="1"/>
      <w:marLeft w:val="0"/>
      <w:marRight w:val="0"/>
      <w:marTop w:val="0"/>
      <w:marBottom w:val="0"/>
      <w:divBdr>
        <w:top w:val="none" w:sz="0" w:space="0" w:color="auto"/>
        <w:left w:val="none" w:sz="0" w:space="0" w:color="auto"/>
        <w:bottom w:val="none" w:sz="0" w:space="0" w:color="auto"/>
        <w:right w:val="none" w:sz="0" w:space="0" w:color="auto"/>
      </w:divBdr>
    </w:div>
    <w:div w:id="17388591">
      <w:bodyDiv w:val="1"/>
      <w:marLeft w:val="0"/>
      <w:marRight w:val="0"/>
      <w:marTop w:val="0"/>
      <w:marBottom w:val="0"/>
      <w:divBdr>
        <w:top w:val="none" w:sz="0" w:space="0" w:color="auto"/>
        <w:left w:val="none" w:sz="0" w:space="0" w:color="auto"/>
        <w:bottom w:val="none" w:sz="0" w:space="0" w:color="auto"/>
        <w:right w:val="none" w:sz="0" w:space="0" w:color="auto"/>
      </w:divBdr>
    </w:div>
    <w:div w:id="26294986">
      <w:bodyDiv w:val="1"/>
      <w:marLeft w:val="0"/>
      <w:marRight w:val="0"/>
      <w:marTop w:val="0"/>
      <w:marBottom w:val="0"/>
      <w:divBdr>
        <w:top w:val="none" w:sz="0" w:space="0" w:color="auto"/>
        <w:left w:val="none" w:sz="0" w:space="0" w:color="auto"/>
        <w:bottom w:val="none" w:sz="0" w:space="0" w:color="auto"/>
        <w:right w:val="none" w:sz="0" w:space="0" w:color="auto"/>
      </w:divBdr>
    </w:div>
    <w:div w:id="36903234">
      <w:bodyDiv w:val="1"/>
      <w:marLeft w:val="0"/>
      <w:marRight w:val="0"/>
      <w:marTop w:val="0"/>
      <w:marBottom w:val="0"/>
      <w:divBdr>
        <w:top w:val="none" w:sz="0" w:space="0" w:color="auto"/>
        <w:left w:val="none" w:sz="0" w:space="0" w:color="auto"/>
        <w:bottom w:val="none" w:sz="0" w:space="0" w:color="auto"/>
        <w:right w:val="none" w:sz="0" w:space="0" w:color="auto"/>
      </w:divBdr>
    </w:div>
    <w:div w:id="37164462">
      <w:bodyDiv w:val="1"/>
      <w:marLeft w:val="0"/>
      <w:marRight w:val="0"/>
      <w:marTop w:val="0"/>
      <w:marBottom w:val="0"/>
      <w:divBdr>
        <w:top w:val="none" w:sz="0" w:space="0" w:color="auto"/>
        <w:left w:val="none" w:sz="0" w:space="0" w:color="auto"/>
        <w:bottom w:val="none" w:sz="0" w:space="0" w:color="auto"/>
        <w:right w:val="none" w:sz="0" w:space="0" w:color="auto"/>
      </w:divBdr>
    </w:div>
    <w:div w:id="37559876">
      <w:bodyDiv w:val="1"/>
      <w:marLeft w:val="0"/>
      <w:marRight w:val="0"/>
      <w:marTop w:val="0"/>
      <w:marBottom w:val="0"/>
      <w:divBdr>
        <w:top w:val="none" w:sz="0" w:space="0" w:color="auto"/>
        <w:left w:val="none" w:sz="0" w:space="0" w:color="auto"/>
        <w:bottom w:val="none" w:sz="0" w:space="0" w:color="auto"/>
        <w:right w:val="none" w:sz="0" w:space="0" w:color="auto"/>
      </w:divBdr>
    </w:div>
    <w:div w:id="38097159">
      <w:bodyDiv w:val="1"/>
      <w:marLeft w:val="0"/>
      <w:marRight w:val="0"/>
      <w:marTop w:val="0"/>
      <w:marBottom w:val="0"/>
      <w:divBdr>
        <w:top w:val="none" w:sz="0" w:space="0" w:color="auto"/>
        <w:left w:val="none" w:sz="0" w:space="0" w:color="auto"/>
        <w:bottom w:val="none" w:sz="0" w:space="0" w:color="auto"/>
        <w:right w:val="none" w:sz="0" w:space="0" w:color="auto"/>
      </w:divBdr>
    </w:div>
    <w:div w:id="39211967">
      <w:bodyDiv w:val="1"/>
      <w:marLeft w:val="0"/>
      <w:marRight w:val="0"/>
      <w:marTop w:val="0"/>
      <w:marBottom w:val="0"/>
      <w:divBdr>
        <w:top w:val="none" w:sz="0" w:space="0" w:color="auto"/>
        <w:left w:val="none" w:sz="0" w:space="0" w:color="auto"/>
        <w:bottom w:val="none" w:sz="0" w:space="0" w:color="auto"/>
        <w:right w:val="none" w:sz="0" w:space="0" w:color="auto"/>
      </w:divBdr>
    </w:div>
    <w:div w:id="39330794">
      <w:bodyDiv w:val="1"/>
      <w:marLeft w:val="0"/>
      <w:marRight w:val="0"/>
      <w:marTop w:val="0"/>
      <w:marBottom w:val="0"/>
      <w:divBdr>
        <w:top w:val="none" w:sz="0" w:space="0" w:color="auto"/>
        <w:left w:val="none" w:sz="0" w:space="0" w:color="auto"/>
        <w:bottom w:val="none" w:sz="0" w:space="0" w:color="auto"/>
        <w:right w:val="none" w:sz="0" w:space="0" w:color="auto"/>
      </w:divBdr>
    </w:div>
    <w:div w:id="40446026">
      <w:bodyDiv w:val="1"/>
      <w:marLeft w:val="0"/>
      <w:marRight w:val="0"/>
      <w:marTop w:val="0"/>
      <w:marBottom w:val="0"/>
      <w:divBdr>
        <w:top w:val="none" w:sz="0" w:space="0" w:color="auto"/>
        <w:left w:val="none" w:sz="0" w:space="0" w:color="auto"/>
        <w:bottom w:val="none" w:sz="0" w:space="0" w:color="auto"/>
        <w:right w:val="none" w:sz="0" w:space="0" w:color="auto"/>
      </w:divBdr>
    </w:div>
    <w:div w:id="43481885">
      <w:bodyDiv w:val="1"/>
      <w:marLeft w:val="0"/>
      <w:marRight w:val="0"/>
      <w:marTop w:val="0"/>
      <w:marBottom w:val="0"/>
      <w:divBdr>
        <w:top w:val="none" w:sz="0" w:space="0" w:color="auto"/>
        <w:left w:val="none" w:sz="0" w:space="0" w:color="auto"/>
        <w:bottom w:val="none" w:sz="0" w:space="0" w:color="auto"/>
        <w:right w:val="none" w:sz="0" w:space="0" w:color="auto"/>
      </w:divBdr>
    </w:div>
    <w:div w:id="46495368">
      <w:bodyDiv w:val="1"/>
      <w:marLeft w:val="0"/>
      <w:marRight w:val="0"/>
      <w:marTop w:val="0"/>
      <w:marBottom w:val="0"/>
      <w:divBdr>
        <w:top w:val="none" w:sz="0" w:space="0" w:color="auto"/>
        <w:left w:val="none" w:sz="0" w:space="0" w:color="auto"/>
        <w:bottom w:val="none" w:sz="0" w:space="0" w:color="auto"/>
        <w:right w:val="none" w:sz="0" w:space="0" w:color="auto"/>
      </w:divBdr>
    </w:div>
    <w:div w:id="47919491">
      <w:bodyDiv w:val="1"/>
      <w:marLeft w:val="0"/>
      <w:marRight w:val="0"/>
      <w:marTop w:val="0"/>
      <w:marBottom w:val="0"/>
      <w:divBdr>
        <w:top w:val="none" w:sz="0" w:space="0" w:color="auto"/>
        <w:left w:val="none" w:sz="0" w:space="0" w:color="auto"/>
        <w:bottom w:val="none" w:sz="0" w:space="0" w:color="auto"/>
        <w:right w:val="none" w:sz="0" w:space="0" w:color="auto"/>
      </w:divBdr>
    </w:div>
    <w:div w:id="50084657">
      <w:bodyDiv w:val="1"/>
      <w:marLeft w:val="0"/>
      <w:marRight w:val="0"/>
      <w:marTop w:val="0"/>
      <w:marBottom w:val="0"/>
      <w:divBdr>
        <w:top w:val="none" w:sz="0" w:space="0" w:color="auto"/>
        <w:left w:val="none" w:sz="0" w:space="0" w:color="auto"/>
        <w:bottom w:val="none" w:sz="0" w:space="0" w:color="auto"/>
        <w:right w:val="none" w:sz="0" w:space="0" w:color="auto"/>
      </w:divBdr>
    </w:div>
    <w:div w:id="52781011">
      <w:bodyDiv w:val="1"/>
      <w:marLeft w:val="0"/>
      <w:marRight w:val="0"/>
      <w:marTop w:val="0"/>
      <w:marBottom w:val="0"/>
      <w:divBdr>
        <w:top w:val="none" w:sz="0" w:space="0" w:color="auto"/>
        <w:left w:val="none" w:sz="0" w:space="0" w:color="auto"/>
        <w:bottom w:val="none" w:sz="0" w:space="0" w:color="auto"/>
        <w:right w:val="none" w:sz="0" w:space="0" w:color="auto"/>
      </w:divBdr>
    </w:div>
    <w:div w:id="55054229">
      <w:bodyDiv w:val="1"/>
      <w:marLeft w:val="0"/>
      <w:marRight w:val="0"/>
      <w:marTop w:val="0"/>
      <w:marBottom w:val="0"/>
      <w:divBdr>
        <w:top w:val="none" w:sz="0" w:space="0" w:color="auto"/>
        <w:left w:val="none" w:sz="0" w:space="0" w:color="auto"/>
        <w:bottom w:val="none" w:sz="0" w:space="0" w:color="auto"/>
        <w:right w:val="none" w:sz="0" w:space="0" w:color="auto"/>
      </w:divBdr>
    </w:div>
    <w:div w:id="57244771">
      <w:bodyDiv w:val="1"/>
      <w:marLeft w:val="0"/>
      <w:marRight w:val="0"/>
      <w:marTop w:val="0"/>
      <w:marBottom w:val="0"/>
      <w:divBdr>
        <w:top w:val="none" w:sz="0" w:space="0" w:color="auto"/>
        <w:left w:val="none" w:sz="0" w:space="0" w:color="auto"/>
        <w:bottom w:val="none" w:sz="0" w:space="0" w:color="auto"/>
        <w:right w:val="none" w:sz="0" w:space="0" w:color="auto"/>
      </w:divBdr>
    </w:div>
    <w:div w:id="57361706">
      <w:bodyDiv w:val="1"/>
      <w:marLeft w:val="0"/>
      <w:marRight w:val="0"/>
      <w:marTop w:val="0"/>
      <w:marBottom w:val="0"/>
      <w:divBdr>
        <w:top w:val="none" w:sz="0" w:space="0" w:color="auto"/>
        <w:left w:val="none" w:sz="0" w:space="0" w:color="auto"/>
        <w:bottom w:val="none" w:sz="0" w:space="0" w:color="auto"/>
        <w:right w:val="none" w:sz="0" w:space="0" w:color="auto"/>
      </w:divBdr>
    </w:div>
    <w:div w:id="57365158">
      <w:bodyDiv w:val="1"/>
      <w:marLeft w:val="0"/>
      <w:marRight w:val="0"/>
      <w:marTop w:val="0"/>
      <w:marBottom w:val="0"/>
      <w:divBdr>
        <w:top w:val="none" w:sz="0" w:space="0" w:color="auto"/>
        <w:left w:val="none" w:sz="0" w:space="0" w:color="auto"/>
        <w:bottom w:val="none" w:sz="0" w:space="0" w:color="auto"/>
        <w:right w:val="none" w:sz="0" w:space="0" w:color="auto"/>
      </w:divBdr>
    </w:div>
    <w:div w:id="64960175">
      <w:bodyDiv w:val="1"/>
      <w:marLeft w:val="0"/>
      <w:marRight w:val="0"/>
      <w:marTop w:val="0"/>
      <w:marBottom w:val="0"/>
      <w:divBdr>
        <w:top w:val="none" w:sz="0" w:space="0" w:color="auto"/>
        <w:left w:val="none" w:sz="0" w:space="0" w:color="auto"/>
        <w:bottom w:val="none" w:sz="0" w:space="0" w:color="auto"/>
        <w:right w:val="none" w:sz="0" w:space="0" w:color="auto"/>
      </w:divBdr>
    </w:div>
    <w:div w:id="69624177">
      <w:bodyDiv w:val="1"/>
      <w:marLeft w:val="0"/>
      <w:marRight w:val="0"/>
      <w:marTop w:val="0"/>
      <w:marBottom w:val="0"/>
      <w:divBdr>
        <w:top w:val="none" w:sz="0" w:space="0" w:color="auto"/>
        <w:left w:val="none" w:sz="0" w:space="0" w:color="auto"/>
        <w:bottom w:val="none" w:sz="0" w:space="0" w:color="auto"/>
        <w:right w:val="none" w:sz="0" w:space="0" w:color="auto"/>
      </w:divBdr>
    </w:div>
    <w:div w:id="70857221">
      <w:bodyDiv w:val="1"/>
      <w:marLeft w:val="0"/>
      <w:marRight w:val="0"/>
      <w:marTop w:val="0"/>
      <w:marBottom w:val="0"/>
      <w:divBdr>
        <w:top w:val="none" w:sz="0" w:space="0" w:color="auto"/>
        <w:left w:val="none" w:sz="0" w:space="0" w:color="auto"/>
        <w:bottom w:val="none" w:sz="0" w:space="0" w:color="auto"/>
        <w:right w:val="none" w:sz="0" w:space="0" w:color="auto"/>
      </w:divBdr>
    </w:div>
    <w:div w:id="78332731">
      <w:bodyDiv w:val="1"/>
      <w:marLeft w:val="0"/>
      <w:marRight w:val="0"/>
      <w:marTop w:val="0"/>
      <w:marBottom w:val="0"/>
      <w:divBdr>
        <w:top w:val="none" w:sz="0" w:space="0" w:color="auto"/>
        <w:left w:val="none" w:sz="0" w:space="0" w:color="auto"/>
        <w:bottom w:val="none" w:sz="0" w:space="0" w:color="auto"/>
        <w:right w:val="none" w:sz="0" w:space="0" w:color="auto"/>
      </w:divBdr>
    </w:div>
    <w:div w:id="85079317">
      <w:bodyDiv w:val="1"/>
      <w:marLeft w:val="0"/>
      <w:marRight w:val="0"/>
      <w:marTop w:val="0"/>
      <w:marBottom w:val="0"/>
      <w:divBdr>
        <w:top w:val="none" w:sz="0" w:space="0" w:color="auto"/>
        <w:left w:val="none" w:sz="0" w:space="0" w:color="auto"/>
        <w:bottom w:val="none" w:sz="0" w:space="0" w:color="auto"/>
        <w:right w:val="none" w:sz="0" w:space="0" w:color="auto"/>
      </w:divBdr>
    </w:div>
    <w:div w:id="86848449">
      <w:bodyDiv w:val="1"/>
      <w:marLeft w:val="0"/>
      <w:marRight w:val="0"/>
      <w:marTop w:val="0"/>
      <w:marBottom w:val="0"/>
      <w:divBdr>
        <w:top w:val="none" w:sz="0" w:space="0" w:color="auto"/>
        <w:left w:val="none" w:sz="0" w:space="0" w:color="auto"/>
        <w:bottom w:val="none" w:sz="0" w:space="0" w:color="auto"/>
        <w:right w:val="none" w:sz="0" w:space="0" w:color="auto"/>
      </w:divBdr>
    </w:div>
    <w:div w:id="88503008">
      <w:bodyDiv w:val="1"/>
      <w:marLeft w:val="0"/>
      <w:marRight w:val="0"/>
      <w:marTop w:val="0"/>
      <w:marBottom w:val="0"/>
      <w:divBdr>
        <w:top w:val="none" w:sz="0" w:space="0" w:color="auto"/>
        <w:left w:val="none" w:sz="0" w:space="0" w:color="auto"/>
        <w:bottom w:val="none" w:sz="0" w:space="0" w:color="auto"/>
        <w:right w:val="none" w:sz="0" w:space="0" w:color="auto"/>
      </w:divBdr>
    </w:div>
    <w:div w:id="93404061">
      <w:bodyDiv w:val="1"/>
      <w:marLeft w:val="0"/>
      <w:marRight w:val="0"/>
      <w:marTop w:val="0"/>
      <w:marBottom w:val="0"/>
      <w:divBdr>
        <w:top w:val="none" w:sz="0" w:space="0" w:color="auto"/>
        <w:left w:val="none" w:sz="0" w:space="0" w:color="auto"/>
        <w:bottom w:val="none" w:sz="0" w:space="0" w:color="auto"/>
        <w:right w:val="none" w:sz="0" w:space="0" w:color="auto"/>
      </w:divBdr>
    </w:div>
    <w:div w:id="96873014">
      <w:bodyDiv w:val="1"/>
      <w:marLeft w:val="0"/>
      <w:marRight w:val="0"/>
      <w:marTop w:val="0"/>
      <w:marBottom w:val="0"/>
      <w:divBdr>
        <w:top w:val="none" w:sz="0" w:space="0" w:color="auto"/>
        <w:left w:val="none" w:sz="0" w:space="0" w:color="auto"/>
        <w:bottom w:val="none" w:sz="0" w:space="0" w:color="auto"/>
        <w:right w:val="none" w:sz="0" w:space="0" w:color="auto"/>
      </w:divBdr>
    </w:div>
    <w:div w:id="102117095">
      <w:bodyDiv w:val="1"/>
      <w:marLeft w:val="0"/>
      <w:marRight w:val="0"/>
      <w:marTop w:val="0"/>
      <w:marBottom w:val="0"/>
      <w:divBdr>
        <w:top w:val="none" w:sz="0" w:space="0" w:color="auto"/>
        <w:left w:val="none" w:sz="0" w:space="0" w:color="auto"/>
        <w:bottom w:val="none" w:sz="0" w:space="0" w:color="auto"/>
        <w:right w:val="none" w:sz="0" w:space="0" w:color="auto"/>
      </w:divBdr>
    </w:div>
    <w:div w:id="104010152">
      <w:bodyDiv w:val="1"/>
      <w:marLeft w:val="0"/>
      <w:marRight w:val="0"/>
      <w:marTop w:val="0"/>
      <w:marBottom w:val="0"/>
      <w:divBdr>
        <w:top w:val="none" w:sz="0" w:space="0" w:color="auto"/>
        <w:left w:val="none" w:sz="0" w:space="0" w:color="auto"/>
        <w:bottom w:val="none" w:sz="0" w:space="0" w:color="auto"/>
        <w:right w:val="none" w:sz="0" w:space="0" w:color="auto"/>
      </w:divBdr>
    </w:div>
    <w:div w:id="105858816">
      <w:bodyDiv w:val="1"/>
      <w:marLeft w:val="0"/>
      <w:marRight w:val="0"/>
      <w:marTop w:val="0"/>
      <w:marBottom w:val="0"/>
      <w:divBdr>
        <w:top w:val="none" w:sz="0" w:space="0" w:color="auto"/>
        <w:left w:val="none" w:sz="0" w:space="0" w:color="auto"/>
        <w:bottom w:val="none" w:sz="0" w:space="0" w:color="auto"/>
        <w:right w:val="none" w:sz="0" w:space="0" w:color="auto"/>
      </w:divBdr>
    </w:div>
    <w:div w:id="109445368">
      <w:bodyDiv w:val="1"/>
      <w:marLeft w:val="0"/>
      <w:marRight w:val="0"/>
      <w:marTop w:val="0"/>
      <w:marBottom w:val="0"/>
      <w:divBdr>
        <w:top w:val="none" w:sz="0" w:space="0" w:color="auto"/>
        <w:left w:val="none" w:sz="0" w:space="0" w:color="auto"/>
        <w:bottom w:val="none" w:sz="0" w:space="0" w:color="auto"/>
        <w:right w:val="none" w:sz="0" w:space="0" w:color="auto"/>
      </w:divBdr>
    </w:div>
    <w:div w:id="110783972">
      <w:bodyDiv w:val="1"/>
      <w:marLeft w:val="0"/>
      <w:marRight w:val="0"/>
      <w:marTop w:val="0"/>
      <w:marBottom w:val="0"/>
      <w:divBdr>
        <w:top w:val="none" w:sz="0" w:space="0" w:color="auto"/>
        <w:left w:val="none" w:sz="0" w:space="0" w:color="auto"/>
        <w:bottom w:val="none" w:sz="0" w:space="0" w:color="auto"/>
        <w:right w:val="none" w:sz="0" w:space="0" w:color="auto"/>
      </w:divBdr>
    </w:div>
    <w:div w:id="112940031">
      <w:bodyDiv w:val="1"/>
      <w:marLeft w:val="0"/>
      <w:marRight w:val="0"/>
      <w:marTop w:val="0"/>
      <w:marBottom w:val="0"/>
      <w:divBdr>
        <w:top w:val="none" w:sz="0" w:space="0" w:color="auto"/>
        <w:left w:val="none" w:sz="0" w:space="0" w:color="auto"/>
        <w:bottom w:val="none" w:sz="0" w:space="0" w:color="auto"/>
        <w:right w:val="none" w:sz="0" w:space="0" w:color="auto"/>
      </w:divBdr>
    </w:div>
    <w:div w:id="116723081">
      <w:bodyDiv w:val="1"/>
      <w:marLeft w:val="0"/>
      <w:marRight w:val="0"/>
      <w:marTop w:val="0"/>
      <w:marBottom w:val="0"/>
      <w:divBdr>
        <w:top w:val="none" w:sz="0" w:space="0" w:color="auto"/>
        <w:left w:val="none" w:sz="0" w:space="0" w:color="auto"/>
        <w:bottom w:val="none" w:sz="0" w:space="0" w:color="auto"/>
        <w:right w:val="none" w:sz="0" w:space="0" w:color="auto"/>
      </w:divBdr>
    </w:div>
    <w:div w:id="117644714">
      <w:bodyDiv w:val="1"/>
      <w:marLeft w:val="0"/>
      <w:marRight w:val="0"/>
      <w:marTop w:val="0"/>
      <w:marBottom w:val="0"/>
      <w:divBdr>
        <w:top w:val="none" w:sz="0" w:space="0" w:color="auto"/>
        <w:left w:val="none" w:sz="0" w:space="0" w:color="auto"/>
        <w:bottom w:val="none" w:sz="0" w:space="0" w:color="auto"/>
        <w:right w:val="none" w:sz="0" w:space="0" w:color="auto"/>
      </w:divBdr>
    </w:div>
    <w:div w:id="120272167">
      <w:bodyDiv w:val="1"/>
      <w:marLeft w:val="0"/>
      <w:marRight w:val="0"/>
      <w:marTop w:val="0"/>
      <w:marBottom w:val="0"/>
      <w:divBdr>
        <w:top w:val="none" w:sz="0" w:space="0" w:color="auto"/>
        <w:left w:val="none" w:sz="0" w:space="0" w:color="auto"/>
        <w:bottom w:val="none" w:sz="0" w:space="0" w:color="auto"/>
        <w:right w:val="none" w:sz="0" w:space="0" w:color="auto"/>
      </w:divBdr>
    </w:div>
    <w:div w:id="120880138">
      <w:bodyDiv w:val="1"/>
      <w:marLeft w:val="0"/>
      <w:marRight w:val="0"/>
      <w:marTop w:val="0"/>
      <w:marBottom w:val="0"/>
      <w:divBdr>
        <w:top w:val="none" w:sz="0" w:space="0" w:color="auto"/>
        <w:left w:val="none" w:sz="0" w:space="0" w:color="auto"/>
        <w:bottom w:val="none" w:sz="0" w:space="0" w:color="auto"/>
        <w:right w:val="none" w:sz="0" w:space="0" w:color="auto"/>
      </w:divBdr>
    </w:div>
    <w:div w:id="123085337">
      <w:bodyDiv w:val="1"/>
      <w:marLeft w:val="0"/>
      <w:marRight w:val="0"/>
      <w:marTop w:val="0"/>
      <w:marBottom w:val="0"/>
      <w:divBdr>
        <w:top w:val="none" w:sz="0" w:space="0" w:color="auto"/>
        <w:left w:val="none" w:sz="0" w:space="0" w:color="auto"/>
        <w:bottom w:val="none" w:sz="0" w:space="0" w:color="auto"/>
        <w:right w:val="none" w:sz="0" w:space="0" w:color="auto"/>
      </w:divBdr>
    </w:div>
    <w:div w:id="132257031">
      <w:bodyDiv w:val="1"/>
      <w:marLeft w:val="0"/>
      <w:marRight w:val="0"/>
      <w:marTop w:val="0"/>
      <w:marBottom w:val="0"/>
      <w:divBdr>
        <w:top w:val="none" w:sz="0" w:space="0" w:color="auto"/>
        <w:left w:val="none" w:sz="0" w:space="0" w:color="auto"/>
        <w:bottom w:val="none" w:sz="0" w:space="0" w:color="auto"/>
        <w:right w:val="none" w:sz="0" w:space="0" w:color="auto"/>
      </w:divBdr>
    </w:div>
    <w:div w:id="133573339">
      <w:bodyDiv w:val="1"/>
      <w:marLeft w:val="0"/>
      <w:marRight w:val="0"/>
      <w:marTop w:val="0"/>
      <w:marBottom w:val="0"/>
      <w:divBdr>
        <w:top w:val="none" w:sz="0" w:space="0" w:color="auto"/>
        <w:left w:val="none" w:sz="0" w:space="0" w:color="auto"/>
        <w:bottom w:val="none" w:sz="0" w:space="0" w:color="auto"/>
        <w:right w:val="none" w:sz="0" w:space="0" w:color="auto"/>
      </w:divBdr>
    </w:div>
    <w:div w:id="134638600">
      <w:bodyDiv w:val="1"/>
      <w:marLeft w:val="0"/>
      <w:marRight w:val="0"/>
      <w:marTop w:val="0"/>
      <w:marBottom w:val="0"/>
      <w:divBdr>
        <w:top w:val="none" w:sz="0" w:space="0" w:color="auto"/>
        <w:left w:val="none" w:sz="0" w:space="0" w:color="auto"/>
        <w:bottom w:val="none" w:sz="0" w:space="0" w:color="auto"/>
        <w:right w:val="none" w:sz="0" w:space="0" w:color="auto"/>
      </w:divBdr>
    </w:div>
    <w:div w:id="138694321">
      <w:bodyDiv w:val="1"/>
      <w:marLeft w:val="0"/>
      <w:marRight w:val="0"/>
      <w:marTop w:val="0"/>
      <w:marBottom w:val="0"/>
      <w:divBdr>
        <w:top w:val="none" w:sz="0" w:space="0" w:color="auto"/>
        <w:left w:val="none" w:sz="0" w:space="0" w:color="auto"/>
        <w:bottom w:val="none" w:sz="0" w:space="0" w:color="auto"/>
        <w:right w:val="none" w:sz="0" w:space="0" w:color="auto"/>
      </w:divBdr>
    </w:div>
    <w:div w:id="140659940">
      <w:bodyDiv w:val="1"/>
      <w:marLeft w:val="0"/>
      <w:marRight w:val="0"/>
      <w:marTop w:val="0"/>
      <w:marBottom w:val="0"/>
      <w:divBdr>
        <w:top w:val="none" w:sz="0" w:space="0" w:color="auto"/>
        <w:left w:val="none" w:sz="0" w:space="0" w:color="auto"/>
        <w:bottom w:val="none" w:sz="0" w:space="0" w:color="auto"/>
        <w:right w:val="none" w:sz="0" w:space="0" w:color="auto"/>
      </w:divBdr>
    </w:div>
    <w:div w:id="143086262">
      <w:bodyDiv w:val="1"/>
      <w:marLeft w:val="0"/>
      <w:marRight w:val="0"/>
      <w:marTop w:val="0"/>
      <w:marBottom w:val="0"/>
      <w:divBdr>
        <w:top w:val="none" w:sz="0" w:space="0" w:color="auto"/>
        <w:left w:val="none" w:sz="0" w:space="0" w:color="auto"/>
        <w:bottom w:val="none" w:sz="0" w:space="0" w:color="auto"/>
        <w:right w:val="none" w:sz="0" w:space="0" w:color="auto"/>
      </w:divBdr>
    </w:div>
    <w:div w:id="143159844">
      <w:bodyDiv w:val="1"/>
      <w:marLeft w:val="0"/>
      <w:marRight w:val="0"/>
      <w:marTop w:val="0"/>
      <w:marBottom w:val="0"/>
      <w:divBdr>
        <w:top w:val="none" w:sz="0" w:space="0" w:color="auto"/>
        <w:left w:val="none" w:sz="0" w:space="0" w:color="auto"/>
        <w:bottom w:val="none" w:sz="0" w:space="0" w:color="auto"/>
        <w:right w:val="none" w:sz="0" w:space="0" w:color="auto"/>
      </w:divBdr>
    </w:div>
    <w:div w:id="144317680">
      <w:bodyDiv w:val="1"/>
      <w:marLeft w:val="0"/>
      <w:marRight w:val="0"/>
      <w:marTop w:val="0"/>
      <w:marBottom w:val="0"/>
      <w:divBdr>
        <w:top w:val="none" w:sz="0" w:space="0" w:color="auto"/>
        <w:left w:val="none" w:sz="0" w:space="0" w:color="auto"/>
        <w:bottom w:val="none" w:sz="0" w:space="0" w:color="auto"/>
        <w:right w:val="none" w:sz="0" w:space="0" w:color="auto"/>
      </w:divBdr>
    </w:div>
    <w:div w:id="144519911">
      <w:bodyDiv w:val="1"/>
      <w:marLeft w:val="0"/>
      <w:marRight w:val="0"/>
      <w:marTop w:val="0"/>
      <w:marBottom w:val="0"/>
      <w:divBdr>
        <w:top w:val="none" w:sz="0" w:space="0" w:color="auto"/>
        <w:left w:val="none" w:sz="0" w:space="0" w:color="auto"/>
        <w:bottom w:val="none" w:sz="0" w:space="0" w:color="auto"/>
        <w:right w:val="none" w:sz="0" w:space="0" w:color="auto"/>
      </w:divBdr>
    </w:div>
    <w:div w:id="145557123">
      <w:bodyDiv w:val="1"/>
      <w:marLeft w:val="0"/>
      <w:marRight w:val="0"/>
      <w:marTop w:val="0"/>
      <w:marBottom w:val="0"/>
      <w:divBdr>
        <w:top w:val="none" w:sz="0" w:space="0" w:color="auto"/>
        <w:left w:val="none" w:sz="0" w:space="0" w:color="auto"/>
        <w:bottom w:val="none" w:sz="0" w:space="0" w:color="auto"/>
        <w:right w:val="none" w:sz="0" w:space="0" w:color="auto"/>
      </w:divBdr>
    </w:div>
    <w:div w:id="145971896">
      <w:bodyDiv w:val="1"/>
      <w:marLeft w:val="0"/>
      <w:marRight w:val="0"/>
      <w:marTop w:val="0"/>
      <w:marBottom w:val="0"/>
      <w:divBdr>
        <w:top w:val="none" w:sz="0" w:space="0" w:color="auto"/>
        <w:left w:val="none" w:sz="0" w:space="0" w:color="auto"/>
        <w:bottom w:val="none" w:sz="0" w:space="0" w:color="auto"/>
        <w:right w:val="none" w:sz="0" w:space="0" w:color="auto"/>
      </w:divBdr>
    </w:div>
    <w:div w:id="146287135">
      <w:bodyDiv w:val="1"/>
      <w:marLeft w:val="0"/>
      <w:marRight w:val="0"/>
      <w:marTop w:val="0"/>
      <w:marBottom w:val="0"/>
      <w:divBdr>
        <w:top w:val="none" w:sz="0" w:space="0" w:color="auto"/>
        <w:left w:val="none" w:sz="0" w:space="0" w:color="auto"/>
        <w:bottom w:val="none" w:sz="0" w:space="0" w:color="auto"/>
        <w:right w:val="none" w:sz="0" w:space="0" w:color="auto"/>
      </w:divBdr>
    </w:div>
    <w:div w:id="150684449">
      <w:bodyDiv w:val="1"/>
      <w:marLeft w:val="0"/>
      <w:marRight w:val="0"/>
      <w:marTop w:val="0"/>
      <w:marBottom w:val="0"/>
      <w:divBdr>
        <w:top w:val="none" w:sz="0" w:space="0" w:color="auto"/>
        <w:left w:val="none" w:sz="0" w:space="0" w:color="auto"/>
        <w:bottom w:val="none" w:sz="0" w:space="0" w:color="auto"/>
        <w:right w:val="none" w:sz="0" w:space="0" w:color="auto"/>
      </w:divBdr>
    </w:div>
    <w:div w:id="152719497">
      <w:bodyDiv w:val="1"/>
      <w:marLeft w:val="0"/>
      <w:marRight w:val="0"/>
      <w:marTop w:val="0"/>
      <w:marBottom w:val="0"/>
      <w:divBdr>
        <w:top w:val="none" w:sz="0" w:space="0" w:color="auto"/>
        <w:left w:val="none" w:sz="0" w:space="0" w:color="auto"/>
        <w:bottom w:val="none" w:sz="0" w:space="0" w:color="auto"/>
        <w:right w:val="none" w:sz="0" w:space="0" w:color="auto"/>
      </w:divBdr>
    </w:div>
    <w:div w:id="153767632">
      <w:bodyDiv w:val="1"/>
      <w:marLeft w:val="0"/>
      <w:marRight w:val="0"/>
      <w:marTop w:val="0"/>
      <w:marBottom w:val="0"/>
      <w:divBdr>
        <w:top w:val="none" w:sz="0" w:space="0" w:color="auto"/>
        <w:left w:val="none" w:sz="0" w:space="0" w:color="auto"/>
        <w:bottom w:val="none" w:sz="0" w:space="0" w:color="auto"/>
        <w:right w:val="none" w:sz="0" w:space="0" w:color="auto"/>
      </w:divBdr>
    </w:div>
    <w:div w:id="155926848">
      <w:bodyDiv w:val="1"/>
      <w:marLeft w:val="0"/>
      <w:marRight w:val="0"/>
      <w:marTop w:val="0"/>
      <w:marBottom w:val="0"/>
      <w:divBdr>
        <w:top w:val="none" w:sz="0" w:space="0" w:color="auto"/>
        <w:left w:val="none" w:sz="0" w:space="0" w:color="auto"/>
        <w:bottom w:val="none" w:sz="0" w:space="0" w:color="auto"/>
        <w:right w:val="none" w:sz="0" w:space="0" w:color="auto"/>
      </w:divBdr>
    </w:div>
    <w:div w:id="156699646">
      <w:bodyDiv w:val="1"/>
      <w:marLeft w:val="0"/>
      <w:marRight w:val="0"/>
      <w:marTop w:val="0"/>
      <w:marBottom w:val="0"/>
      <w:divBdr>
        <w:top w:val="none" w:sz="0" w:space="0" w:color="auto"/>
        <w:left w:val="none" w:sz="0" w:space="0" w:color="auto"/>
        <w:bottom w:val="none" w:sz="0" w:space="0" w:color="auto"/>
        <w:right w:val="none" w:sz="0" w:space="0" w:color="auto"/>
      </w:divBdr>
    </w:div>
    <w:div w:id="156772248">
      <w:bodyDiv w:val="1"/>
      <w:marLeft w:val="0"/>
      <w:marRight w:val="0"/>
      <w:marTop w:val="0"/>
      <w:marBottom w:val="0"/>
      <w:divBdr>
        <w:top w:val="none" w:sz="0" w:space="0" w:color="auto"/>
        <w:left w:val="none" w:sz="0" w:space="0" w:color="auto"/>
        <w:bottom w:val="none" w:sz="0" w:space="0" w:color="auto"/>
        <w:right w:val="none" w:sz="0" w:space="0" w:color="auto"/>
      </w:divBdr>
    </w:div>
    <w:div w:id="159739365">
      <w:bodyDiv w:val="1"/>
      <w:marLeft w:val="0"/>
      <w:marRight w:val="0"/>
      <w:marTop w:val="0"/>
      <w:marBottom w:val="0"/>
      <w:divBdr>
        <w:top w:val="none" w:sz="0" w:space="0" w:color="auto"/>
        <w:left w:val="none" w:sz="0" w:space="0" w:color="auto"/>
        <w:bottom w:val="none" w:sz="0" w:space="0" w:color="auto"/>
        <w:right w:val="none" w:sz="0" w:space="0" w:color="auto"/>
      </w:divBdr>
    </w:div>
    <w:div w:id="161623231">
      <w:bodyDiv w:val="1"/>
      <w:marLeft w:val="0"/>
      <w:marRight w:val="0"/>
      <w:marTop w:val="0"/>
      <w:marBottom w:val="0"/>
      <w:divBdr>
        <w:top w:val="none" w:sz="0" w:space="0" w:color="auto"/>
        <w:left w:val="none" w:sz="0" w:space="0" w:color="auto"/>
        <w:bottom w:val="none" w:sz="0" w:space="0" w:color="auto"/>
        <w:right w:val="none" w:sz="0" w:space="0" w:color="auto"/>
      </w:divBdr>
    </w:div>
    <w:div w:id="169026897">
      <w:bodyDiv w:val="1"/>
      <w:marLeft w:val="0"/>
      <w:marRight w:val="0"/>
      <w:marTop w:val="0"/>
      <w:marBottom w:val="0"/>
      <w:divBdr>
        <w:top w:val="none" w:sz="0" w:space="0" w:color="auto"/>
        <w:left w:val="none" w:sz="0" w:space="0" w:color="auto"/>
        <w:bottom w:val="none" w:sz="0" w:space="0" w:color="auto"/>
        <w:right w:val="none" w:sz="0" w:space="0" w:color="auto"/>
      </w:divBdr>
    </w:div>
    <w:div w:id="169369971">
      <w:bodyDiv w:val="1"/>
      <w:marLeft w:val="0"/>
      <w:marRight w:val="0"/>
      <w:marTop w:val="0"/>
      <w:marBottom w:val="0"/>
      <w:divBdr>
        <w:top w:val="none" w:sz="0" w:space="0" w:color="auto"/>
        <w:left w:val="none" w:sz="0" w:space="0" w:color="auto"/>
        <w:bottom w:val="none" w:sz="0" w:space="0" w:color="auto"/>
        <w:right w:val="none" w:sz="0" w:space="0" w:color="auto"/>
      </w:divBdr>
    </w:div>
    <w:div w:id="169488239">
      <w:bodyDiv w:val="1"/>
      <w:marLeft w:val="0"/>
      <w:marRight w:val="0"/>
      <w:marTop w:val="0"/>
      <w:marBottom w:val="0"/>
      <w:divBdr>
        <w:top w:val="none" w:sz="0" w:space="0" w:color="auto"/>
        <w:left w:val="none" w:sz="0" w:space="0" w:color="auto"/>
        <w:bottom w:val="none" w:sz="0" w:space="0" w:color="auto"/>
        <w:right w:val="none" w:sz="0" w:space="0" w:color="auto"/>
      </w:divBdr>
    </w:div>
    <w:div w:id="171841733">
      <w:bodyDiv w:val="1"/>
      <w:marLeft w:val="0"/>
      <w:marRight w:val="0"/>
      <w:marTop w:val="0"/>
      <w:marBottom w:val="0"/>
      <w:divBdr>
        <w:top w:val="none" w:sz="0" w:space="0" w:color="auto"/>
        <w:left w:val="none" w:sz="0" w:space="0" w:color="auto"/>
        <w:bottom w:val="none" w:sz="0" w:space="0" w:color="auto"/>
        <w:right w:val="none" w:sz="0" w:space="0" w:color="auto"/>
      </w:divBdr>
    </w:div>
    <w:div w:id="174811174">
      <w:bodyDiv w:val="1"/>
      <w:marLeft w:val="0"/>
      <w:marRight w:val="0"/>
      <w:marTop w:val="0"/>
      <w:marBottom w:val="0"/>
      <w:divBdr>
        <w:top w:val="none" w:sz="0" w:space="0" w:color="auto"/>
        <w:left w:val="none" w:sz="0" w:space="0" w:color="auto"/>
        <w:bottom w:val="none" w:sz="0" w:space="0" w:color="auto"/>
        <w:right w:val="none" w:sz="0" w:space="0" w:color="auto"/>
      </w:divBdr>
    </w:div>
    <w:div w:id="182549690">
      <w:bodyDiv w:val="1"/>
      <w:marLeft w:val="0"/>
      <w:marRight w:val="0"/>
      <w:marTop w:val="0"/>
      <w:marBottom w:val="0"/>
      <w:divBdr>
        <w:top w:val="none" w:sz="0" w:space="0" w:color="auto"/>
        <w:left w:val="none" w:sz="0" w:space="0" w:color="auto"/>
        <w:bottom w:val="none" w:sz="0" w:space="0" w:color="auto"/>
        <w:right w:val="none" w:sz="0" w:space="0" w:color="auto"/>
      </w:divBdr>
    </w:div>
    <w:div w:id="183597850">
      <w:bodyDiv w:val="1"/>
      <w:marLeft w:val="0"/>
      <w:marRight w:val="0"/>
      <w:marTop w:val="0"/>
      <w:marBottom w:val="0"/>
      <w:divBdr>
        <w:top w:val="none" w:sz="0" w:space="0" w:color="auto"/>
        <w:left w:val="none" w:sz="0" w:space="0" w:color="auto"/>
        <w:bottom w:val="none" w:sz="0" w:space="0" w:color="auto"/>
        <w:right w:val="none" w:sz="0" w:space="0" w:color="auto"/>
      </w:divBdr>
    </w:div>
    <w:div w:id="183903642">
      <w:bodyDiv w:val="1"/>
      <w:marLeft w:val="0"/>
      <w:marRight w:val="0"/>
      <w:marTop w:val="0"/>
      <w:marBottom w:val="0"/>
      <w:divBdr>
        <w:top w:val="none" w:sz="0" w:space="0" w:color="auto"/>
        <w:left w:val="none" w:sz="0" w:space="0" w:color="auto"/>
        <w:bottom w:val="none" w:sz="0" w:space="0" w:color="auto"/>
        <w:right w:val="none" w:sz="0" w:space="0" w:color="auto"/>
      </w:divBdr>
    </w:div>
    <w:div w:id="187649546">
      <w:bodyDiv w:val="1"/>
      <w:marLeft w:val="0"/>
      <w:marRight w:val="0"/>
      <w:marTop w:val="0"/>
      <w:marBottom w:val="0"/>
      <w:divBdr>
        <w:top w:val="none" w:sz="0" w:space="0" w:color="auto"/>
        <w:left w:val="none" w:sz="0" w:space="0" w:color="auto"/>
        <w:bottom w:val="none" w:sz="0" w:space="0" w:color="auto"/>
        <w:right w:val="none" w:sz="0" w:space="0" w:color="auto"/>
      </w:divBdr>
    </w:div>
    <w:div w:id="188030545">
      <w:bodyDiv w:val="1"/>
      <w:marLeft w:val="0"/>
      <w:marRight w:val="0"/>
      <w:marTop w:val="0"/>
      <w:marBottom w:val="0"/>
      <w:divBdr>
        <w:top w:val="none" w:sz="0" w:space="0" w:color="auto"/>
        <w:left w:val="none" w:sz="0" w:space="0" w:color="auto"/>
        <w:bottom w:val="none" w:sz="0" w:space="0" w:color="auto"/>
        <w:right w:val="none" w:sz="0" w:space="0" w:color="auto"/>
      </w:divBdr>
    </w:div>
    <w:div w:id="188956971">
      <w:bodyDiv w:val="1"/>
      <w:marLeft w:val="0"/>
      <w:marRight w:val="0"/>
      <w:marTop w:val="0"/>
      <w:marBottom w:val="0"/>
      <w:divBdr>
        <w:top w:val="none" w:sz="0" w:space="0" w:color="auto"/>
        <w:left w:val="none" w:sz="0" w:space="0" w:color="auto"/>
        <w:bottom w:val="none" w:sz="0" w:space="0" w:color="auto"/>
        <w:right w:val="none" w:sz="0" w:space="0" w:color="auto"/>
      </w:divBdr>
    </w:div>
    <w:div w:id="192547007">
      <w:bodyDiv w:val="1"/>
      <w:marLeft w:val="0"/>
      <w:marRight w:val="0"/>
      <w:marTop w:val="0"/>
      <w:marBottom w:val="0"/>
      <w:divBdr>
        <w:top w:val="none" w:sz="0" w:space="0" w:color="auto"/>
        <w:left w:val="none" w:sz="0" w:space="0" w:color="auto"/>
        <w:bottom w:val="none" w:sz="0" w:space="0" w:color="auto"/>
        <w:right w:val="none" w:sz="0" w:space="0" w:color="auto"/>
      </w:divBdr>
    </w:div>
    <w:div w:id="196161759">
      <w:bodyDiv w:val="1"/>
      <w:marLeft w:val="0"/>
      <w:marRight w:val="0"/>
      <w:marTop w:val="0"/>
      <w:marBottom w:val="0"/>
      <w:divBdr>
        <w:top w:val="none" w:sz="0" w:space="0" w:color="auto"/>
        <w:left w:val="none" w:sz="0" w:space="0" w:color="auto"/>
        <w:bottom w:val="none" w:sz="0" w:space="0" w:color="auto"/>
        <w:right w:val="none" w:sz="0" w:space="0" w:color="auto"/>
      </w:divBdr>
    </w:div>
    <w:div w:id="196549023">
      <w:bodyDiv w:val="1"/>
      <w:marLeft w:val="0"/>
      <w:marRight w:val="0"/>
      <w:marTop w:val="0"/>
      <w:marBottom w:val="0"/>
      <w:divBdr>
        <w:top w:val="none" w:sz="0" w:space="0" w:color="auto"/>
        <w:left w:val="none" w:sz="0" w:space="0" w:color="auto"/>
        <w:bottom w:val="none" w:sz="0" w:space="0" w:color="auto"/>
        <w:right w:val="none" w:sz="0" w:space="0" w:color="auto"/>
      </w:divBdr>
    </w:div>
    <w:div w:id="199830920">
      <w:bodyDiv w:val="1"/>
      <w:marLeft w:val="0"/>
      <w:marRight w:val="0"/>
      <w:marTop w:val="0"/>
      <w:marBottom w:val="0"/>
      <w:divBdr>
        <w:top w:val="none" w:sz="0" w:space="0" w:color="auto"/>
        <w:left w:val="none" w:sz="0" w:space="0" w:color="auto"/>
        <w:bottom w:val="none" w:sz="0" w:space="0" w:color="auto"/>
        <w:right w:val="none" w:sz="0" w:space="0" w:color="auto"/>
      </w:divBdr>
    </w:div>
    <w:div w:id="200166883">
      <w:bodyDiv w:val="1"/>
      <w:marLeft w:val="0"/>
      <w:marRight w:val="0"/>
      <w:marTop w:val="0"/>
      <w:marBottom w:val="0"/>
      <w:divBdr>
        <w:top w:val="none" w:sz="0" w:space="0" w:color="auto"/>
        <w:left w:val="none" w:sz="0" w:space="0" w:color="auto"/>
        <w:bottom w:val="none" w:sz="0" w:space="0" w:color="auto"/>
        <w:right w:val="none" w:sz="0" w:space="0" w:color="auto"/>
      </w:divBdr>
    </w:div>
    <w:div w:id="202406795">
      <w:bodyDiv w:val="1"/>
      <w:marLeft w:val="0"/>
      <w:marRight w:val="0"/>
      <w:marTop w:val="0"/>
      <w:marBottom w:val="0"/>
      <w:divBdr>
        <w:top w:val="none" w:sz="0" w:space="0" w:color="auto"/>
        <w:left w:val="none" w:sz="0" w:space="0" w:color="auto"/>
        <w:bottom w:val="none" w:sz="0" w:space="0" w:color="auto"/>
        <w:right w:val="none" w:sz="0" w:space="0" w:color="auto"/>
      </w:divBdr>
    </w:div>
    <w:div w:id="202522924">
      <w:bodyDiv w:val="1"/>
      <w:marLeft w:val="0"/>
      <w:marRight w:val="0"/>
      <w:marTop w:val="0"/>
      <w:marBottom w:val="0"/>
      <w:divBdr>
        <w:top w:val="none" w:sz="0" w:space="0" w:color="auto"/>
        <w:left w:val="none" w:sz="0" w:space="0" w:color="auto"/>
        <w:bottom w:val="none" w:sz="0" w:space="0" w:color="auto"/>
        <w:right w:val="none" w:sz="0" w:space="0" w:color="auto"/>
      </w:divBdr>
    </w:div>
    <w:div w:id="202525460">
      <w:bodyDiv w:val="1"/>
      <w:marLeft w:val="0"/>
      <w:marRight w:val="0"/>
      <w:marTop w:val="0"/>
      <w:marBottom w:val="0"/>
      <w:divBdr>
        <w:top w:val="none" w:sz="0" w:space="0" w:color="auto"/>
        <w:left w:val="none" w:sz="0" w:space="0" w:color="auto"/>
        <w:bottom w:val="none" w:sz="0" w:space="0" w:color="auto"/>
        <w:right w:val="none" w:sz="0" w:space="0" w:color="auto"/>
      </w:divBdr>
    </w:div>
    <w:div w:id="215894403">
      <w:bodyDiv w:val="1"/>
      <w:marLeft w:val="0"/>
      <w:marRight w:val="0"/>
      <w:marTop w:val="0"/>
      <w:marBottom w:val="0"/>
      <w:divBdr>
        <w:top w:val="none" w:sz="0" w:space="0" w:color="auto"/>
        <w:left w:val="none" w:sz="0" w:space="0" w:color="auto"/>
        <w:bottom w:val="none" w:sz="0" w:space="0" w:color="auto"/>
        <w:right w:val="none" w:sz="0" w:space="0" w:color="auto"/>
      </w:divBdr>
    </w:div>
    <w:div w:id="217018873">
      <w:bodyDiv w:val="1"/>
      <w:marLeft w:val="0"/>
      <w:marRight w:val="0"/>
      <w:marTop w:val="0"/>
      <w:marBottom w:val="0"/>
      <w:divBdr>
        <w:top w:val="none" w:sz="0" w:space="0" w:color="auto"/>
        <w:left w:val="none" w:sz="0" w:space="0" w:color="auto"/>
        <w:bottom w:val="none" w:sz="0" w:space="0" w:color="auto"/>
        <w:right w:val="none" w:sz="0" w:space="0" w:color="auto"/>
      </w:divBdr>
    </w:div>
    <w:div w:id="218441095">
      <w:bodyDiv w:val="1"/>
      <w:marLeft w:val="0"/>
      <w:marRight w:val="0"/>
      <w:marTop w:val="0"/>
      <w:marBottom w:val="0"/>
      <w:divBdr>
        <w:top w:val="none" w:sz="0" w:space="0" w:color="auto"/>
        <w:left w:val="none" w:sz="0" w:space="0" w:color="auto"/>
        <w:bottom w:val="none" w:sz="0" w:space="0" w:color="auto"/>
        <w:right w:val="none" w:sz="0" w:space="0" w:color="auto"/>
      </w:divBdr>
    </w:div>
    <w:div w:id="220799313">
      <w:bodyDiv w:val="1"/>
      <w:marLeft w:val="0"/>
      <w:marRight w:val="0"/>
      <w:marTop w:val="0"/>
      <w:marBottom w:val="0"/>
      <w:divBdr>
        <w:top w:val="none" w:sz="0" w:space="0" w:color="auto"/>
        <w:left w:val="none" w:sz="0" w:space="0" w:color="auto"/>
        <w:bottom w:val="none" w:sz="0" w:space="0" w:color="auto"/>
        <w:right w:val="none" w:sz="0" w:space="0" w:color="auto"/>
      </w:divBdr>
    </w:div>
    <w:div w:id="225260050">
      <w:bodyDiv w:val="1"/>
      <w:marLeft w:val="0"/>
      <w:marRight w:val="0"/>
      <w:marTop w:val="0"/>
      <w:marBottom w:val="0"/>
      <w:divBdr>
        <w:top w:val="none" w:sz="0" w:space="0" w:color="auto"/>
        <w:left w:val="none" w:sz="0" w:space="0" w:color="auto"/>
        <w:bottom w:val="none" w:sz="0" w:space="0" w:color="auto"/>
        <w:right w:val="none" w:sz="0" w:space="0" w:color="auto"/>
      </w:divBdr>
    </w:div>
    <w:div w:id="228000389">
      <w:bodyDiv w:val="1"/>
      <w:marLeft w:val="0"/>
      <w:marRight w:val="0"/>
      <w:marTop w:val="0"/>
      <w:marBottom w:val="0"/>
      <w:divBdr>
        <w:top w:val="none" w:sz="0" w:space="0" w:color="auto"/>
        <w:left w:val="none" w:sz="0" w:space="0" w:color="auto"/>
        <w:bottom w:val="none" w:sz="0" w:space="0" w:color="auto"/>
        <w:right w:val="none" w:sz="0" w:space="0" w:color="auto"/>
      </w:divBdr>
    </w:div>
    <w:div w:id="229267297">
      <w:bodyDiv w:val="1"/>
      <w:marLeft w:val="0"/>
      <w:marRight w:val="0"/>
      <w:marTop w:val="0"/>
      <w:marBottom w:val="0"/>
      <w:divBdr>
        <w:top w:val="none" w:sz="0" w:space="0" w:color="auto"/>
        <w:left w:val="none" w:sz="0" w:space="0" w:color="auto"/>
        <w:bottom w:val="none" w:sz="0" w:space="0" w:color="auto"/>
        <w:right w:val="none" w:sz="0" w:space="0" w:color="auto"/>
      </w:divBdr>
    </w:div>
    <w:div w:id="231892522">
      <w:bodyDiv w:val="1"/>
      <w:marLeft w:val="0"/>
      <w:marRight w:val="0"/>
      <w:marTop w:val="0"/>
      <w:marBottom w:val="0"/>
      <w:divBdr>
        <w:top w:val="none" w:sz="0" w:space="0" w:color="auto"/>
        <w:left w:val="none" w:sz="0" w:space="0" w:color="auto"/>
        <w:bottom w:val="none" w:sz="0" w:space="0" w:color="auto"/>
        <w:right w:val="none" w:sz="0" w:space="0" w:color="auto"/>
      </w:divBdr>
    </w:div>
    <w:div w:id="239368051">
      <w:bodyDiv w:val="1"/>
      <w:marLeft w:val="0"/>
      <w:marRight w:val="0"/>
      <w:marTop w:val="0"/>
      <w:marBottom w:val="0"/>
      <w:divBdr>
        <w:top w:val="none" w:sz="0" w:space="0" w:color="auto"/>
        <w:left w:val="none" w:sz="0" w:space="0" w:color="auto"/>
        <w:bottom w:val="none" w:sz="0" w:space="0" w:color="auto"/>
        <w:right w:val="none" w:sz="0" w:space="0" w:color="auto"/>
      </w:divBdr>
    </w:div>
    <w:div w:id="239752781">
      <w:bodyDiv w:val="1"/>
      <w:marLeft w:val="0"/>
      <w:marRight w:val="0"/>
      <w:marTop w:val="0"/>
      <w:marBottom w:val="0"/>
      <w:divBdr>
        <w:top w:val="none" w:sz="0" w:space="0" w:color="auto"/>
        <w:left w:val="none" w:sz="0" w:space="0" w:color="auto"/>
        <w:bottom w:val="none" w:sz="0" w:space="0" w:color="auto"/>
        <w:right w:val="none" w:sz="0" w:space="0" w:color="auto"/>
      </w:divBdr>
    </w:div>
    <w:div w:id="242253640">
      <w:bodyDiv w:val="1"/>
      <w:marLeft w:val="0"/>
      <w:marRight w:val="0"/>
      <w:marTop w:val="0"/>
      <w:marBottom w:val="0"/>
      <w:divBdr>
        <w:top w:val="none" w:sz="0" w:space="0" w:color="auto"/>
        <w:left w:val="none" w:sz="0" w:space="0" w:color="auto"/>
        <w:bottom w:val="none" w:sz="0" w:space="0" w:color="auto"/>
        <w:right w:val="none" w:sz="0" w:space="0" w:color="auto"/>
      </w:divBdr>
    </w:div>
    <w:div w:id="248775006">
      <w:bodyDiv w:val="1"/>
      <w:marLeft w:val="0"/>
      <w:marRight w:val="0"/>
      <w:marTop w:val="0"/>
      <w:marBottom w:val="0"/>
      <w:divBdr>
        <w:top w:val="none" w:sz="0" w:space="0" w:color="auto"/>
        <w:left w:val="none" w:sz="0" w:space="0" w:color="auto"/>
        <w:bottom w:val="none" w:sz="0" w:space="0" w:color="auto"/>
        <w:right w:val="none" w:sz="0" w:space="0" w:color="auto"/>
      </w:divBdr>
    </w:div>
    <w:div w:id="250435220">
      <w:bodyDiv w:val="1"/>
      <w:marLeft w:val="0"/>
      <w:marRight w:val="0"/>
      <w:marTop w:val="0"/>
      <w:marBottom w:val="0"/>
      <w:divBdr>
        <w:top w:val="none" w:sz="0" w:space="0" w:color="auto"/>
        <w:left w:val="none" w:sz="0" w:space="0" w:color="auto"/>
        <w:bottom w:val="none" w:sz="0" w:space="0" w:color="auto"/>
        <w:right w:val="none" w:sz="0" w:space="0" w:color="auto"/>
      </w:divBdr>
    </w:div>
    <w:div w:id="251086547">
      <w:bodyDiv w:val="1"/>
      <w:marLeft w:val="0"/>
      <w:marRight w:val="0"/>
      <w:marTop w:val="0"/>
      <w:marBottom w:val="0"/>
      <w:divBdr>
        <w:top w:val="none" w:sz="0" w:space="0" w:color="auto"/>
        <w:left w:val="none" w:sz="0" w:space="0" w:color="auto"/>
        <w:bottom w:val="none" w:sz="0" w:space="0" w:color="auto"/>
        <w:right w:val="none" w:sz="0" w:space="0" w:color="auto"/>
      </w:divBdr>
    </w:div>
    <w:div w:id="251279991">
      <w:bodyDiv w:val="1"/>
      <w:marLeft w:val="0"/>
      <w:marRight w:val="0"/>
      <w:marTop w:val="0"/>
      <w:marBottom w:val="0"/>
      <w:divBdr>
        <w:top w:val="none" w:sz="0" w:space="0" w:color="auto"/>
        <w:left w:val="none" w:sz="0" w:space="0" w:color="auto"/>
        <w:bottom w:val="none" w:sz="0" w:space="0" w:color="auto"/>
        <w:right w:val="none" w:sz="0" w:space="0" w:color="auto"/>
      </w:divBdr>
    </w:div>
    <w:div w:id="254704528">
      <w:bodyDiv w:val="1"/>
      <w:marLeft w:val="0"/>
      <w:marRight w:val="0"/>
      <w:marTop w:val="0"/>
      <w:marBottom w:val="0"/>
      <w:divBdr>
        <w:top w:val="none" w:sz="0" w:space="0" w:color="auto"/>
        <w:left w:val="none" w:sz="0" w:space="0" w:color="auto"/>
        <w:bottom w:val="none" w:sz="0" w:space="0" w:color="auto"/>
        <w:right w:val="none" w:sz="0" w:space="0" w:color="auto"/>
      </w:divBdr>
    </w:div>
    <w:div w:id="259219617">
      <w:bodyDiv w:val="1"/>
      <w:marLeft w:val="0"/>
      <w:marRight w:val="0"/>
      <w:marTop w:val="0"/>
      <w:marBottom w:val="0"/>
      <w:divBdr>
        <w:top w:val="none" w:sz="0" w:space="0" w:color="auto"/>
        <w:left w:val="none" w:sz="0" w:space="0" w:color="auto"/>
        <w:bottom w:val="none" w:sz="0" w:space="0" w:color="auto"/>
        <w:right w:val="none" w:sz="0" w:space="0" w:color="auto"/>
      </w:divBdr>
    </w:div>
    <w:div w:id="259870736">
      <w:bodyDiv w:val="1"/>
      <w:marLeft w:val="0"/>
      <w:marRight w:val="0"/>
      <w:marTop w:val="0"/>
      <w:marBottom w:val="0"/>
      <w:divBdr>
        <w:top w:val="none" w:sz="0" w:space="0" w:color="auto"/>
        <w:left w:val="none" w:sz="0" w:space="0" w:color="auto"/>
        <w:bottom w:val="none" w:sz="0" w:space="0" w:color="auto"/>
        <w:right w:val="none" w:sz="0" w:space="0" w:color="auto"/>
      </w:divBdr>
    </w:div>
    <w:div w:id="262999959">
      <w:bodyDiv w:val="1"/>
      <w:marLeft w:val="0"/>
      <w:marRight w:val="0"/>
      <w:marTop w:val="0"/>
      <w:marBottom w:val="0"/>
      <w:divBdr>
        <w:top w:val="none" w:sz="0" w:space="0" w:color="auto"/>
        <w:left w:val="none" w:sz="0" w:space="0" w:color="auto"/>
        <w:bottom w:val="none" w:sz="0" w:space="0" w:color="auto"/>
        <w:right w:val="none" w:sz="0" w:space="0" w:color="auto"/>
      </w:divBdr>
    </w:div>
    <w:div w:id="265625118">
      <w:bodyDiv w:val="1"/>
      <w:marLeft w:val="0"/>
      <w:marRight w:val="0"/>
      <w:marTop w:val="0"/>
      <w:marBottom w:val="0"/>
      <w:divBdr>
        <w:top w:val="none" w:sz="0" w:space="0" w:color="auto"/>
        <w:left w:val="none" w:sz="0" w:space="0" w:color="auto"/>
        <w:bottom w:val="none" w:sz="0" w:space="0" w:color="auto"/>
        <w:right w:val="none" w:sz="0" w:space="0" w:color="auto"/>
      </w:divBdr>
    </w:div>
    <w:div w:id="272060820">
      <w:bodyDiv w:val="1"/>
      <w:marLeft w:val="0"/>
      <w:marRight w:val="0"/>
      <w:marTop w:val="0"/>
      <w:marBottom w:val="0"/>
      <w:divBdr>
        <w:top w:val="none" w:sz="0" w:space="0" w:color="auto"/>
        <w:left w:val="none" w:sz="0" w:space="0" w:color="auto"/>
        <w:bottom w:val="none" w:sz="0" w:space="0" w:color="auto"/>
        <w:right w:val="none" w:sz="0" w:space="0" w:color="auto"/>
      </w:divBdr>
    </w:div>
    <w:div w:id="274025406">
      <w:bodyDiv w:val="1"/>
      <w:marLeft w:val="0"/>
      <w:marRight w:val="0"/>
      <w:marTop w:val="0"/>
      <w:marBottom w:val="0"/>
      <w:divBdr>
        <w:top w:val="none" w:sz="0" w:space="0" w:color="auto"/>
        <w:left w:val="none" w:sz="0" w:space="0" w:color="auto"/>
        <w:bottom w:val="none" w:sz="0" w:space="0" w:color="auto"/>
        <w:right w:val="none" w:sz="0" w:space="0" w:color="auto"/>
      </w:divBdr>
    </w:div>
    <w:div w:id="274748928">
      <w:bodyDiv w:val="1"/>
      <w:marLeft w:val="0"/>
      <w:marRight w:val="0"/>
      <w:marTop w:val="0"/>
      <w:marBottom w:val="0"/>
      <w:divBdr>
        <w:top w:val="none" w:sz="0" w:space="0" w:color="auto"/>
        <w:left w:val="none" w:sz="0" w:space="0" w:color="auto"/>
        <w:bottom w:val="none" w:sz="0" w:space="0" w:color="auto"/>
        <w:right w:val="none" w:sz="0" w:space="0" w:color="auto"/>
      </w:divBdr>
    </w:div>
    <w:div w:id="277377481">
      <w:bodyDiv w:val="1"/>
      <w:marLeft w:val="0"/>
      <w:marRight w:val="0"/>
      <w:marTop w:val="0"/>
      <w:marBottom w:val="0"/>
      <w:divBdr>
        <w:top w:val="none" w:sz="0" w:space="0" w:color="auto"/>
        <w:left w:val="none" w:sz="0" w:space="0" w:color="auto"/>
        <w:bottom w:val="none" w:sz="0" w:space="0" w:color="auto"/>
        <w:right w:val="none" w:sz="0" w:space="0" w:color="auto"/>
      </w:divBdr>
    </w:div>
    <w:div w:id="277756525">
      <w:bodyDiv w:val="1"/>
      <w:marLeft w:val="0"/>
      <w:marRight w:val="0"/>
      <w:marTop w:val="0"/>
      <w:marBottom w:val="0"/>
      <w:divBdr>
        <w:top w:val="none" w:sz="0" w:space="0" w:color="auto"/>
        <w:left w:val="none" w:sz="0" w:space="0" w:color="auto"/>
        <w:bottom w:val="none" w:sz="0" w:space="0" w:color="auto"/>
        <w:right w:val="none" w:sz="0" w:space="0" w:color="auto"/>
      </w:divBdr>
    </w:div>
    <w:div w:id="278803722">
      <w:bodyDiv w:val="1"/>
      <w:marLeft w:val="0"/>
      <w:marRight w:val="0"/>
      <w:marTop w:val="0"/>
      <w:marBottom w:val="0"/>
      <w:divBdr>
        <w:top w:val="none" w:sz="0" w:space="0" w:color="auto"/>
        <w:left w:val="none" w:sz="0" w:space="0" w:color="auto"/>
        <w:bottom w:val="none" w:sz="0" w:space="0" w:color="auto"/>
        <w:right w:val="none" w:sz="0" w:space="0" w:color="auto"/>
      </w:divBdr>
    </w:div>
    <w:div w:id="284897670">
      <w:bodyDiv w:val="1"/>
      <w:marLeft w:val="0"/>
      <w:marRight w:val="0"/>
      <w:marTop w:val="0"/>
      <w:marBottom w:val="0"/>
      <w:divBdr>
        <w:top w:val="none" w:sz="0" w:space="0" w:color="auto"/>
        <w:left w:val="none" w:sz="0" w:space="0" w:color="auto"/>
        <w:bottom w:val="none" w:sz="0" w:space="0" w:color="auto"/>
        <w:right w:val="none" w:sz="0" w:space="0" w:color="auto"/>
      </w:divBdr>
    </w:div>
    <w:div w:id="286353804">
      <w:bodyDiv w:val="1"/>
      <w:marLeft w:val="0"/>
      <w:marRight w:val="0"/>
      <w:marTop w:val="0"/>
      <w:marBottom w:val="0"/>
      <w:divBdr>
        <w:top w:val="none" w:sz="0" w:space="0" w:color="auto"/>
        <w:left w:val="none" w:sz="0" w:space="0" w:color="auto"/>
        <w:bottom w:val="none" w:sz="0" w:space="0" w:color="auto"/>
        <w:right w:val="none" w:sz="0" w:space="0" w:color="auto"/>
      </w:divBdr>
    </w:div>
    <w:div w:id="288636475">
      <w:bodyDiv w:val="1"/>
      <w:marLeft w:val="0"/>
      <w:marRight w:val="0"/>
      <w:marTop w:val="0"/>
      <w:marBottom w:val="0"/>
      <w:divBdr>
        <w:top w:val="none" w:sz="0" w:space="0" w:color="auto"/>
        <w:left w:val="none" w:sz="0" w:space="0" w:color="auto"/>
        <w:bottom w:val="none" w:sz="0" w:space="0" w:color="auto"/>
        <w:right w:val="none" w:sz="0" w:space="0" w:color="auto"/>
      </w:divBdr>
    </w:div>
    <w:div w:id="291599294">
      <w:bodyDiv w:val="1"/>
      <w:marLeft w:val="0"/>
      <w:marRight w:val="0"/>
      <w:marTop w:val="0"/>
      <w:marBottom w:val="0"/>
      <w:divBdr>
        <w:top w:val="none" w:sz="0" w:space="0" w:color="auto"/>
        <w:left w:val="none" w:sz="0" w:space="0" w:color="auto"/>
        <w:bottom w:val="none" w:sz="0" w:space="0" w:color="auto"/>
        <w:right w:val="none" w:sz="0" w:space="0" w:color="auto"/>
      </w:divBdr>
    </w:div>
    <w:div w:id="293291413">
      <w:bodyDiv w:val="1"/>
      <w:marLeft w:val="0"/>
      <w:marRight w:val="0"/>
      <w:marTop w:val="0"/>
      <w:marBottom w:val="0"/>
      <w:divBdr>
        <w:top w:val="none" w:sz="0" w:space="0" w:color="auto"/>
        <w:left w:val="none" w:sz="0" w:space="0" w:color="auto"/>
        <w:bottom w:val="none" w:sz="0" w:space="0" w:color="auto"/>
        <w:right w:val="none" w:sz="0" w:space="0" w:color="auto"/>
      </w:divBdr>
    </w:div>
    <w:div w:id="294065212">
      <w:bodyDiv w:val="1"/>
      <w:marLeft w:val="0"/>
      <w:marRight w:val="0"/>
      <w:marTop w:val="0"/>
      <w:marBottom w:val="0"/>
      <w:divBdr>
        <w:top w:val="none" w:sz="0" w:space="0" w:color="auto"/>
        <w:left w:val="none" w:sz="0" w:space="0" w:color="auto"/>
        <w:bottom w:val="none" w:sz="0" w:space="0" w:color="auto"/>
        <w:right w:val="none" w:sz="0" w:space="0" w:color="auto"/>
      </w:divBdr>
    </w:div>
    <w:div w:id="299267470">
      <w:bodyDiv w:val="1"/>
      <w:marLeft w:val="0"/>
      <w:marRight w:val="0"/>
      <w:marTop w:val="0"/>
      <w:marBottom w:val="0"/>
      <w:divBdr>
        <w:top w:val="none" w:sz="0" w:space="0" w:color="auto"/>
        <w:left w:val="none" w:sz="0" w:space="0" w:color="auto"/>
        <w:bottom w:val="none" w:sz="0" w:space="0" w:color="auto"/>
        <w:right w:val="none" w:sz="0" w:space="0" w:color="auto"/>
      </w:divBdr>
    </w:div>
    <w:div w:id="301034583">
      <w:bodyDiv w:val="1"/>
      <w:marLeft w:val="0"/>
      <w:marRight w:val="0"/>
      <w:marTop w:val="0"/>
      <w:marBottom w:val="0"/>
      <w:divBdr>
        <w:top w:val="none" w:sz="0" w:space="0" w:color="auto"/>
        <w:left w:val="none" w:sz="0" w:space="0" w:color="auto"/>
        <w:bottom w:val="none" w:sz="0" w:space="0" w:color="auto"/>
        <w:right w:val="none" w:sz="0" w:space="0" w:color="auto"/>
      </w:divBdr>
    </w:div>
    <w:div w:id="302194326">
      <w:bodyDiv w:val="1"/>
      <w:marLeft w:val="0"/>
      <w:marRight w:val="0"/>
      <w:marTop w:val="0"/>
      <w:marBottom w:val="0"/>
      <w:divBdr>
        <w:top w:val="none" w:sz="0" w:space="0" w:color="auto"/>
        <w:left w:val="none" w:sz="0" w:space="0" w:color="auto"/>
        <w:bottom w:val="none" w:sz="0" w:space="0" w:color="auto"/>
        <w:right w:val="none" w:sz="0" w:space="0" w:color="auto"/>
      </w:divBdr>
    </w:div>
    <w:div w:id="302582181">
      <w:bodyDiv w:val="1"/>
      <w:marLeft w:val="0"/>
      <w:marRight w:val="0"/>
      <w:marTop w:val="0"/>
      <w:marBottom w:val="0"/>
      <w:divBdr>
        <w:top w:val="none" w:sz="0" w:space="0" w:color="auto"/>
        <w:left w:val="none" w:sz="0" w:space="0" w:color="auto"/>
        <w:bottom w:val="none" w:sz="0" w:space="0" w:color="auto"/>
        <w:right w:val="none" w:sz="0" w:space="0" w:color="auto"/>
      </w:divBdr>
    </w:div>
    <w:div w:id="310524994">
      <w:bodyDiv w:val="1"/>
      <w:marLeft w:val="0"/>
      <w:marRight w:val="0"/>
      <w:marTop w:val="0"/>
      <w:marBottom w:val="0"/>
      <w:divBdr>
        <w:top w:val="none" w:sz="0" w:space="0" w:color="auto"/>
        <w:left w:val="none" w:sz="0" w:space="0" w:color="auto"/>
        <w:bottom w:val="none" w:sz="0" w:space="0" w:color="auto"/>
        <w:right w:val="none" w:sz="0" w:space="0" w:color="auto"/>
      </w:divBdr>
    </w:div>
    <w:div w:id="311755279">
      <w:bodyDiv w:val="1"/>
      <w:marLeft w:val="0"/>
      <w:marRight w:val="0"/>
      <w:marTop w:val="0"/>
      <w:marBottom w:val="0"/>
      <w:divBdr>
        <w:top w:val="none" w:sz="0" w:space="0" w:color="auto"/>
        <w:left w:val="none" w:sz="0" w:space="0" w:color="auto"/>
        <w:bottom w:val="none" w:sz="0" w:space="0" w:color="auto"/>
        <w:right w:val="none" w:sz="0" w:space="0" w:color="auto"/>
      </w:divBdr>
    </w:div>
    <w:div w:id="312376708">
      <w:bodyDiv w:val="1"/>
      <w:marLeft w:val="0"/>
      <w:marRight w:val="0"/>
      <w:marTop w:val="0"/>
      <w:marBottom w:val="0"/>
      <w:divBdr>
        <w:top w:val="none" w:sz="0" w:space="0" w:color="auto"/>
        <w:left w:val="none" w:sz="0" w:space="0" w:color="auto"/>
        <w:bottom w:val="none" w:sz="0" w:space="0" w:color="auto"/>
        <w:right w:val="none" w:sz="0" w:space="0" w:color="auto"/>
      </w:divBdr>
    </w:div>
    <w:div w:id="315964049">
      <w:bodyDiv w:val="1"/>
      <w:marLeft w:val="0"/>
      <w:marRight w:val="0"/>
      <w:marTop w:val="0"/>
      <w:marBottom w:val="0"/>
      <w:divBdr>
        <w:top w:val="none" w:sz="0" w:space="0" w:color="auto"/>
        <w:left w:val="none" w:sz="0" w:space="0" w:color="auto"/>
        <w:bottom w:val="none" w:sz="0" w:space="0" w:color="auto"/>
        <w:right w:val="none" w:sz="0" w:space="0" w:color="auto"/>
      </w:divBdr>
    </w:div>
    <w:div w:id="318076912">
      <w:bodyDiv w:val="1"/>
      <w:marLeft w:val="0"/>
      <w:marRight w:val="0"/>
      <w:marTop w:val="0"/>
      <w:marBottom w:val="0"/>
      <w:divBdr>
        <w:top w:val="none" w:sz="0" w:space="0" w:color="auto"/>
        <w:left w:val="none" w:sz="0" w:space="0" w:color="auto"/>
        <w:bottom w:val="none" w:sz="0" w:space="0" w:color="auto"/>
        <w:right w:val="none" w:sz="0" w:space="0" w:color="auto"/>
      </w:divBdr>
    </w:div>
    <w:div w:id="318845620">
      <w:bodyDiv w:val="1"/>
      <w:marLeft w:val="0"/>
      <w:marRight w:val="0"/>
      <w:marTop w:val="0"/>
      <w:marBottom w:val="0"/>
      <w:divBdr>
        <w:top w:val="none" w:sz="0" w:space="0" w:color="auto"/>
        <w:left w:val="none" w:sz="0" w:space="0" w:color="auto"/>
        <w:bottom w:val="none" w:sz="0" w:space="0" w:color="auto"/>
        <w:right w:val="none" w:sz="0" w:space="0" w:color="auto"/>
      </w:divBdr>
    </w:div>
    <w:div w:id="322705739">
      <w:bodyDiv w:val="1"/>
      <w:marLeft w:val="0"/>
      <w:marRight w:val="0"/>
      <w:marTop w:val="0"/>
      <w:marBottom w:val="0"/>
      <w:divBdr>
        <w:top w:val="none" w:sz="0" w:space="0" w:color="auto"/>
        <w:left w:val="none" w:sz="0" w:space="0" w:color="auto"/>
        <w:bottom w:val="none" w:sz="0" w:space="0" w:color="auto"/>
        <w:right w:val="none" w:sz="0" w:space="0" w:color="auto"/>
      </w:divBdr>
    </w:div>
    <w:div w:id="324553233">
      <w:bodyDiv w:val="1"/>
      <w:marLeft w:val="0"/>
      <w:marRight w:val="0"/>
      <w:marTop w:val="0"/>
      <w:marBottom w:val="0"/>
      <w:divBdr>
        <w:top w:val="none" w:sz="0" w:space="0" w:color="auto"/>
        <w:left w:val="none" w:sz="0" w:space="0" w:color="auto"/>
        <w:bottom w:val="none" w:sz="0" w:space="0" w:color="auto"/>
        <w:right w:val="none" w:sz="0" w:space="0" w:color="auto"/>
      </w:divBdr>
    </w:div>
    <w:div w:id="333581375">
      <w:bodyDiv w:val="1"/>
      <w:marLeft w:val="0"/>
      <w:marRight w:val="0"/>
      <w:marTop w:val="0"/>
      <w:marBottom w:val="0"/>
      <w:divBdr>
        <w:top w:val="none" w:sz="0" w:space="0" w:color="auto"/>
        <w:left w:val="none" w:sz="0" w:space="0" w:color="auto"/>
        <w:bottom w:val="none" w:sz="0" w:space="0" w:color="auto"/>
        <w:right w:val="none" w:sz="0" w:space="0" w:color="auto"/>
      </w:divBdr>
    </w:div>
    <w:div w:id="336155460">
      <w:bodyDiv w:val="1"/>
      <w:marLeft w:val="0"/>
      <w:marRight w:val="0"/>
      <w:marTop w:val="0"/>
      <w:marBottom w:val="0"/>
      <w:divBdr>
        <w:top w:val="none" w:sz="0" w:space="0" w:color="auto"/>
        <w:left w:val="none" w:sz="0" w:space="0" w:color="auto"/>
        <w:bottom w:val="none" w:sz="0" w:space="0" w:color="auto"/>
        <w:right w:val="none" w:sz="0" w:space="0" w:color="auto"/>
      </w:divBdr>
    </w:div>
    <w:div w:id="336352706">
      <w:bodyDiv w:val="1"/>
      <w:marLeft w:val="0"/>
      <w:marRight w:val="0"/>
      <w:marTop w:val="0"/>
      <w:marBottom w:val="0"/>
      <w:divBdr>
        <w:top w:val="none" w:sz="0" w:space="0" w:color="auto"/>
        <w:left w:val="none" w:sz="0" w:space="0" w:color="auto"/>
        <w:bottom w:val="none" w:sz="0" w:space="0" w:color="auto"/>
        <w:right w:val="none" w:sz="0" w:space="0" w:color="auto"/>
      </w:divBdr>
    </w:div>
    <w:div w:id="337922816">
      <w:bodyDiv w:val="1"/>
      <w:marLeft w:val="0"/>
      <w:marRight w:val="0"/>
      <w:marTop w:val="0"/>
      <w:marBottom w:val="0"/>
      <w:divBdr>
        <w:top w:val="none" w:sz="0" w:space="0" w:color="auto"/>
        <w:left w:val="none" w:sz="0" w:space="0" w:color="auto"/>
        <w:bottom w:val="none" w:sz="0" w:space="0" w:color="auto"/>
        <w:right w:val="none" w:sz="0" w:space="0" w:color="auto"/>
      </w:divBdr>
    </w:div>
    <w:div w:id="340856100">
      <w:bodyDiv w:val="1"/>
      <w:marLeft w:val="0"/>
      <w:marRight w:val="0"/>
      <w:marTop w:val="0"/>
      <w:marBottom w:val="0"/>
      <w:divBdr>
        <w:top w:val="none" w:sz="0" w:space="0" w:color="auto"/>
        <w:left w:val="none" w:sz="0" w:space="0" w:color="auto"/>
        <w:bottom w:val="none" w:sz="0" w:space="0" w:color="auto"/>
        <w:right w:val="none" w:sz="0" w:space="0" w:color="auto"/>
      </w:divBdr>
    </w:div>
    <w:div w:id="341277022">
      <w:bodyDiv w:val="1"/>
      <w:marLeft w:val="0"/>
      <w:marRight w:val="0"/>
      <w:marTop w:val="0"/>
      <w:marBottom w:val="0"/>
      <w:divBdr>
        <w:top w:val="none" w:sz="0" w:space="0" w:color="auto"/>
        <w:left w:val="none" w:sz="0" w:space="0" w:color="auto"/>
        <w:bottom w:val="none" w:sz="0" w:space="0" w:color="auto"/>
        <w:right w:val="none" w:sz="0" w:space="0" w:color="auto"/>
      </w:divBdr>
    </w:div>
    <w:div w:id="345596237">
      <w:bodyDiv w:val="1"/>
      <w:marLeft w:val="0"/>
      <w:marRight w:val="0"/>
      <w:marTop w:val="0"/>
      <w:marBottom w:val="0"/>
      <w:divBdr>
        <w:top w:val="none" w:sz="0" w:space="0" w:color="auto"/>
        <w:left w:val="none" w:sz="0" w:space="0" w:color="auto"/>
        <w:bottom w:val="none" w:sz="0" w:space="0" w:color="auto"/>
        <w:right w:val="none" w:sz="0" w:space="0" w:color="auto"/>
      </w:divBdr>
    </w:div>
    <w:div w:id="347871616">
      <w:bodyDiv w:val="1"/>
      <w:marLeft w:val="0"/>
      <w:marRight w:val="0"/>
      <w:marTop w:val="0"/>
      <w:marBottom w:val="0"/>
      <w:divBdr>
        <w:top w:val="none" w:sz="0" w:space="0" w:color="auto"/>
        <w:left w:val="none" w:sz="0" w:space="0" w:color="auto"/>
        <w:bottom w:val="none" w:sz="0" w:space="0" w:color="auto"/>
        <w:right w:val="none" w:sz="0" w:space="0" w:color="auto"/>
      </w:divBdr>
    </w:div>
    <w:div w:id="348457483">
      <w:bodyDiv w:val="1"/>
      <w:marLeft w:val="0"/>
      <w:marRight w:val="0"/>
      <w:marTop w:val="0"/>
      <w:marBottom w:val="0"/>
      <w:divBdr>
        <w:top w:val="none" w:sz="0" w:space="0" w:color="auto"/>
        <w:left w:val="none" w:sz="0" w:space="0" w:color="auto"/>
        <w:bottom w:val="none" w:sz="0" w:space="0" w:color="auto"/>
        <w:right w:val="none" w:sz="0" w:space="0" w:color="auto"/>
      </w:divBdr>
    </w:div>
    <w:div w:id="351952194">
      <w:bodyDiv w:val="1"/>
      <w:marLeft w:val="0"/>
      <w:marRight w:val="0"/>
      <w:marTop w:val="0"/>
      <w:marBottom w:val="0"/>
      <w:divBdr>
        <w:top w:val="none" w:sz="0" w:space="0" w:color="auto"/>
        <w:left w:val="none" w:sz="0" w:space="0" w:color="auto"/>
        <w:bottom w:val="none" w:sz="0" w:space="0" w:color="auto"/>
        <w:right w:val="none" w:sz="0" w:space="0" w:color="auto"/>
      </w:divBdr>
    </w:div>
    <w:div w:id="354306380">
      <w:bodyDiv w:val="1"/>
      <w:marLeft w:val="0"/>
      <w:marRight w:val="0"/>
      <w:marTop w:val="0"/>
      <w:marBottom w:val="0"/>
      <w:divBdr>
        <w:top w:val="none" w:sz="0" w:space="0" w:color="auto"/>
        <w:left w:val="none" w:sz="0" w:space="0" w:color="auto"/>
        <w:bottom w:val="none" w:sz="0" w:space="0" w:color="auto"/>
        <w:right w:val="none" w:sz="0" w:space="0" w:color="auto"/>
      </w:divBdr>
    </w:div>
    <w:div w:id="355808932">
      <w:bodyDiv w:val="1"/>
      <w:marLeft w:val="0"/>
      <w:marRight w:val="0"/>
      <w:marTop w:val="0"/>
      <w:marBottom w:val="0"/>
      <w:divBdr>
        <w:top w:val="none" w:sz="0" w:space="0" w:color="auto"/>
        <w:left w:val="none" w:sz="0" w:space="0" w:color="auto"/>
        <w:bottom w:val="none" w:sz="0" w:space="0" w:color="auto"/>
        <w:right w:val="none" w:sz="0" w:space="0" w:color="auto"/>
      </w:divBdr>
    </w:div>
    <w:div w:id="357314246">
      <w:bodyDiv w:val="1"/>
      <w:marLeft w:val="0"/>
      <w:marRight w:val="0"/>
      <w:marTop w:val="0"/>
      <w:marBottom w:val="0"/>
      <w:divBdr>
        <w:top w:val="none" w:sz="0" w:space="0" w:color="auto"/>
        <w:left w:val="none" w:sz="0" w:space="0" w:color="auto"/>
        <w:bottom w:val="none" w:sz="0" w:space="0" w:color="auto"/>
        <w:right w:val="none" w:sz="0" w:space="0" w:color="auto"/>
      </w:divBdr>
    </w:div>
    <w:div w:id="360057318">
      <w:bodyDiv w:val="1"/>
      <w:marLeft w:val="0"/>
      <w:marRight w:val="0"/>
      <w:marTop w:val="0"/>
      <w:marBottom w:val="0"/>
      <w:divBdr>
        <w:top w:val="none" w:sz="0" w:space="0" w:color="auto"/>
        <w:left w:val="none" w:sz="0" w:space="0" w:color="auto"/>
        <w:bottom w:val="none" w:sz="0" w:space="0" w:color="auto"/>
        <w:right w:val="none" w:sz="0" w:space="0" w:color="auto"/>
      </w:divBdr>
    </w:div>
    <w:div w:id="362559845">
      <w:bodyDiv w:val="1"/>
      <w:marLeft w:val="0"/>
      <w:marRight w:val="0"/>
      <w:marTop w:val="0"/>
      <w:marBottom w:val="0"/>
      <w:divBdr>
        <w:top w:val="none" w:sz="0" w:space="0" w:color="auto"/>
        <w:left w:val="none" w:sz="0" w:space="0" w:color="auto"/>
        <w:bottom w:val="none" w:sz="0" w:space="0" w:color="auto"/>
        <w:right w:val="none" w:sz="0" w:space="0" w:color="auto"/>
      </w:divBdr>
    </w:div>
    <w:div w:id="364906813">
      <w:bodyDiv w:val="1"/>
      <w:marLeft w:val="0"/>
      <w:marRight w:val="0"/>
      <w:marTop w:val="0"/>
      <w:marBottom w:val="0"/>
      <w:divBdr>
        <w:top w:val="none" w:sz="0" w:space="0" w:color="auto"/>
        <w:left w:val="none" w:sz="0" w:space="0" w:color="auto"/>
        <w:bottom w:val="none" w:sz="0" w:space="0" w:color="auto"/>
        <w:right w:val="none" w:sz="0" w:space="0" w:color="auto"/>
      </w:divBdr>
    </w:div>
    <w:div w:id="366568421">
      <w:bodyDiv w:val="1"/>
      <w:marLeft w:val="0"/>
      <w:marRight w:val="0"/>
      <w:marTop w:val="0"/>
      <w:marBottom w:val="0"/>
      <w:divBdr>
        <w:top w:val="none" w:sz="0" w:space="0" w:color="auto"/>
        <w:left w:val="none" w:sz="0" w:space="0" w:color="auto"/>
        <w:bottom w:val="none" w:sz="0" w:space="0" w:color="auto"/>
        <w:right w:val="none" w:sz="0" w:space="0" w:color="auto"/>
      </w:divBdr>
    </w:div>
    <w:div w:id="375276135">
      <w:bodyDiv w:val="1"/>
      <w:marLeft w:val="0"/>
      <w:marRight w:val="0"/>
      <w:marTop w:val="0"/>
      <w:marBottom w:val="0"/>
      <w:divBdr>
        <w:top w:val="none" w:sz="0" w:space="0" w:color="auto"/>
        <w:left w:val="none" w:sz="0" w:space="0" w:color="auto"/>
        <w:bottom w:val="none" w:sz="0" w:space="0" w:color="auto"/>
        <w:right w:val="none" w:sz="0" w:space="0" w:color="auto"/>
      </w:divBdr>
    </w:div>
    <w:div w:id="380524133">
      <w:bodyDiv w:val="1"/>
      <w:marLeft w:val="0"/>
      <w:marRight w:val="0"/>
      <w:marTop w:val="0"/>
      <w:marBottom w:val="0"/>
      <w:divBdr>
        <w:top w:val="none" w:sz="0" w:space="0" w:color="auto"/>
        <w:left w:val="none" w:sz="0" w:space="0" w:color="auto"/>
        <w:bottom w:val="none" w:sz="0" w:space="0" w:color="auto"/>
        <w:right w:val="none" w:sz="0" w:space="0" w:color="auto"/>
      </w:divBdr>
    </w:div>
    <w:div w:id="380835902">
      <w:bodyDiv w:val="1"/>
      <w:marLeft w:val="0"/>
      <w:marRight w:val="0"/>
      <w:marTop w:val="0"/>
      <w:marBottom w:val="0"/>
      <w:divBdr>
        <w:top w:val="none" w:sz="0" w:space="0" w:color="auto"/>
        <w:left w:val="none" w:sz="0" w:space="0" w:color="auto"/>
        <w:bottom w:val="none" w:sz="0" w:space="0" w:color="auto"/>
        <w:right w:val="none" w:sz="0" w:space="0" w:color="auto"/>
      </w:divBdr>
    </w:div>
    <w:div w:id="384455081">
      <w:bodyDiv w:val="1"/>
      <w:marLeft w:val="0"/>
      <w:marRight w:val="0"/>
      <w:marTop w:val="0"/>
      <w:marBottom w:val="0"/>
      <w:divBdr>
        <w:top w:val="none" w:sz="0" w:space="0" w:color="auto"/>
        <w:left w:val="none" w:sz="0" w:space="0" w:color="auto"/>
        <w:bottom w:val="none" w:sz="0" w:space="0" w:color="auto"/>
        <w:right w:val="none" w:sz="0" w:space="0" w:color="auto"/>
      </w:divBdr>
    </w:div>
    <w:div w:id="384724366">
      <w:bodyDiv w:val="1"/>
      <w:marLeft w:val="0"/>
      <w:marRight w:val="0"/>
      <w:marTop w:val="0"/>
      <w:marBottom w:val="0"/>
      <w:divBdr>
        <w:top w:val="none" w:sz="0" w:space="0" w:color="auto"/>
        <w:left w:val="none" w:sz="0" w:space="0" w:color="auto"/>
        <w:bottom w:val="none" w:sz="0" w:space="0" w:color="auto"/>
        <w:right w:val="none" w:sz="0" w:space="0" w:color="auto"/>
      </w:divBdr>
    </w:div>
    <w:div w:id="388307143">
      <w:bodyDiv w:val="1"/>
      <w:marLeft w:val="0"/>
      <w:marRight w:val="0"/>
      <w:marTop w:val="0"/>
      <w:marBottom w:val="0"/>
      <w:divBdr>
        <w:top w:val="none" w:sz="0" w:space="0" w:color="auto"/>
        <w:left w:val="none" w:sz="0" w:space="0" w:color="auto"/>
        <w:bottom w:val="none" w:sz="0" w:space="0" w:color="auto"/>
        <w:right w:val="none" w:sz="0" w:space="0" w:color="auto"/>
      </w:divBdr>
    </w:div>
    <w:div w:id="389504701">
      <w:bodyDiv w:val="1"/>
      <w:marLeft w:val="0"/>
      <w:marRight w:val="0"/>
      <w:marTop w:val="0"/>
      <w:marBottom w:val="0"/>
      <w:divBdr>
        <w:top w:val="none" w:sz="0" w:space="0" w:color="auto"/>
        <w:left w:val="none" w:sz="0" w:space="0" w:color="auto"/>
        <w:bottom w:val="none" w:sz="0" w:space="0" w:color="auto"/>
        <w:right w:val="none" w:sz="0" w:space="0" w:color="auto"/>
      </w:divBdr>
    </w:div>
    <w:div w:id="389619300">
      <w:bodyDiv w:val="1"/>
      <w:marLeft w:val="0"/>
      <w:marRight w:val="0"/>
      <w:marTop w:val="0"/>
      <w:marBottom w:val="0"/>
      <w:divBdr>
        <w:top w:val="none" w:sz="0" w:space="0" w:color="auto"/>
        <w:left w:val="none" w:sz="0" w:space="0" w:color="auto"/>
        <w:bottom w:val="none" w:sz="0" w:space="0" w:color="auto"/>
        <w:right w:val="none" w:sz="0" w:space="0" w:color="auto"/>
      </w:divBdr>
    </w:div>
    <w:div w:id="389694893">
      <w:bodyDiv w:val="1"/>
      <w:marLeft w:val="0"/>
      <w:marRight w:val="0"/>
      <w:marTop w:val="0"/>
      <w:marBottom w:val="0"/>
      <w:divBdr>
        <w:top w:val="none" w:sz="0" w:space="0" w:color="auto"/>
        <w:left w:val="none" w:sz="0" w:space="0" w:color="auto"/>
        <w:bottom w:val="none" w:sz="0" w:space="0" w:color="auto"/>
        <w:right w:val="none" w:sz="0" w:space="0" w:color="auto"/>
      </w:divBdr>
    </w:div>
    <w:div w:id="391854441">
      <w:bodyDiv w:val="1"/>
      <w:marLeft w:val="0"/>
      <w:marRight w:val="0"/>
      <w:marTop w:val="0"/>
      <w:marBottom w:val="0"/>
      <w:divBdr>
        <w:top w:val="none" w:sz="0" w:space="0" w:color="auto"/>
        <w:left w:val="none" w:sz="0" w:space="0" w:color="auto"/>
        <w:bottom w:val="none" w:sz="0" w:space="0" w:color="auto"/>
        <w:right w:val="none" w:sz="0" w:space="0" w:color="auto"/>
      </w:divBdr>
    </w:div>
    <w:div w:id="395082905">
      <w:bodyDiv w:val="1"/>
      <w:marLeft w:val="0"/>
      <w:marRight w:val="0"/>
      <w:marTop w:val="0"/>
      <w:marBottom w:val="0"/>
      <w:divBdr>
        <w:top w:val="none" w:sz="0" w:space="0" w:color="auto"/>
        <w:left w:val="none" w:sz="0" w:space="0" w:color="auto"/>
        <w:bottom w:val="none" w:sz="0" w:space="0" w:color="auto"/>
        <w:right w:val="none" w:sz="0" w:space="0" w:color="auto"/>
      </w:divBdr>
    </w:div>
    <w:div w:id="398555718">
      <w:bodyDiv w:val="1"/>
      <w:marLeft w:val="0"/>
      <w:marRight w:val="0"/>
      <w:marTop w:val="0"/>
      <w:marBottom w:val="0"/>
      <w:divBdr>
        <w:top w:val="none" w:sz="0" w:space="0" w:color="auto"/>
        <w:left w:val="none" w:sz="0" w:space="0" w:color="auto"/>
        <w:bottom w:val="none" w:sz="0" w:space="0" w:color="auto"/>
        <w:right w:val="none" w:sz="0" w:space="0" w:color="auto"/>
      </w:divBdr>
    </w:div>
    <w:div w:id="399446841">
      <w:bodyDiv w:val="1"/>
      <w:marLeft w:val="0"/>
      <w:marRight w:val="0"/>
      <w:marTop w:val="0"/>
      <w:marBottom w:val="0"/>
      <w:divBdr>
        <w:top w:val="none" w:sz="0" w:space="0" w:color="auto"/>
        <w:left w:val="none" w:sz="0" w:space="0" w:color="auto"/>
        <w:bottom w:val="none" w:sz="0" w:space="0" w:color="auto"/>
        <w:right w:val="none" w:sz="0" w:space="0" w:color="auto"/>
      </w:divBdr>
    </w:div>
    <w:div w:id="401296810">
      <w:bodyDiv w:val="1"/>
      <w:marLeft w:val="0"/>
      <w:marRight w:val="0"/>
      <w:marTop w:val="0"/>
      <w:marBottom w:val="0"/>
      <w:divBdr>
        <w:top w:val="none" w:sz="0" w:space="0" w:color="auto"/>
        <w:left w:val="none" w:sz="0" w:space="0" w:color="auto"/>
        <w:bottom w:val="none" w:sz="0" w:space="0" w:color="auto"/>
        <w:right w:val="none" w:sz="0" w:space="0" w:color="auto"/>
      </w:divBdr>
    </w:div>
    <w:div w:id="405955329">
      <w:bodyDiv w:val="1"/>
      <w:marLeft w:val="0"/>
      <w:marRight w:val="0"/>
      <w:marTop w:val="0"/>
      <w:marBottom w:val="0"/>
      <w:divBdr>
        <w:top w:val="none" w:sz="0" w:space="0" w:color="auto"/>
        <w:left w:val="none" w:sz="0" w:space="0" w:color="auto"/>
        <w:bottom w:val="none" w:sz="0" w:space="0" w:color="auto"/>
        <w:right w:val="none" w:sz="0" w:space="0" w:color="auto"/>
      </w:divBdr>
    </w:div>
    <w:div w:id="407926008">
      <w:bodyDiv w:val="1"/>
      <w:marLeft w:val="0"/>
      <w:marRight w:val="0"/>
      <w:marTop w:val="0"/>
      <w:marBottom w:val="0"/>
      <w:divBdr>
        <w:top w:val="none" w:sz="0" w:space="0" w:color="auto"/>
        <w:left w:val="none" w:sz="0" w:space="0" w:color="auto"/>
        <w:bottom w:val="none" w:sz="0" w:space="0" w:color="auto"/>
        <w:right w:val="none" w:sz="0" w:space="0" w:color="auto"/>
      </w:divBdr>
    </w:div>
    <w:div w:id="408314714">
      <w:bodyDiv w:val="1"/>
      <w:marLeft w:val="0"/>
      <w:marRight w:val="0"/>
      <w:marTop w:val="0"/>
      <w:marBottom w:val="0"/>
      <w:divBdr>
        <w:top w:val="none" w:sz="0" w:space="0" w:color="auto"/>
        <w:left w:val="none" w:sz="0" w:space="0" w:color="auto"/>
        <w:bottom w:val="none" w:sz="0" w:space="0" w:color="auto"/>
        <w:right w:val="none" w:sz="0" w:space="0" w:color="auto"/>
      </w:divBdr>
    </w:div>
    <w:div w:id="411899555">
      <w:bodyDiv w:val="1"/>
      <w:marLeft w:val="0"/>
      <w:marRight w:val="0"/>
      <w:marTop w:val="0"/>
      <w:marBottom w:val="0"/>
      <w:divBdr>
        <w:top w:val="none" w:sz="0" w:space="0" w:color="auto"/>
        <w:left w:val="none" w:sz="0" w:space="0" w:color="auto"/>
        <w:bottom w:val="none" w:sz="0" w:space="0" w:color="auto"/>
        <w:right w:val="none" w:sz="0" w:space="0" w:color="auto"/>
      </w:divBdr>
    </w:div>
    <w:div w:id="413205691">
      <w:bodyDiv w:val="1"/>
      <w:marLeft w:val="0"/>
      <w:marRight w:val="0"/>
      <w:marTop w:val="0"/>
      <w:marBottom w:val="0"/>
      <w:divBdr>
        <w:top w:val="none" w:sz="0" w:space="0" w:color="auto"/>
        <w:left w:val="none" w:sz="0" w:space="0" w:color="auto"/>
        <w:bottom w:val="none" w:sz="0" w:space="0" w:color="auto"/>
        <w:right w:val="none" w:sz="0" w:space="0" w:color="auto"/>
      </w:divBdr>
    </w:div>
    <w:div w:id="413402329">
      <w:bodyDiv w:val="1"/>
      <w:marLeft w:val="0"/>
      <w:marRight w:val="0"/>
      <w:marTop w:val="0"/>
      <w:marBottom w:val="0"/>
      <w:divBdr>
        <w:top w:val="none" w:sz="0" w:space="0" w:color="auto"/>
        <w:left w:val="none" w:sz="0" w:space="0" w:color="auto"/>
        <w:bottom w:val="none" w:sz="0" w:space="0" w:color="auto"/>
        <w:right w:val="none" w:sz="0" w:space="0" w:color="auto"/>
      </w:divBdr>
    </w:div>
    <w:div w:id="413475851">
      <w:bodyDiv w:val="1"/>
      <w:marLeft w:val="0"/>
      <w:marRight w:val="0"/>
      <w:marTop w:val="0"/>
      <w:marBottom w:val="0"/>
      <w:divBdr>
        <w:top w:val="none" w:sz="0" w:space="0" w:color="auto"/>
        <w:left w:val="none" w:sz="0" w:space="0" w:color="auto"/>
        <w:bottom w:val="none" w:sz="0" w:space="0" w:color="auto"/>
        <w:right w:val="none" w:sz="0" w:space="0" w:color="auto"/>
      </w:divBdr>
    </w:div>
    <w:div w:id="416951054">
      <w:bodyDiv w:val="1"/>
      <w:marLeft w:val="0"/>
      <w:marRight w:val="0"/>
      <w:marTop w:val="0"/>
      <w:marBottom w:val="0"/>
      <w:divBdr>
        <w:top w:val="none" w:sz="0" w:space="0" w:color="auto"/>
        <w:left w:val="none" w:sz="0" w:space="0" w:color="auto"/>
        <w:bottom w:val="none" w:sz="0" w:space="0" w:color="auto"/>
        <w:right w:val="none" w:sz="0" w:space="0" w:color="auto"/>
      </w:divBdr>
    </w:div>
    <w:div w:id="417562230">
      <w:bodyDiv w:val="1"/>
      <w:marLeft w:val="0"/>
      <w:marRight w:val="0"/>
      <w:marTop w:val="0"/>
      <w:marBottom w:val="0"/>
      <w:divBdr>
        <w:top w:val="none" w:sz="0" w:space="0" w:color="auto"/>
        <w:left w:val="none" w:sz="0" w:space="0" w:color="auto"/>
        <w:bottom w:val="none" w:sz="0" w:space="0" w:color="auto"/>
        <w:right w:val="none" w:sz="0" w:space="0" w:color="auto"/>
      </w:divBdr>
    </w:div>
    <w:div w:id="417672277">
      <w:bodyDiv w:val="1"/>
      <w:marLeft w:val="0"/>
      <w:marRight w:val="0"/>
      <w:marTop w:val="0"/>
      <w:marBottom w:val="0"/>
      <w:divBdr>
        <w:top w:val="none" w:sz="0" w:space="0" w:color="auto"/>
        <w:left w:val="none" w:sz="0" w:space="0" w:color="auto"/>
        <w:bottom w:val="none" w:sz="0" w:space="0" w:color="auto"/>
        <w:right w:val="none" w:sz="0" w:space="0" w:color="auto"/>
      </w:divBdr>
    </w:div>
    <w:div w:id="417674867">
      <w:bodyDiv w:val="1"/>
      <w:marLeft w:val="0"/>
      <w:marRight w:val="0"/>
      <w:marTop w:val="0"/>
      <w:marBottom w:val="0"/>
      <w:divBdr>
        <w:top w:val="none" w:sz="0" w:space="0" w:color="auto"/>
        <w:left w:val="none" w:sz="0" w:space="0" w:color="auto"/>
        <w:bottom w:val="none" w:sz="0" w:space="0" w:color="auto"/>
        <w:right w:val="none" w:sz="0" w:space="0" w:color="auto"/>
      </w:divBdr>
    </w:div>
    <w:div w:id="418403688">
      <w:bodyDiv w:val="1"/>
      <w:marLeft w:val="0"/>
      <w:marRight w:val="0"/>
      <w:marTop w:val="0"/>
      <w:marBottom w:val="0"/>
      <w:divBdr>
        <w:top w:val="none" w:sz="0" w:space="0" w:color="auto"/>
        <w:left w:val="none" w:sz="0" w:space="0" w:color="auto"/>
        <w:bottom w:val="none" w:sz="0" w:space="0" w:color="auto"/>
        <w:right w:val="none" w:sz="0" w:space="0" w:color="auto"/>
      </w:divBdr>
    </w:div>
    <w:div w:id="422192683">
      <w:bodyDiv w:val="1"/>
      <w:marLeft w:val="0"/>
      <w:marRight w:val="0"/>
      <w:marTop w:val="0"/>
      <w:marBottom w:val="0"/>
      <w:divBdr>
        <w:top w:val="none" w:sz="0" w:space="0" w:color="auto"/>
        <w:left w:val="none" w:sz="0" w:space="0" w:color="auto"/>
        <w:bottom w:val="none" w:sz="0" w:space="0" w:color="auto"/>
        <w:right w:val="none" w:sz="0" w:space="0" w:color="auto"/>
      </w:divBdr>
    </w:div>
    <w:div w:id="422533732">
      <w:bodyDiv w:val="1"/>
      <w:marLeft w:val="0"/>
      <w:marRight w:val="0"/>
      <w:marTop w:val="0"/>
      <w:marBottom w:val="0"/>
      <w:divBdr>
        <w:top w:val="none" w:sz="0" w:space="0" w:color="auto"/>
        <w:left w:val="none" w:sz="0" w:space="0" w:color="auto"/>
        <w:bottom w:val="none" w:sz="0" w:space="0" w:color="auto"/>
        <w:right w:val="none" w:sz="0" w:space="0" w:color="auto"/>
      </w:divBdr>
    </w:div>
    <w:div w:id="422536721">
      <w:bodyDiv w:val="1"/>
      <w:marLeft w:val="0"/>
      <w:marRight w:val="0"/>
      <w:marTop w:val="0"/>
      <w:marBottom w:val="0"/>
      <w:divBdr>
        <w:top w:val="none" w:sz="0" w:space="0" w:color="auto"/>
        <w:left w:val="none" w:sz="0" w:space="0" w:color="auto"/>
        <w:bottom w:val="none" w:sz="0" w:space="0" w:color="auto"/>
        <w:right w:val="none" w:sz="0" w:space="0" w:color="auto"/>
      </w:divBdr>
    </w:div>
    <w:div w:id="429736119">
      <w:bodyDiv w:val="1"/>
      <w:marLeft w:val="0"/>
      <w:marRight w:val="0"/>
      <w:marTop w:val="0"/>
      <w:marBottom w:val="0"/>
      <w:divBdr>
        <w:top w:val="none" w:sz="0" w:space="0" w:color="auto"/>
        <w:left w:val="none" w:sz="0" w:space="0" w:color="auto"/>
        <w:bottom w:val="none" w:sz="0" w:space="0" w:color="auto"/>
        <w:right w:val="none" w:sz="0" w:space="0" w:color="auto"/>
      </w:divBdr>
    </w:div>
    <w:div w:id="440343261">
      <w:bodyDiv w:val="1"/>
      <w:marLeft w:val="0"/>
      <w:marRight w:val="0"/>
      <w:marTop w:val="0"/>
      <w:marBottom w:val="0"/>
      <w:divBdr>
        <w:top w:val="none" w:sz="0" w:space="0" w:color="auto"/>
        <w:left w:val="none" w:sz="0" w:space="0" w:color="auto"/>
        <w:bottom w:val="none" w:sz="0" w:space="0" w:color="auto"/>
        <w:right w:val="none" w:sz="0" w:space="0" w:color="auto"/>
      </w:divBdr>
    </w:div>
    <w:div w:id="440683970">
      <w:bodyDiv w:val="1"/>
      <w:marLeft w:val="0"/>
      <w:marRight w:val="0"/>
      <w:marTop w:val="0"/>
      <w:marBottom w:val="0"/>
      <w:divBdr>
        <w:top w:val="none" w:sz="0" w:space="0" w:color="auto"/>
        <w:left w:val="none" w:sz="0" w:space="0" w:color="auto"/>
        <w:bottom w:val="none" w:sz="0" w:space="0" w:color="auto"/>
        <w:right w:val="none" w:sz="0" w:space="0" w:color="auto"/>
      </w:divBdr>
    </w:div>
    <w:div w:id="440757426">
      <w:bodyDiv w:val="1"/>
      <w:marLeft w:val="0"/>
      <w:marRight w:val="0"/>
      <w:marTop w:val="0"/>
      <w:marBottom w:val="0"/>
      <w:divBdr>
        <w:top w:val="none" w:sz="0" w:space="0" w:color="auto"/>
        <w:left w:val="none" w:sz="0" w:space="0" w:color="auto"/>
        <w:bottom w:val="none" w:sz="0" w:space="0" w:color="auto"/>
        <w:right w:val="none" w:sz="0" w:space="0" w:color="auto"/>
      </w:divBdr>
    </w:div>
    <w:div w:id="442113464">
      <w:bodyDiv w:val="1"/>
      <w:marLeft w:val="0"/>
      <w:marRight w:val="0"/>
      <w:marTop w:val="0"/>
      <w:marBottom w:val="0"/>
      <w:divBdr>
        <w:top w:val="none" w:sz="0" w:space="0" w:color="auto"/>
        <w:left w:val="none" w:sz="0" w:space="0" w:color="auto"/>
        <w:bottom w:val="none" w:sz="0" w:space="0" w:color="auto"/>
        <w:right w:val="none" w:sz="0" w:space="0" w:color="auto"/>
      </w:divBdr>
    </w:div>
    <w:div w:id="447050119">
      <w:bodyDiv w:val="1"/>
      <w:marLeft w:val="0"/>
      <w:marRight w:val="0"/>
      <w:marTop w:val="0"/>
      <w:marBottom w:val="0"/>
      <w:divBdr>
        <w:top w:val="none" w:sz="0" w:space="0" w:color="auto"/>
        <w:left w:val="none" w:sz="0" w:space="0" w:color="auto"/>
        <w:bottom w:val="none" w:sz="0" w:space="0" w:color="auto"/>
        <w:right w:val="none" w:sz="0" w:space="0" w:color="auto"/>
      </w:divBdr>
    </w:div>
    <w:div w:id="451444175">
      <w:bodyDiv w:val="1"/>
      <w:marLeft w:val="0"/>
      <w:marRight w:val="0"/>
      <w:marTop w:val="0"/>
      <w:marBottom w:val="0"/>
      <w:divBdr>
        <w:top w:val="none" w:sz="0" w:space="0" w:color="auto"/>
        <w:left w:val="none" w:sz="0" w:space="0" w:color="auto"/>
        <w:bottom w:val="none" w:sz="0" w:space="0" w:color="auto"/>
        <w:right w:val="none" w:sz="0" w:space="0" w:color="auto"/>
      </w:divBdr>
    </w:div>
    <w:div w:id="452289445">
      <w:bodyDiv w:val="1"/>
      <w:marLeft w:val="0"/>
      <w:marRight w:val="0"/>
      <w:marTop w:val="0"/>
      <w:marBottom w:val="0"/>
      <w:divBdr>
        <w:top w:val="none" w:sz="0" w:space="0" w:color="auto"/>
        <w:left w:val="none" w:sz="0" w:space="0" w:color="auto"/>
        <w:bottom w:val="none" w:sz="0" w:space="0" w:color="auto"/>
        <w:right w:val="none" w:sz="0" w:space="0" w:color="auto"/>
      </w:divBdr>
    </w:div>
    <w:div w:id="452869581">
      <w:bodyDiv w:val="1"/>
      <w:marLeft w:val="0"/>
      <w:marRight w:val="0"/>
      <w:marTop w:val="0"/>
      <w:marBottom w:val="0"/>
      <w:divBdr>
        <w:top w:val="none" w:sz="0" w:space="0" w:color="auto"/>
        <w:left w:val="none" w:sz="0" w:space="0" w:color="auto"/>
        <w:bottom w:val="none" w:sz="0" w:space="0" w:color="auto"/>
        <w:right w:val="none" w:sz="0" w:space="0" w:color="auto"/>
      </w:divBdr>
    </w:div>
    <w:div w:id="454911725">
      <w:bodyDiv w:val="1"/>
      <w:marLeft w:val="0"/>
      <w:marRight w:val="0"/>
      <w:marTop w:val="0"/>
      <w:marBottom w:val="0"/>
      <w:divBdr>
        <w:top w:val="none" w:sz="0" w:space="0" w:color="auto"/>
        <w:left w:val="none" w:sz="0" w:space="0" w:color="auto"/>
        <w:bottom w:val="none" w:sz="0" w:space="0" w:color="auto"/>
        <w:right w:val="none" w:sz="0" w:space="0" w:color="auto"/>
      </w:divBdr>
    </w:div>
    <w:div w:id="455175981">
      <w:bodyDiv w:val="1"/>
      <w:marLeft w:val="0"/>
      <w:marRight w:val="0"/>
      <w:marTop w:val="0"/>
      <w:marBottom w:val="0"/>
      <w:divBdr>
        <w:top w:val="none" w:sz="0" w:space="0" w:color="auto"/>
        <w:left w:val="none" w:sz="0" w:space="0" w:color="auto"/>
        <w:bottom w:val="none" w:sz="0" w:space="0" w:color="auto"/>
        <w:right w:val="none" w:sz="0" w:space="0" w:color="auto"/>
      </w:divBdr>
    </w:div>
    <w:div w:id="457919750">
      <w:bodyDiv w:val="1"/>
      <w:marLeft w:val="0"/>
      <w:marRight w:val="0"/>
      <w:marTop w:val="0"/>
      <w:marBottom w:val="0"/>
      <w:divBdr>
        <w:top w:val="none" w:sz="0" w:space="0" w:color="auto"/>
        <w:left w:val="none" w:sz="0" w:space="0" w:color="auto"/>
        <w:bottom w:val="none" w:sz="0" w:space="0" w:color="auto"/>
        <w:right w:val="none" w:sz="0" w:space="0" w:color="auto"/>
      </w:divBdr>
    </w:div>
    <w:div w:id="461654156">
      <w:bodyDiv w:val="1"/>
      <w:marLeft w:val="0"/>
      <w:marRight w:val="0"/>
      <w:marTop w:val="0"/>
      <w:marBottom w:val="0"/>
      <w:divBdr>
        <w:top w:val="none" w:sz="0" w:space="0" w:color="auto"/>
        <w:left w:val="none" w:sz="0" w:space="0" w:color="auto"/>
        <w:bottom w:val="none" w:sz="0" w:space="0" w:color="auto"/>
        <w:right w:val="none" w:sz="0" w:space="0" w:color="auto"/>
      </w:divBdr>
    </w:div>
    <w:div w:id="467554815">
      <w:bodyDiv w:val="1"/>
      <w:marLeft w:val="0"/>
      <w:marRight w:val="0"/>
      <w:marTop w:val="0"/>
      <w:marBottom w:val="0"/>
      <w:divBdr>
        <w:top w:val="none" w:sz="0" w:space="0" w:color="auto"/>
        <w:left w:val="none" w:sz="0" w:space="0" w:color="auto"/>
        <w:bottom w:val="none" w:sz="0" w:space="0" w:color="auto"/>
        <w:right w:val="none" w:sz="0" w:space="0" w:color="auto"/>
      </w:divBdr>
    </w:div>
    <w:div w:id="471092960">
      <w:bodyDiv w:val="1"/>
      <w:marLeft w:val="0"/>
      <w:marRight w:val="0"/>
      <w:marTop w:val="0"/>
      <w:marBottom w:val="0"/>
      <w:divBdr>
        <w:top w:val="none" w:sz="0" w:space="0" w:color="auto"/>
        <w:left w:val="none" w:sz="0" w:space="0" w:color="auto"/>
        <w:bottom w:val="none" w:sz="0" w:space="0" w:color="auto"/>
        <w:right w:val="none" w:sz="0" w:space="0" w:color="auto"/>
      </w:divBdr>
    </w:div>
    <w:div w:id="472452106">
      <w:bodyDiv w:val="1"/>
      <w:marLeft w:val="0"/>
      <w:marRight w:val="0"/>
      <w:marTop w:val="0"/>
      <w:marBottom w:val="0"/>
      <w:divBdr>
        <w:top w:val="none" w:sz="0" w:space="0" w:color="auto"/>
        <w:left w:val="none" w:sz="0" w:space="0" w:color="auto"/>
        <w:bottom w:val="none" w:sz="0" w:space="0" w:color="auto"/>
        <w:right w:val="none" w:sz="0" w:space="0" w:color="auto"/>
      </w:divBdr>
    </w:div>
    <w:div w:id="474758689">
      <w:bodyDiv w:val="1"/>
      <w:marLeft w:val="0"/>
      <w:marRight w:val="0"/>
      <w:marTop w:val="0"/>
      <w:marBottom w:val="0"/>
      <w:divBdr>
        <w:top w:val="none" w:sz="0" w:space="0" w:color="auto"/>
        <w:left w:val="none" w:sz="0" w:space="0" w:color="auto"/>
        <w:bottom w:val="none" w:sz="0" w:space="0" w:color="auto"/>
        <w:right w:val="none" w:sz="0" w:space="0" w:color="auto"/>
      </w:divBdr>
    </w:div>
    <w:div w:id="479277208">
      <w:bodyDiv w:val="1"/>
      <w:marLeft w:val="0"/>
      <w:marRight w:val="0"/>
      <w:marTop w:val="0"/>
      <w:marBottom w:val="0"/>
      <w:divBdr>
        <w:top w:val="none" w:sz="0" w:space="0" w:color="auto"/>
        <w:left w:val="none" w:sz="0" w:space="0" w:color="auto"/>
        <w:bottom w:val="none" w:sz="0" w:space="0" w:color="auto"/>
        <w:right w:val="none" w:sz="0" w:space="0" w:color="auto"/>
      </w:divBdr>
    </w:div>
    <w:div w:id="479461412">
      <w:bodyDiv w:val="1"/>
      <w:marLeft w:val="0"/>
      <w:marRight w:val="0"/>
      <w:marTop w:val="0"/>
      <w:marBottom w:val="0"/>
      <w:divBdr>
        <w:top w:val="none" w:sz="0" w:space="0" w:color="auto"/>
        <w:left w:val="none" w:sz="0" w:space="0" w:color="auto"/>
        <w:bottom w:val="none" w:sz="0" w:space="0" w:color="auto"/>
        <w:right w:val="none" w:sz="0" w:space="0" w:color="auto"/>
      </w:divBdr>
    </w:div>
    <w:div w:id="481233367">
      <w:bodyDiv w:val="1"/>
      <w:marLeft w:val="0"/>
      <w:marRight w:val="0"/>
      <w:marTop w:val="0"/>
      <w:marBottom w:val="0"/>
      <w:divBdr>
        <w:top w:val="none" w:sz="0" w:space="0" w:color="auto"/>
        <w:left w:val="none" w:sz="0" w:space="0" w:color="auto"/>
        <w:bottom w:val="none" w:sz="0" w:space="0" w:color="auto"/>
        <w:right w:val="none" w:sz="0" w:space="0" w:color="auto"/>
      </w:divBdr>
    </w:div>
    <w:div w:id="488130070">
      <w:bodyDiv w:val="1"/>
      <w:marLeft w:val="0"/>
      <w:marRight w:val="0"/>
      <w:marTop w:val="0"/>
      <w:marBottom w:val="0"/>
      <w:divBdr>
        <w:top w:val="none" w:sz="0" w:space="0" w:color="auto"/>
        <w:left w:val="none" w:sz="0" w:space="0" w:color="auto"/>
        <w:bottom w:val="none" w:sz="0" w:space="0" w:color="auto"/>
        <w:right w:val="none" w:sz="0" w:space="0" w:color="auto"/>
      </w:divBdr>
    </w:div>
    <w:div w:id="492719758">
      <w:bodyDiv w:val="1"/>
      <w:marLeft w:val="0"/>
      <w:marRight w:val="0"/>
      <w:marTop w:val="0"/>
      <w:marBottom w:val="0"/>
      <w:divBdr>
        <w:top w:val="none" w:sz="0" w:space="0" w:color="auto"/>
        <w:left w:val="none" w:sz="0" w:space="0" w:color="auto"/>
        <w:bottom w:val="none" w:sz="0" w:space="0" w:color="auto"/>
        <w:right w:val="none" w:sz="0" w:space="0" w:color="auto"/>
      </w:divBdr>
    </w:div>
    <w:div w:id="493569084">
      <w:bodyDiv w:val="1"/>
      <w:marLeft w:val="0"/>
      <w:marRight w:val="0"/>
      <w:marTop w:val="0"/>
      <w:marBottom w:val="0"/>
      <w:divBdr>
        <w:top w:val="none" w:sz="0" w:space="0" w:color="auto"/>
        <w:left w:val="none" w:sz="0" w:space="0" w:color="auto"/>
        <w:bottom w:val="none" w:sz="0" w:space="0" w:color="auto"/>
        <w:right w:val="none" w:sz="0" w:space="0" w:color="auto"/>
      </w:divBdr>
    </w:div>
    <w:div w:id="495995505">
      <w:bodyDiv w:val="1"/>
      <w:marLeft w:val="0"/>
      <w:marRight w:val="0"/>
      <w:marTop w:val="0"/>
      <w:marBottom w:val="0"/>
      <w:divBdr>
        <w:top w:val="none" w:sz="0" w:space="0" w:color="auto"/>
        <w:left w:val="none" w:sz="0" w:space="0" w:color="auto"/>
        <w:bottom w:val="none" w:sz="0" w:space="0" w:color="auto"/>
        <w:right w:val="none" w:sz="0" w:space="0" w:color="auto"/>
      </w:divBdr>
    </w:div>
    <w:div w:id="497422134">
      <w:bodyDiv w:val="1"/>
      <w:marLeft w:val="0"/>
      <w:marRight w:val="0"/>
      <w:marTop w:val="0"/>
      <w:marBottom w:val="0"/>
      <w:divBdr>
        <w:top w:val="none" w:sz="0" w:space="0" w:color="auto"/>
        <w:left w:val="none" w:sz="0" w:space="0" w:color="auto"/>
        <w:bottom w:val="none" w:sz="0" w:space="0" w:color="auto"/>
        <w:right w:val="none" w:sz="0" w:space="0" w:color="auto"/>
      </w:divBdr>
    </w:div>
    <w:div w:id="498234554">
      <w:bodyDiv w:val="1"/>
      <w:marLeft w:val="0"/>
      <w:marRight w:val="0"/>
      <w:marTop w:val="0"/>
      <w:marBottom w:val="0"/>
      <w:divBdr>
        <w:top w:val="none" w:sz="0" w:space="0" w:color="auto"/>
        <w:left w:val="none" w:sz="0" w:space="0" w:color="auto"/>
        <w:bottom w:val="none" w:sz="0" w:space="0" w:color="auto"/>
        <w:right w:val="none" w:sz="0" w:space="0" w:color="auto"/>
      </w:divBdr>
    </w:div>
    <w:div w:id="501164765">
      <w:bodyDiv w:val="1"/>
      <w:marLeft w:val="0"/>
      <w:marRight w:val="0"/>
      <w:marTop w:val="0"/>
      <w:marBottom w:val="0"/>
      <w:divBdr>
        <w:top w:val="none" w:sz="0" w:space="0" w:color="auto"/>
        <w:left w:val="none" w:sz="0" w:space="0" w:color="auto"/>
        <w:bottom w:val="none" w:sz="0" w:space="0" w:color="auto"/>
        <w:right w:val="none" w:sz="0" w:space="0" w:color="auto"/>
      </w:divBdr>
    </w:div>
    <w:div w:id="502596394">
      <w:bodyDiv w:val="1"/>
      <w:marLeft w:val="0"/>
      <w:marRight w:val="0"/>
      <w:marTop w:val="0"/>
      <w:marBottom w:val="0"/>
      <w:divBdr>
        <w:top w:val="none" w:sz="0" w:space="0" w:color="auto"/>
        <w:left w:val="none" w:sz="0" w:space="0" w:color="auto"/>
        <w:bottom w:val="none" w:sz="0" w:space="0" w:color="auto"/>
        <w:right w:val="none" w:sz="0" w:space="0" w:color="auto"/>
      </w:divBdr>
    </w:div>
    <w:div w:id="502667291">
      <w:bodyDiv w:val="1"/>
      <w:marLeft w:val="0"/>
      <w:marRight w:val="0"/>
      <w:marTop w:val="0"/>
      <w:marBottom w:val="0"/>
      <w:divBdr>
        <w:top w:val="none" w:sz="0" w:space="0" w:color="auto"/>
        <w:left w:val="none" w:sz="0" w:space="0" w:color="auto"/>
        <w:bottom w:val="none" w:sz="0" w:space="0" w:color="auto"/>
        <w:right w:val="none" w:sz="0" w:space="0" w:color="auto"/>
      </w:divBdr>
    </w:div>
    <w:div w:id="502669703">
      <w:bodyDiv w:val="1"/>
      <w:marLeft w:val="0"/>
      <w:marRight w:val="0"/>
      <w:marTop w:val="0"/>
      <w:marBottom w:val="0"/>
      <w:divBdr>
        <w:top w:val="none" w:sz="0" w:space="0" w:color="auto"/>
        <w:left w:val="none" w:sz="0" w:space="0" w:color="auto"/>
        <w:bottom w:val="none" w:sz="0" w:space="0" w:color="auto"/>
        <w:right w:val="none" w:sz="0" w:space="0" w:color="auto"/>
      </w:divBdr>
    </w:div>
    <w:div w:id="505831689">
      <w:bodyDiv w:val="1"/>
      <w:marLeft w:val="0"/>
      <w:marRight w:val="0"/>
      <w:marTop w:val="0"/>
      <w:marBottom w:val="0"/>
      <w:divBdr>
        <w:top w:val="none" w:sz="0" w:space="0" w:color="auto"/>
        <w:left w:val="none" w:sz="0" w:space="0" w:color="auto"/>
        <w:bottom w:val="none" w:sz="0" w:space="0" w:color="auto"/>
        <w:right w:val="none" w:sz="0" w:space="0" w:color="auto"/>
      </w:divBdr>
    </w:div>
    <w:div w:id="507062520">
      <w:bodyDiv w:val="1"/>
      <w:marLeft w:val="0"/>
      <w:marRight w:val="0"/>
      <w:marTop w:val="0"/>
      <w:marBottom w:val="0"/>
      <w:divBdr>
        <w:top w:val="none" w:sz="0" w:space="0" w:color="auto"/>
        <w:left w:val="none" w:sz="0" w:space="0" w:color="auto"/>
        <w:bottom w:val="none" w:sz="0" w:space="0" w:color="auto"/>
        <w:right w:val="none" w:sz="0" w:space="0" w:color="auto"/>
      </w:divBdr>
    </w:div>
    <w:div w:id="508640567">
      <w:bodyDiv w:val="1"/>
      <w:marLeft w:val="0"/>
      <w:marRight w:val="0"/>
      <w:marTop w:val="0"/>
      <w:marBottom w:val="0"/>
      <w:divBdr>
        <w:top w:val="none" w:sz="0" w:space="0" w:color="auto"/>
        <w:left w:val="none" w:sz="0" w:space="0" w:color="auto"/>
        <w:bottom w:val="none" w:sz="0" w:space="0" w:color="auto"/>
        <w:right w:val="none" w:sz="0" w:space="0" w:color="auto"/>
      </w:divBdr>
    </w:div>
    <w:div w:id="513686102">
      <w:bodyDiv w:val="1"/>
      <w:marLeft w:val="0"/>
      <w:marRight w:val="0"/>
      <w:marTop w:val="0"/>
      <w:marBottom w:val="0"/>
      <w:divBdr>
        <w:top w:val="none" w:sz="0" w:space="0" w:color="auto"/>
        <w:left w:val="none" w:sz="0" w:space="0" w:color="auto"/>
        <w:bottom w:val="none" w:sz="0" w:space="0" w:color="auto"/>
        <w:right w:val="none" w:sz="0" w:space="0" w:color="auto"/>
      </w:divBdr>
    </w:div>
    <w:div w:id="514348879">
      <w:bodyDiv w:val="1"/>
      <w:marLeft w:val="0"/>
      <w:marRight w:val="0"/>
      <w:marTop w:val="0"/>
      <w:marBottom w:val="0"/>
      <w:divBdr>
        <w:top w:val="none" w:sz="0" w:space="0" w:color="auto"/>
        <w:left w:val="none" w:sz="0" w:space="0" w:color="auto"/>
        <w:bottom w:val="none" w:sz="0" w:space="0" w:color="auto"/>
        <w:right w:val="none" w:sz="0" w:space="0" w:color="auto"/>
      </w:divBdr>
    </w:div>
    <w:div w:id="514422664">
      <w:bodyDiv w:val="1"/>
      <w:marLeft w:val="0"/>
      <w:marRight w:val="0"/>
      <w:marTop w:val="0"/>
      <w:marBottom w:val="0"/>
      <w:divBdr>
        <w:top w:val="none" w:sz="0" w:space="0" w:color="auto"/>
        <w:left w:val="none" w:sz="0" w:space="0" w:color="auto"/>
        <w:bottom w:val="none" w:sz="0" w:space="0" w:color="auto"/>
        <w:right w:val="none" w:sz="0" w:space="0" w:color="auto"/>
      </w:divBdr>
    </w:div>
    <w:div w:id="515270663">
      <w:bodyDiv w:val="1"/>
      <w:marLeft w:val="0"/>
      <w:marRight w:val="0"/>
      <w:marTop w:val="0"/>
      <w:marBottom w:val="0"/>
      <w:divBdr>
        <w:top w:val="none" w:sz="0" w:space="0" w:color="auto"/>
        <w:left w:val="none" w:sz="0" w:space="0" w:color="auto"/>
        <w:bottom w:val="none" w:sz="0" w:space="0" w:color="auto"/>
        <w:right w:val="none" w:sz="0" w:space="0" w:color="auto"/>
      </w:divBdr>
    </w:div>
    <w:div w:id="522481741">
      <w:bodyDiv w:val="1"/>
      <w:marLeft w:val="0"/>
      <w:marRight w:val="0"/>
      <w:marTop w:val="0"/>
      <w:marBottom w:val="0"/>
      <w:divBdr>
        <w:top w:val="none" w:sz="0" w:space="0" w:color="auto"/>
        <w:left w:val="none" w:sz="0" w:space="0" w:color="auto"/>
        <w:bottom w:val="none" w:sz="0" w:space="0" w:color="auto"/>
        <w:right w:val="none" w:sz="0" w:space="0" w:color="auto"/>
      </w:divBdr>
    </w:div>
    <w:div w:id="532502141">
      <w:bodyDiv w:val="1"/>
      <w:marLeft w:val="0"/>
      <w:marRight w:val="0"/>
      <w:marTop w:val="0"/>
      <w:marBottom w:val="0"/>
      <w:divBdr>
        <w:top w:val="none" w:sz="0" w:space="0" w:color="auto"/>
        <w:left w:val="none" w:sz="0" w:space="0" w:color="auto"/>
        <w:bottom w:val="none" w:sz="0" w:space="0" w:color="auto"/>
        <w:right w:val="none" w:sz="0" w:space="0" w:color="auto"/>
      </w:divBdr>
    </w:div>
    <w:div w:id="534080106">
      <w:bodyDiv w:val="1"/>
      <w:marLeft w:val="0"/>
      <w:marRight w:val="0"/>
      <w:marTop w:val="0"/>
      <w:marBottom w:val="0"/>
      <w:divBdr>
        <w:top w:val="none" w:sz="0" w:space="0" w:color="auto"/>
        <w:left w:val="none" w:sz="0" w:space="0" w:color="auto"/>
        <w:bottom w:val="none" w:sz="0" w:space="0" w:color="auto"/>
        <w:right w:val="none" w:sz="0" w:space="0" w:color="auto"/>
      </w:divBdr>
    </w:div>
    <w:div w:id="539131502">
      <w:bodyDiv w:val="1"/>
      <w:marLeft w:val="0"/>
      <w:marRight w:val="0"/>
      <w:marTop w:val="0"/>
      <w:marBottom w:val="0"/>
      <w:divBdr>
        <w:top w:val="none" w:sz="0" w:space="0" w:color="auto"/>
        <w:left w:val="none" w:sz="0" w:space="0" w:color="auto"/>
        <w:bottom w:val="none" w:sz="0" w:space="0" w:color="auto"/>
        <w:right w:val="none" w:sz="0" w:space="0" w:color="auto"/>
      </w:divBdr>
    </w:div>
    <w:div w:id="545795695">
      <w:bodyDiv w:val="1"/>
      <w:marLeft w:val="0"/>
      <w:marRight w:val="0"/>
      <w:marTop w:val="0"/>
      <w:marBottom w:val="0"/>
      <w:divBdr>
        <w:top w:val="none" w:sz="0" w:space="0" w:color="auto"/>
        <w:left w:val="none" w:sz="0" w:space="0" w:color="auto"/>
        <w:bottom w:val="none" w:sz="0" w:space="0" w:color="auto"/>
        <w:right w:val="none" w:sz="0" w:space="0" w:color="auto"/>
      </w:divBdr>
    </w:div>
    <w:div w:id="546383243">
      <w:bodyDiv w:val="1"/>
      <w:marLeft w:val="0"/>
      <w:marRight w:val="0"/>
      <w:marTop w:val="0"/>
      <w:marBottom w:val="0"/>
      <w:divBdr>
        <w:top w:val="none" w:sz="0" w:space="0" w:color="auto"/>
        <w:left w:val="none" w:sz="0" w:space="0" w:color="auto"/>
        <w:bottom w:val="none" w:sz="0" w:space="0" w:color="auto"/>
        <w:right w:val="none" w:sz="0" w:space="0" w:color="auto"/>
      </w:divBdr>
    </w:div>
    <w:div w:id="547765076">
      <w:bodyDiv w:val="1"/>
      <w:marLeft w:val="0"/>
      <w:marRight w:val="0"/>
      <w:marTop w:val="0"/>
      <w:marBottom w:val="0"/>
      <w:divBdr>
        <w:top w:val="none" w:sz="0" w:space="0" w:color="auto"/>
        <w:left w:val="none" w:sz="0" w:space="0" w:color="auto"/>
        <w:bottom w:val="none" w:sz="0" w:space="0" w:color="auto"/>
        <w:right w:val="none" w:sz="0" w:space="0" w:color="auto"/>
      </w:divBdr>
    </w:div>
    <w:div w:id="548762624">
      <w:bodyDiv w:val="1"/>
      <w:marLeft w:val="0"/>
      <w:marRight w:val="0"/>
      <w:marTop w:val="0"/>
      <w:marBottom w:val="0"/>
      <w:divBdr>
        <w:top w:val="none" w:sz="0" w:space="0" w:color="auto"/>
        <w:left w:val="none" w:sz="0" w:space="0" w:color="auto"/>
        <w:bottom w:val="none" w:sz="0" w:space="0" w:color="auto"/>
        <w:right w:val="none" w:sz="0" w:space="0" w:color="auto"/>
      </w:divBdr>
    </w:div>
    <w:div w:id="552156240">
      <w:bodyDiv w:val="1"/>
      <w:marLeft w:val="0"/>
      <w:marRight w:val="0"/>
      <w:marTop w:val="0"/>
      <w:marBottom w:val="0"/>
      <w:divBdr>
        <w:top w:val="none" w:sz="0" w:space="0" w:color="auto"/>
        <w:left w:val="none" w:sz="0" w:space="0" w:color="auto"/>
        <w:bottom w:val="none" w:sz="0" w:space="0" w:color="auto"/>
        <w:right w:val="none" w:sz="0" w:space="0" w:color="auto"/>
      </w:divBdr>
    </w:div>
    <w:div w:id="557667693">
      <w:bodyDiv w:val="1"/>
      <w:marLeft w:val="0"/>
      <w:marRight w:val="0"/>
      <w:marTop w:val="0"/>
      <w:marBottom w:val="0"/>
      <w:divBdr>
        <w:top w:val="none" w:sz="0" w:space="0" w:color="auto"/>
        <w:left w:val="none" w:sz="0" w:space="0" w:color="auto"/>
        <w:bottom w:val="none" w:sz="0" w:space="0" w:color="auto"/>
        <w:right w:val="none" w:sz="0" w:space="0" w:color="auto"/>
      </w:divBdr>
    </w:div>
    <w:div w:id="558637451">
      <w:bodyDiv w:val="1"/>
      <w:marLeft w:val="0"/>
      <w:marRight w:val="0"/>
      <w:marTop w:val="0"/>
      <w:marBottom w:val="0"/>
      <w:divBdr>
        <w:top w:val="none" w:sz="0" w:space="0" w:color="auto"/>
        <w:left w:val="none" w:sz="0" w:space="0" w:color="auto"/>
        <w:bottom w:val="none" w:sz="0" w:space="0" w:color="auto"/>
        <w:right w:val="none" w:sz="0" w:space="0" w:color="auto"/>
      </w:divBdr>
    </w:div>
    <w:div w:id="561135947">
      <w:bodyDiv w:val="1"/>
      <w:marLeft w:val="0"/>
      <w:marRight w:val="0"/>
      <w:marTop w:val="0"/>
      <w:marBottom w:val="0"/>
      <w:divBdr>
        <w:top w:val="none" w:sz="0" w:space="0" w:color="auto"/>
        <w:left w:val="none" w:sz="0" w:space="0" w:color="auto"/>
        <w:bottom w:val="none" w:sz="0" w:space="0" w:color="auto"/>
        <w:right w:val="none" w:sz="0" w:space="0" w:color="auto"/>
      </w:divBdr>
    </w:div>
    <w:div w:id="565184838">
      <w:bodyDiv w:val="1"/>
      <w:marLeft w:val="0"/>
      <w:marRight w:val="0"/>
      <w:marTop w:val="0"/>
      <w:marBottom w:val="0"/>
      <w:divBdr>
        <w:top w:val="none" w:sz="0" w:space="0" w:color="auto"/>
        <w:left w:val="none" w:sz="0" w:space="0" w:color="auto"/>
        <w:bottom w:val="none" w:sz="0" w:space="0" w:color="auto"/>
        <w:right w:val="none" w:sz="0" w:space="0" w:color="auto"/>
      </w:divBdr>
    </w:div>
    <w:div w:id="565845105">
      <w:bodyDiv w:val="1"/>
      <w:marLeft w:val="0"/>
      <w:marRight w:val="0"/>
      <w:marTop w:val="0"/>
      <w:marBottom w:val="0"/>
      <w:divBdr>
        <w:top w:val="none" w:sz="0" w:space="0" w:color="auto"/>
        <w:left w:val="none" w:sz="0" w:space="0" w:color="auto"/>
        <w:bottom w:val="none" w:sz="0" w:space="0" w:color="auto"/>
        <w:right w:val="none" w:sz="0" w:space="0" w:color="auto"/>
      </w:divBdr>
    </w:div>
    <w:div w:id="569073273">
      <w:bodyDiv w:val="1"/>
      <w:marLeft w:val="0"/>
      <w:marRight w:val="0"/>
      <w:marTop w:val="0"/>
      <w:marBottom w:val="0"/>
      <w:divBdr>
        <w:top w:val="none" w:sz="0" w:space="0" w:color="auto"/>
        <w:left w:val="none" w:sz="0" w:space="0" w:color="auto"/>
        <w:bottom w:val="none" w:sz="0" w:space="0" w:color="auto"/>
        <w:right w:val="none" w:sz="0" w:space="0" w:color="auto"/>
      </w:divBdr>
    </w:div>
    <w:div w:id="571546542">
      <w:bodyDiv w:val="1"/>
      <w:marLeft w:val="0"/>
      <w:marRight w:val="0"/>
      <w:marTop w:val="0"/>
      <w:marBottom w:val="0"/>
      <w:divBdr>
        <w:top w:val="none" w:sz="0" w:space="0" w:color="auto"/>
        <w:left w:val="none" w:sz="0" w:space="0" w:color="auto"/>
        <w:bottom w:val="none" w:sz="0" w:space="0" w:color="auto"/>
        <w:right w:val="none" w:sz="0" w:space="0" w:color="auto"/>
      </w:divBdr>
    </w:div>
    <w:div w:id="575943815">
      <w:bodyDiv w:val="1"/>
      <w:marLeft w:val="0"/>
      <w:marRight w:val="0"/>
      <w:marTop w:val="0"/>
      <w:marBottom w:val="0"/>
      <w:divBdr>
        <w:top w:val="none" w:sz="0" w:space="0" w:color="auto"/>
        <w:left w:val="none" w:sz="0" w:space="0" w:color="auto"/>
        <w:bottom w:val="none" w:sz="0" w:space="0" w:color="auto"/>
        <w:right w:val="none" w:sz="0" w:space="0" w:color="auto"/>
      </w:divBdr>
    </w:div>
    <w:div w:id="579751521">
      <w:bodyDiv w:val="1"/>
      <w:marLeft w:val="0"/>
      <w:marRight w:val="0"/>
      <w:marTop w:val="0"/>
      <w:marBottom w:val="0"/>
      <w:divBdr>
        <w:top w:val="none" w:sz="0" w:space="0" w:color="auto"/>
        <w:left w:val="none" w:sz="0" w:space="0" w:color="auto"/>
        <w:bottom w:val="none" w:sz="0" w:space="0" w:color="auto"/>
        <w:right w:val="none" w:sz="0" w:space="0" w:color="auto"/>
      </w:divBdr>
    </w:div>
    <w:div w:id="579801729">
      <w:bodyDiv w:val="1"/>
      <w:marLeft w:val="0"/>
      <w:marRight w:val="0"/>
      <w:marTop w:val="0"/>
      <w:marBottom w:val="0"/>
      <w:divBdr>
        <w:top w:val="none" w:sz="0" w:space="0" w:color="auto"/>
        <w:left w:val="none" w:sz="0" w:space="0" w:color="auto"/>
        <w:bottom w:val="none" w:sz="0" w:space="0" w:color="auto"/>
        <w:right w:val="none" w:sz="0" w:space="0" w:color="auto"/>
      </w:divBdr>
    </w:div>
    <w:div w:id="580913507">
      <w:bodyDiv w:val="1"/>
      <w:marLeft w:val="0"/>
      <w:marRight w:val="0"/>
      <w:marTop w:val="0"/>
      <w:marBottom w:val="0"/>
      <w:divBdr>
        <w:top w:val="none" w:sz="0" w:space="0" w:color="auto"/>
        <w:left w:val="none" w:sz="0" w:space="0" w:color="auto"/>
        <w:bottom w:val="none" w:sz="0" w:space="0" w:color="auto"/>
        <w:right w:val="none" w:sz="0" w:space="0" w:color="auto"/>
      </w:divBdr>
    </w:div>
    <w:div w:id="581448279">
      <w:bodyDiv w:val="1"/>
      <w:marLeft w:val="0"/>
      <w:marRight w:val="0"/>
      <w:marTop w:val="0"/>
      <w:marBottom w:val="0"/>
      <w:divBdr>
        <w:top w:val="none" w:sz="0" w:space="0" w:color="auto"/>
        <w:left w:val="none" w:sz="0" w:space="0" w:color="auto"/>
        <w:bottom w:val="none" w:sz="0" w:space="0" w:color="auto"/>
        <w:right w:val="none" w:sz="0" w:space="0" w:color="auto"/>
      </w:divBdr>
    </w:div>
    <w:div w:id="588470251">
      <w:bodyDiv w:val="1"/>
      <w:marLeft w:val="0"/>
      <w:marRight w:val="0"/>
      <w:marTop w:val="0"/>
      <w:marBottom w:val="0"/>
      <w:divBdr>
        <w:top w:val="none" w:sz="0" w:space="0" w:color="auto"/>
        <w:left w:val="none" w:sz="0" w:space="0" w:color="auto"/>
        <w:bottom w:val="none" w:sz="0" w:space="0" w:color="auto"/>
        <w:right w:val="none" w:sz="0" w:space="0" w:color="auto"/>
      </w:divBdr>
    </w:div>
    <w:div w:id="589896850">
      <w:bodyDiv w:val="1"/>
      <w:marLeft w:val="0"/>
      <w:marRight w:val="0"/>
      <w:marTop w:val="0"/>
      <w:marBottom w:val="0"/>
      <w:divBdr>
        <w:top w:val="none" w:sz="0" w:space="0" w:color="auto"/>
        <w:left w:val="none" w:sz="0" w:space="0" w:color="auto"/>
        <w:bottom w:val="none" w:sz="0" w:space="0" w:color="auto"/>
        <w:right w:val="none" w:sz="0" w:space="0" w:color="auto"/>
      </w:divBdr>
    </w:div>
    <w:div w:id="590090099">
      <w:bodyDiv w:val="1"/>
      <w:marLeft w:val="0"/>
      <w:marRight w:val="0"/>
      <w:marTop w:val="0"/>
      <w:marBottom w:val="0"/>
      <w:divBdr>
        <w:top w:val="none" w:sz="0" w:space="0" w:color="auto"/>
        <w:left w:val="none" w:sz="0" w:space="0" w:color="auto"/>
        <w:bottom w:val="none" w:sz="0" w:space="0" w:color="auto"/>
        <w:right w:val="none" w:sz="0" w:space="0" w:color="auto"/>
      </w:divBdr>
    </w:div>
    <w:div w:id="594560744">
      <w:bodyDiv w:val="1"/>
      <w:marLeft w:val="0"/>
      <w:marRight w:val="0"/>
      <w:marTop w:val="0"/>
      <w:marBottom w:val="0"/>
      <w:divBdr>
        <w:top w:val="none" w:sz="0" w:space="0" w:color="auto"/>
        <w:left w:val="none" w:sz="0" w:space="0" w:color="auto"/>
        <w:bottom w:val="none" w:sz="0" w:space="0" w:color="auto"/>
        <w:right w:val="none" w:sz="0" w:space="0" w:color="auto"/>
      </w:divBdr>
    </w:div>
    <w:div w:id="595602242">
      <w:bodyDiv w:val="1"/>
      <w:marLeft w:val="0"/>
      <w:marRight w:val="0"/>
      <w:marTop w:val="0"/>
      <w:marBottom w:val="0"/>
      <w:divBdr>
        <w:top w:val="none" w:sz="0" w:space="0" w:color="auto"/>
        <w:left w:val="none" w:sz="0" w:space="0" w:color="auto"/>
        <w:bottom w:val="none" w:sz="0" w:space="0" w:color="auto"/>
        <w:right w:val="none" w:sz="0" w:space="0" w:color="auto"/>
      </w:divBdr>
    </w:div>
    <w:div w:id="598951870">
      <w:bodyDiv w:val="1"/>
      <w:marLeft w:val="0"/>
      <w:marRight w:val="0"/>
      <w:marTop w:val="0"/>
      <w:marBottom w:val="0"/>
      <w:divBdr>
        <w:top w:val="none" w:sz="0" w:space="0" w:color="auto"/>
        <w:left w:val="none" w:sz="0" w:space="0" w:color="auto"/>
        <w:bottom w:val="none" w:sz="0" w:space="0" w:color="auto"/>
        <w:right w:val="none" w:sz="0" w:space="0" w:color="auto"/>
      </w:divBdr>
    </w:div>
    <w:div w:id="599608218">
      <w:bodyDiv w:val="1"/>
      <w:marLeft w:val="0"/>
      <w:marRight w:val="0"/>
      <w:marTop w:val="0"/>
      <w:marBottom w:val="0"/>
      <w:divBdr>
        <w:top w:val="none" w:sz="0" w:space="0" w:color="auto"/>
        <w:left w:val="none" w:sz="0" w:space="0" w:color="auto"/>
        <w:bottom w:val="none" w:sz="0" w:space="0" w:color="auto"/>
        <w:right w:val="none" w:sz="0" w:space="0" w:color="auto"/>
      </w:divBdr>
    </w:div>
    <w:div w:id="601106998">
      <w:bodyDiv w:val="1"/>
      <w:marLeft w:val="0"/>
      <w:marRight w:val="0"/>
      <w:marTop w:val="0"/>
      <w:marBottom w:val="0"/>
      <w:divBdr>
        <w:top w:val="none" w:sz="0" w:space="0" w:color="auto"/>
        <w:left w:val="none" w:sz="0" w:space="0" w:color="auto"/>
        <w:bottom w:val="none" w:sz="0" w:space="0" w:color="auto"/>
        <w:right w:val="none" w:sz="0" w:space="0" w:color="auto"/>
      </w:divBdr>
    </w:div>
    <w:div w:id="602685839">
      <w:bodyDiv w:val="1"/>
      <w:marLeft w:val="0"/>
      <w:marRight w:val="0"/>
      <w:marTop w:val="0"/>
      <w:marBottom w:val="0"/>
      <w:divBdr>
        <w:top w:val="none" w:sz="0" w:space="0" w:color="auto"/>
        <w:left w:val="none" w:sz="0" w:space="0" w:color="auto"/>
        <w:bottom w:val="none" w:sz="0" w:space="0" w:color="auto"/>
        <w:right w:val="none" w:sz="0" w:space="0" w:color="auto"/>
      </w:divBdr>
    </w:div>
    <w:div w:id="603078146">
      <w:bodyDiv w:val="1"/>
      <w:marLeft w:val="0"/>
      <w:marRight w:val="0"/>
      <w:marTop w:val="0"/>
      <w:marBottom w:val="0"/>
      <w:divBdr>
        <w:top w:val="none" w:sz="0" w:space="0" w:color="auto"/>
        <w:left w:val="none" w:sz="0" w:space="0" w:color="auto"/>
        <w:bottom w:val="none" w:sz="0" w:space="0" w:color="auto"/>
        <w:right w:val="none" w:sz="0" w:space="0" w:color="auto"/>
      </w:divBdr>
    </w:div>
    <w:div w:id="605963371">
      <w:bodyDiv w:val="1"/>
      <w:marLeft w:val="0"/>
      <w:marRight w:val="0"/>
      <w:marTop w:val="0"/>
      <w:marBottom w:val="0"/>
      <w:divBdr>
        <w:top w:val="none" w:sz="0" w:space="0" w:color="auto"/>
        <w:left w:val="none" w:sz="0" w:space="0" w:color="auto"/>
        <w:bottom w:val="none" w:sz="0" w:space="0" w:color="auto"/>
        <w:right w:val="none" w:sz="0" w:space="0" w:color="auto"/>
      </w:divBdr>
    </w:div>
    <w:div w:id="610093248">
      <w:bodyDiv w:val="1"/>
      <w:marLeft w:val="0"/>
      <w:marRight w:val="0"/>
      <w:marTop w:val="0"/>
      <w:marBottom w:val="0"/>
      <w:divBdr>
        <w:top w:val="none" w:sz="0" w:space="0" w:color="auto"/>
        <w:left w:val="none" w:sz="0" w:space="0" w:color="auto"/>
        <w:bottom w:val="none" w:sz="0" w:space="0" w:color="auto"/>
        <w:right w:val="none" w:sz="0" w:space="0" w:color="auto"/>
      </w:divBdr>
    </w:div>
    <w:div w:id="612589504">
      <w:bodyDiv w:val="1"/>
      <w:marLeft w:val="0"/>
      <w:marRight w:val="0"/>
      <w:marTop w:val="0"/>
      <w:marBottom w:val="0"/>
      <w:divBdr>
        <w:top w:val="none" w:sz="0" w:space="0" w:color="auto"/>
        <w:left w:val="none" w:sz="0" w:space="0" w:color="auto"/>
        <w:bottom w:val="none" w:sz="0" w:space="0" w:color="auto"/>
        <w:right w:val="none" w:sz="0" w:space="0" w:color="auto"/>
      </w:divBdr>
    </w:div>
    <w:div w:id="619382519">
      <w:bodyDiv w:val="1"/>
      <w:marLeft w:val="0"/>
      <w:marRight w:val="0"/>
      <w:marTop w:val="0"/>
      <w:marBottom w:val="0"/>
      <w:divBdr>
        <w:top w:val="none" w:sz="0" w:space="0" w:color="auto"/>
        <w:left w:val="none" w:sz="0" w:space="0" w:color="auto"/>
        <w:bottom w:val="none" w:sz="0" w:space="0" w:color="auto"/>
        <w:right w:val="none" w:sz="0" w:space="0" w:color="auto"/>
      </w:divBdr>
    </w:div>
    <w:div w:id="622805462">
      <w:bodyDiv w:val="1"/>
      <w:marLeft w:val="0"/>
      <w:marRight w:val="0"/>
      <w:marTop w:val="0"/>
      <w:marBottom w:val="0"/>
      <w:divBdr>
        <w:top w:val="none" w:sz="0" w:space="0" w:color="auto"/>
        <w:left w:val="none" w:sz="0" w:space="0" w:color="auto"/>
        <w:bottom w:val="none" w:sz="0" w:space="0" w:color="auto"/>
        <w:right w:val="none" w:sz="0" w:space="0" w:color="auto"/>
      </w:divBdr>
    </w:div>
    <w:div w:id="623732264">
      <w:bodyDiv w:val="1"/>
      <w:marLeft w:val="0"/>
      <w:marRight w:val="0"/>
      <w:marTop w:val="0"/>
      <w:marBottom w:val="0"/>
      <w:divBdr>
        <w:top w:val="none" w:sz="0" w:space="0" w:color="auto"/>
        <w:left w:val="none" w:sz="0" w:space="0" w:color="auto"/>
        <w:bottom w:val="none" w:sz="0" w:space="0" w:color="auto"/>
        <w:right w:val="none" w:sz="0" w:space="0" w:color="auto"/>
      </w:divBdr>
    </w:div>
    <w:div w:id="624580763">
      <w:bodyDiv w:val="1"/>
      <w:marLeft w:val="0"/>
      <w:marRight w:val="0"/>
      <w:marTop w:val="0"/>
      <w:marBottom w:val="0"/>
      <w:divBdr>
        <w:top w:val="none" w:sz="0" w:space="0" w:color="auto"/>
        <w:left w:val="none" w:sz="0" w:space="0" w:color="auto"/>
        <w:bottom w:val="none" w:sz="0" w:space="0" w:color="auto"/>
        <w:right w:val="none" w:sz="0" w:space="0" w:color="auto"/>
      </w:divBdr>
    </w:div>
    <w:div w:id="626739274">
      <w:bodyDiv w:val="1"/>
      <w:marLeft w:val="0"/>
      <w:marRight w:val="0"/>
      <w:marTop w:val="0"/>
      <w:marBottom w:val="0"/>
      <w:divBdr>
        <w:top w:val="none" w:sz="0" w:space="0" w:color="auto"/>
        <w:left w:val="none" w:sz="0" w:space="0" w:color="auto"/>
        <w:bottom w:val="none" w:sz="0" w:space="0" w:color="auto"/>
        <w:right w:val="none" w:sz="0" w:space="0" w:color="auto"/>
      </w:divBdr>
    </w:div>
    <w:div w:id="629168010">
      <w:bodyDiv w:val="1"/>
      <w:marLeft w:val="0"/>
      <w:marRight w:val="0"/>
      <w:marTop w:val="0"/>
      <w:marBottom w:val="0"/>
      <w:divBdr>
        <w:top w:val="none" w:sz="0" w:space="0" w:color="auto"/>
        <w:left w:val="none" w:sz="0" w:space="0" w:color="auto"/>
        <w:bottom w:val="none" w:sz="0" w:space="0" w:color="auto"/>
        <w:right w:val="none" w:sz="0" w:space="0" w:color="auto"/>
      </w:divBdr>
    </w:div>
    <w:div w:id="638535372">
      <w:bodyDiv w:val="1"/>
      <w:marLeft w:val="0"/>
      <w:marRight w:val="0"/>
      <w:marTop w:val="0"/>
      <w:marBottom w:val="0"/>
      <w:divBdr>
        <w:top w:val="none" w:sz="0" w:space="0" w:color="auto"/>
        <w:left w:val="none" w:sz="0" w:space="0" w:color="auto"/>
        <w:bottom w:val="none" w:sz="0" w:space="0" w:color="auto"/>
        <w:right w:val="none" w:sz="0" w:space="0" w:color="auto"/>
      </w:divBdr>
    </w:div>
    <w:div w:id="639963190">
      <w:bodyDiv w:val="1"/>
      <w:marLeft w:val="0"/>
      <w:marRight w:val="0"/>
      <w:marTop w:val="0"/>
      <w:marBottom w:val="0"/>
      <w:divBdr>
        <w:top w:val="none" w:sz="0" w:space="0" w:color="auto"/>
        <w:left w:val="none" w:sz="0" w:space="0" w:color="auto"/>
        <w:bottom w:val="none" w:sz="0" w:space="0" w:color="auto"/>
        <w:right w:val="none" w:sz="0" w:space="0" w:color="auto"/>
      </w:divBdr>
    </w:div>
    <w:div w:id="640421747">
      <w:bodyDiv w:val="1"/>
      <w:marLeft w:val="0"/>
      <w:marRight w:val="0"/>
      <w:marTop w:val="0"/>
      <w:marBottom w:val="0"/>
      <w:divBdr>
        <w:top w:val="none" w:sz="0" w:space="0" w:color="auto"/>
        <w:left w:val="none" w:sz="0" w:space="0" w:color="auto"/>
        <w:bottom w:val="none" w:sz="0" w:space="0" w:color="auto"/>
        <w:right w:val="none" w:sz="0" w:space="0" w:color="auto"/>
      </w:divBdr>
    </w:div>
    <w:div w:id="644704211">
      <w:bodyDiv w:val="1"/>
      <w:marLeft w:val="0"/>
      <w:marRight w:val="0"/>
      <w:marTop w:val="0"/>
      <w:marBottom w:val="0"/>
      <w:divBdr>
        <w:top w:val="none" w:sz="0" w:space="0" w:color="auto"/>
        <w:left w:val="none" w:sz="0" w:space="0" w:color="auto"/>
        <w:bottom w:val="none" w:sz="0" w:space="0" w:color="auto"/>
        <w:right w:val="none" w:sz="0" w:space="0" w:color="auto"/>
      </w:divBdr>
    </w:div>
    <w:div w:id="646012043">
      <w:bodyDiv w:val="1"/>
      <w:marLeft w:val="0"/>
      <w:marRight w:val="0"/>
      <w:marTop w:val="0"/>
      <w:marBottom w:val="0"/>
      <w:divBdr>
        <w:top w:val="none" w:sz="0" w:space="0" w:color="auto"/>
        <w:left w:val="none" w:sz="0" w:space="0" w:color="auto"/>
        <w:bottom w:val="none" w:sz="0" w:space="0" w:color="auto"/>
        <w:right w:val="none" w:sz="0" w:space="0" w:color="auto"/>
      </w:divBdr>
    </w:div>
    <w:div w:id="648635538">
      <w:bodyDiv w:val="1"/>
      <w:marLeft w:val="0"/>
      <w:marRight w:val="0"/>
      <w:marTop w:val="0"/>
      <w:marBottom w:val="0"/>
      <w:divBdr>
        <w:top w:val="none" w:sz="0" w:space="0" w:color="auto"/>
        <w:left w:val="none" w:sz="0" w:space="0" w:color="auto"/>
        <w:bottom w:val="none" w:sz="0" w:space="0" w:color="auto"/>
        <w:right w:val="none" w:sz="0" w:space="0" w:color="auto"/>
      </w:divBdr>
    </w:div>
    <w:div w:id="651374752">
      <w:bodyDiv w:val="1"/>
      <w:marLeft w:val="0"/>
      <w:marRight w:val="0"/>
      <w:marTop w:val="0"/>
      <w:marBottom w:val="0"/>
      <w:divBdr>
        <w:top w:val="none" w:sz="0" w:space="0" w:color="auto"/>
        <w:left w:val="none" w:sz="0" w:space="0" w:color="auto"/>
        <w:bottom w:val="none" w:sz="0" w:space="0" w:color="auto"/>
        <w:right w:val="none" w:sz="0" w:space="0" w:color="auto"/>
      </w:divBdr>
    </w:div>
    <w:div w:id="651837591">
      <w:bodyDiv w:val="1"/>
      <w:marLeft w:val="0"/>
      <w:marRight w:val="0"/>
      <w:marTop w:val="0"/>
      <w:marBottom w:val="0"/>
      <w:divBdr>
        <w:top w:val="none" w:sz="0" w:space="0" w:color="auto"/>
        <w:left w:val="none" w:sz="0" w:space="0" w:color="auto"/>
        <w:bottom w:val="none" w:sz="0" w:space="0" w:color="auto"/>
        <w:right w:val="none" w:sz="0" w:space="0" w:color="auto"/>
      </w:divBdr>
    </w:div>
    <w:div w:id="653871731">
      <w:bodyDiv w:val="1"/>
      <w:marLeft w:val="0"/>
      <w:marRight w:val="0"/>
      <w:marTop w:val="0"/>
      <w:marBottom w:val="0"/>
      <w:divBdr>
        <w:top w:val="none" w:sz="0" w:space="0" w:color="auto"/>
        <w:left w:val="none" w:sz="0" w:space="0" w:color="auto"/>
        <w:bottom w:val="none" w:sz="0" w:space="0" w:color="auto"/>
        <w:right w:val="none" w:sz="0" w:space="0" w:color="auto"/>
      </w:divBdr>
    </w:div>
    <w:div w:id="654072620">
      <w:bodyDiv w:val="1"/>
      <w:marLeft w:val="0"/>
      <w:marRight w:val="0"/>
      <w:marTop w:val="0"/>
      <w:marBottom w:val="0"/>
      <w:divBdr>
        <w:top w:val="none" w:sz="0" w:space="0" w:color="auto"/>
        <w:left w:val="none" w:sz="0" w:space="0" w:color="auto"/>
        <w:bottom w:val="none" w:sz="0" w:space="0" w:color="auto"/>
        <w:right w:val="none" w:sz="0" w:space="0" w:color="auto"/>
      </w:divBdr>
    </w:div>
    <w:div w:id="655888497">
      <w:bodyDiv w:val="1"/>
      <w:marLeft w:val="0"/>
      <w:marRight w:val="0"/>
      <w:marTop w:val="0"/>
      <w:marBottom w:val="0"/>
      <w:divBdr>
        <w:top w:val="none" w:sz="0" w:space="0" w:color="auto"/>
        <w:left w:val="none" w:sz="0" w:space="0" w:color="auto"/>
        <w:bottom w:val="none" w:sz="0" w:space="0" w:color="auto"/>
        <w:right w:val="none" w:sz="0" w:space="0" w:color="auto"/>
      </w:divBdr>
    </w:div>
    <w:div w:id="656688762">
      <w:bodyDiv w:val="1"/>
      <w:marLeft w:val="0"/>
      <w:marRight w:val="0"/>
      <w:marTop w:val="0"/>
      <w:marBottom w:val="0"/>
      <w:divBdr>
        <w:top w:val="none" w:sz="0" w:space="0" w:color="auto"/>
        <w:left w:val="none" w:sz="0" w:space="0" w:color="auto"/>
        <w:bottom w:val="none" w:sz="0" w:space="0" w:color="auto"/>
        <w:right w:val="none" w:sz="0" w:space="0" w:color="auto"/>
      </w:divBdr>
    </w:div>
    <w:div w:id="657073270">
      <w:bodyDiv w:val="1"/>
      <w:marLeft w:val="0"/>
      <w:marRight w:val="0"/>
      <w:marTop w:val="0"/>
      <w:marBottom w:val="0"/>
      <w:divBdr>
        <w:top w:val="none" w:sz="0" w:space="0" w:color="auto"/>
        <w:left w:val="none" w:sz="0" w:space="0" w:color="auto"/>
        <w:bottom w:val="none" w:sz="0" w:space="0" w:color="auto"/>
        <w:right w:val="none" w:sz="0" w:space="0" w:color="auto"/>
      </w:divBdr>
    </w:div>
    <w:div w:id="657609271">
      <w:bodyDiv w:val="1"/>
      <w:marLeft w:val="0"/>
      <w:marRight w:val="0"/>
      <w:marTop w:val="0"/>
      <w:marBottom w:val="0"/>
      <w:divBdr>
        <w:top w:val="none" w:sz="0" w:space="0" w:color="auto"/>
        <w:left w:val="none" w:sz="0" w:space="0" w:color="auto"/>
        <w:bottom w:val="none" w:sz="0" w:space="0" w:color="auto"/>
        <w:right w:val="none" w:sz="0" w:space="0" w:color="auto"/>
      </w:divBdr>
    </w:div>
    <w:div w:id="661272603">
      <w:bodyDiv w:val="1"/>
      <w:marLeft w:val="0"/>
      <w:marRight w:val="0"/>
      <w:marTop w:val="0"/>
      <w:marBottom w:val="0"/>
      <w:divBdr>
        <w:top w:val="none" w:sz="0" w:space="0" w:color="auto"/>
        <w:left w:val="none" w:sz="0" w:space="0" w:color="auto"/>
        <w:bottom w:val="none" w:sz="0" w:space="0" w:color="auto"/>
        <w:right w:val="none" w:sz="0" w:space="0" w:color="auto"/>
      </w:divBdr>
    </w:div>
    <w:div w:id="665129800">
      <w:bodyDiv w:val="1"/>
      <w:marLeft w:val="0"/>
      <w:marRight w:val="0"/>
      <w:marTop w:val="0"/>
      <w:marBottom w:val="0"/>
      <w:divBdr>
        <w:top w:val="none" w:sz="0" w:space="0" w:color="auto"/>
        <w:left w:val="none" w:sz="0" w:space="0" w:color="auto"/>
        <w:bottom w:val="none" w:sz="0" w:space="0" w:color="auto"/>
        <w:right w:val="none" w:sz="0" w:space="0" w:color="auto"/>
      </w:divBdr>
    </w:div>
    <w:div w:id="665941472">
      <w:bodyDiv w:val="1"/>
      <w:marLeft w:val="0"/>
      <w:marRight w:val="0"/>
      <w:marTop w:val="0"/>
      <w:marBottom w:val="0"/>
      <w:divBdr>
        <w:top w:val="none" w:sz="0" w:space="0" w:color="auto"/>
        <w:left w:val="none" w:sz="0" w:space="0" w:color="auto"/>
        <w:bottom w:val="none" w:sz="0" w:space="0" w:color="auto"/>
        <w:right w:val="none" w:sz="0" w:space="0" w:color="auto"/>
      </w:divBdr>
    </w:div>
    <w:div w:id="667827280">
      <w:bodyDiv w:val="1"/>
      <w:marLeft w:val="0"/>
      <w:marRight w:val="0"/>
      <w:marTop w:val="0"/>
      <w:marBottom w:val="0"/>
      <w:divBdr>
        <w:top w:val="none" w:sz="0" w:space="0" w:color="auto"/>
        <w:left w:val="none" w:sz="0" w:space="0" w:color="auto"/>
        <w:bottom w:val="none" w:sz="0" w:space="0" w:color="auto"/>
        <w:right w:val="none" w:sz="0" w:space="0" w:color="auto"/>
      </w:divBdr>
    </w:div>
    <w:div w:id="668365443">
      <w:bodyDiv w:val="1"/>
      <w:marLeft w:val="0"/>
      <w:marRight w:val="0"/>
      <w:marTop w:val="0"/>
      <w:marBottom w:val="0"/>
      <w:divBdr>
        <w:top w:val="none" w:sz="0" w:space="0" w:color="auto"/>
        <w:left w:val="none" w:sz="0" w:space="0" w:color="auto"/>
        <w:bottom w:val="none" w:sz="0" w:space="0" w:color="auto"/>
        <w:right w:val="none" w:sz="0" w:space="0" w:color="auto"/>
      </w:divBdr>
    </w:div>
    <w:div w:id="668680040">
      <w:bodyDiv w:val="1"/>
      <w:marLeft w:val="0"/>
      <w:marRight w:val="0"/>
      <w:marTop w:val="0"/>
      <w:marBottom w:val="0"/>
      <w:divBdr>
        <w:top w:val="none" w:sz="0" w:space="0" w:color="auto"/>
        <w:left w:val="none" w:sz="0" w:space="0" w:color="auto"/>
        <w:bottom w:val="none" w:sz="0" w:space="0" w:color="auto"/>
        <w:right w:val="none" w:sz="0" w:space="0" w:color="auto"/>
      </w:divBdr>
    </w:div>
    <w:div w:id="671570065">
      <w:bodyDiv w:val="1"/>
      <w:marLeft w:val="0"/>
      <w:marRight w:val="0"/>
      <w:marTop w:val="0"/>
      <w:marBottom w:val="0"/>
      <w:divBdr>
        <w:top w:val="none" w:sz="0" w:space="0" w:color="auto"/>
        <w:left w:val="none" w:sz="0" w:space="0" w:color="auto"/>
        <w:bottom w:val="none" w:sz="0" w:space="0" w:color="auto"/>
        <w:right w:val="none" w:sz="0" w:space="0" w:color="auto"/>
      </w:divBdr>
    </w:div>
    <w:div w:id="677271126">
      <w:bodyDiv w:val="1"/>
      <w:marLeft w:val="0"/>
      <w:marRight w:val="0"/>
      <w:marTop w:val="0"/>
      <w:marBottom w:val="0"/>
      <w:divBdr>
        <w:top w:val="none" w:sz="0" w:space="0" w:color="auto"/>
        <w:left w:val="none" w:sz="0" w:space="0" w:color="auto"/>
        <w:bottom w:val="none" w:sz="0" w:space="0" w:color="auto"/>
        <w:right w:val="none" w:sz="0" w:space="0" w:color="auto"/>
      </w:divBdr>
    </w:div>
    <w:div w:id="679084407">
      <w:bodyDiv w:val="1"/>
      <w:marLeft w:val="0"/>
      <w:marRight w:val="0"/>
      <w:marTop w:val="0"/>
      <w:marBottom w:val="0"/>
      <w:divBdr>
        <w:top w:val="none" w:sz="0" w:space="0" w:color="auto"/>
        <w:left w:val="none" w:sz="0" w:space="0" w:color="auto"/>
        <w:bottom w:val="none" w:sz="0" w:space="0" w:color="auto"/>
        <w:right w:val="none" w:sz="0" w:space="0" w:color="auto"/>
      </w:divBdr>
    </w:div>
    <w:div w:id="679815312">
      <w:bodyDiv w:val="1"/>
      <w:marLeft w:val="0"/>
      <w:marRight w:val="0"/>
      <w:marTop w:val="0"/>
      <w:marBottom w:val="0"/>
      <w:divBdr>
        <w:top w:val="none" w:sz="0" w:space="0" w:color="auto"/>
        <w:left w:val="none" w:sz="0" w:space="0" w:color="auto"/>
        <w:bottom w:val="none" w:sz="0" w:space="0" w:color="auto"/>
        <w:right w:val="none" w:sz="0" w:space="0" w:color="auto"/>
      </w:divBdr>
    </w:div>
    <w:div w:id="686954739">
      <w:bodyDiv w:val="1"/>
      <w:marLeft w:val="0"/>
      <w:marRight w:val="0"/>
      <w:marTop w:val="0"/>
      <w:marBottom w:val="0"/>
      <w:divBdr>
        <w:top w:val="none" w:sz="0" w:space="0" w:color="auto"/>
        <w:left w:val="none" w:sz="0" w:space="0" w:color="auto"/>
        <w:bottom w:val="none" w:sz="0" w:space="0" w:color="auto"/>
        <w:right w:val="none" w:sz="0" w:space="0" w:color="auto"/>
      </w:divBdr>
    </w:div>
    <w:div w:id="690954741">
      <w:bodyDiv w:val="1"/>
      <w:marLeft w:val="0"/>
      <w:marRight w:val="0"/>
      <w:marTop w:val="0"/>
      <w:marBottom w:val="0"/>
      <w:divBdr>
        <w:top w:val="none" w:sz="0" w:space="0" w:color="auto"/>
        <w:left w:val="none" w:sz="0" w:space="0" w:color="auto"/>
        <w:bottom w:val="none" w:sz="0" w:space="0" w:color="auto"/>
        <w:right w:val="none" w:sz="0" w:space="0" w:color="auto"/>
      </w:divBdr>
    </w:div>
    <w:div w:id="692922568">
      <w:bodyDiv w:val="1"/>
      <w:marLeft w:val="0"/>
      <w:marRight w:val="0"/>
      <w:marTop w:val="0"/>
      <w:marBottom w:val="0"/>
      <w:divBdr>
        <w:top w:val="none" w:sz="0" w:space="0" w:color="auto"/>
        <w:left w:val="none" w:sz="0" w:space="0" w:color="auto"/>
        <w:bottom w:val="none" w:sz="0" w:space="0" w:color="auto"/>
        <w:right w:val="none" w:sz="0" w:space="0" w:color="auto"/>
      </w:divBdr>
    </w:div>
    <w:div w:id="696462925">
      <w:bodyDiv w:val="1"/>
      <w:marLeft w:val="0"/>
      <w:marRight w:val="0"/>
      <w:marTop w:val="0"/>
      <w:marBottom w:val="0"/>
      <w:divBdr>
        <w:top w:val="none" w:sz="0" w:space="0" w:color="auto"/>
        <w:left w:val="none" w:sz="0" w:space="0" w:color="auto"/>
        <w:bottom w:val="none" w:sz="0" w:space="0" w:color="auto"/>
        <w:right w:val="none" w:sz="0" w:space="0" w:color="auto"/>
      </w:divBdr>
    </w:div>
    <w:div w:id="700713304">
      <w:bodyDiv w:val="1"/>
      <w:marLeft w:val="0"/>
      <w:marRight w:val="0"/>
      <w:marTop w:val="0"/>
      <w:marBottom w:val="0"/>
      <w:divBdr>
        <w:top w:val="none" w:sz="0" w:space="0" w:color="auto"/>
        <w:left w:val="none" w:sz="0" w:space="0" w:color="auto"/>
        <w:bottom w:val="none" w:sz="0" w:space="0" w:color="auto"/>
        <w:right w:val="none" w:sz="0" w:space="0" w:color="auto"/>
      </w:divBdr>
    </w:div>
    <w:div w:id="707680909">
      <w:bodyDiv w:val="1"/>
      <w:marLeft w:val="0"/>
      <w:marRight w:val="0"/>
      <w:marTop w:val="0"/>
      <w:marBottom w:val="0"/>
      <w:divBdr>
        <w:top w:val="none" w:sz="0" w:space="0" w:color="auto"/>
        <w:left w:val="none" w:sz="0" w:space="0" w:color="auto"/>
        <w:bottom w:val="none" w:sz="0" w:space="0" w:color="auto"/>
        <w:right w:val="none" w:sz="0" w:space="0" w:color="auto"/>
      </w:divBdr>
    </w:div>
    <w:div w:id="710963272">
      <w:bodyDiv w:val="1"/>
      <w:marLeft w:val="0"/>
      <w:marRight w:val="0"/>
      <w:marTop w:val="0"/>
      <w:marBottom w:val="0"/>
      <w:divBdr>
        <w:top w:val="none" w:sz="0" w:space="0" w:color="auto"/>
        <w:left w:val="none" w:sz="0" w:space="0" w:color="auto"/>
        <w:bottom w:val="none" w:sz="0" w:space="0" w:color="auto"/>
        <w:right w:val="none" w:sz="0" w:space="0" w:color="auto"/>
      </w:divBdr>
    </w:div>
    <w:div w:id="713115457">
      <w:bodyDiv w:val="1"/>
      <w:marLeft w:val="0"/>
      <w:marRight w:val="0"/>
      <w:marTop w:val="0"/>
      <w:marBottom w:val="0"/>
      <w:divBdr>
        <w:top w:val="none" w:sz="0" w:space="0" w:color="auto"/>
        <w:left w:val="none" w:sz="0" w:space="0" w:color="auto"/>
        <w:bottom w:val="none" w:sz="0" w:space="0" w:color="auto"/>
        <w:right w:val="none" w:sz="0" w:space="0" w:color="auto"/>
      </w:divBdr>
    </w:div>
    <w:div w:id="713967647">
      <w:bodyDiv w:val="1"/>
      <w:marLeft w:val="0"/>
      <w:marRight w:val="0"/>
      <w:marTop w:val="0"/>
      <w:marBottom w:val="0"/>
      <w:divBdr>
        <w:top w:val="none" w:sz="0" w:space="0" w:color="auto"/>
        <w:left w:val="none" w:sz="0" w:space="0" w:color="auto"/>
        <w:bottom w:val="none" w:sz="0" w:space="0" w:color="auto"/>
        <w:right w:val="none" w:sz="0" w:space="0" w:color="auto"/>
      </w:divBdr>
    </w:div>
    <w:div w:id="714276951">
      <w:bodyDiv w:val="1"/>
      <w:marLeft w:val="0"/>
      <w:marRight w:val="0"/>
      <w:marTop w:val="0"/>
      <w:marBottom w:val="0"/>
      <w:divBdr>
        <w:top w:val="none" w:sz="0" w:space="0" w:color="auto"/>
        <w:left w:val="none" w:sz="0" w:space="0" w:color="auto"/>
        <w:bottom w:val="none" w:sz="0" w:space="0" w:color="auto"/>
        <w:right w:val="none" w:sz="0" w:space="0" w:color="auto"/>
      </w:divBdr>
    </w:div>
    <w:div w:id="714431579">
      <w:bodyDiv w:val="1"/>
      <w:marLeft w:val="0"/>
      <w:marRight w:val="0"/>
      <w:marTop w:val="0"/>
      <w:marBottom w:val="0"/>
      <w:divBdr>
        <w:top w:val="none" w:sz="0" w:space="0" w:color="auto"/>
        <w:left w:val="none" w:sz="0" w:space="0" w:color="auto"/>
        <w:bottom w:val="none" w:sz="0" w:space="0" w:color="auto"/>
        <w:right w:val="none" w:sz="0" w:space="0" w:color="auto"/>
      </w:divBdr>
    </w:div>
    <w:div w:id="715473487">
      <w:bodyDiv w:val="1"/>
      <w:marLeft w:val="0"/>
      <w:marRight w:val="0"/>
      <w:marTop w:val="0"/>
      <w:marBottom w:val="0"/>
      <w:divBdr>
        <w:top w:val="none" w:sz="0" w:space="0" w:color="auto"/>
        <w:left w:val="none" w:sz="0" w:space="0" w:color="auto"/>
        <w:bottom w:val="none" w:sz="0" w:space="0" w:color="auto"/>
        <w:right w:val="none" w:sz="0" w:space="0" w:color="auto"/>
      </w:divBdr>
    </w:div>
    <w:div w:id="717050463">
      <w:bodyDiv w:val="1"/>
      <w:marLeft w:val="0"/>
      <w:marRight w:val="0"/>
      <w:marTop w:val="0"/>
      <w:marBottom w:val="0"/>
      <w:divBdr>
        <w:top w:val="none" w:sz="0" w:space="0" w:color="auto"/>
        <w:left w:val="none" w:sz="0" w:space="0" w:color="auto"/>
        <w:bottom w:val="none" w:sz="0" w:space="0" w:color="auto"/>
        <w:right w:val="none" w:sz="0" w:space="0" w:color="auto"/>
      </w:divBdr>
    </w:div>
    <w:div w:id="717123505">
      <w:bodyDiv w:val="1"/>
      <w:marLeft w:val="0"/>
      <w:marRight w:val="0"/>
      <w:marTop w:val="0"/>
      <w:marBottom w:val="0"/>
      <w:divBdr>
        <w:top w:val="none" w:sz="0" w:space="0" w:color="auto"/>
        <w:left w:val="none" w:sz="0" w:space="0" w:color="auto"/>
        <w:bottom w:val="none" w:sz="0" w:space="0" w:color="auto"/>
        <w:right w:val="none" w:sz="0" w:space="0" w:color="auto"/>
      </w:divBdr>
    </w:div>
    <w:div w:id="717440466">
      <w:bodyDiv w:val="1"/>
      <w:marLeft w:val="0"/>
      <w:marRight w:val="0"/>
      <w:marTop w:val="0"/>
      <w:marBottom w:val="0"/>
      <w:divBdr>
        <w:top w:val="none" w:sz="0" w:space="0" w:color="auto"/>
        <w:left w:val="none" w:sz="0" w:space="0" w:color="auto"/>
        <w:bottom w:val="none" w:sz="0" w:space="0" w:color="auto"/>
        <w:right w:val="none" w:sz="0" w:space="0" w:color="auto"/>
      </w:divBdr>
    </w:div>
    <w:div w:id="719208938">
      <w:bodyDiv w:val="1"/>
      <w:marLeft w:val="0"/>
      <w:marRight w:val="0"/>
      <w:marTop w:val="0"/>
      <w:marBottom w:val="0"/>
      <w:divBdr>
        <w:top w:val="none" w:sz="0" w:space="0" w:color="auto"/>
        <w:left w:val="none" w:sz="0" w:space="0" w:color="auto"/>
        <w:bottom w:val="none" w:sz="0" w:space="0" w:color="auto"/>
        <w:right w:val="none" w:sz="0" w:space="0" w:color="auto"/>
      </w:divBdr>
    </w:div>
    <w:div w:id="724722477">
      <w:bodyDiv w:val="1"/>
      <w:marLeft w:val="0"/>
      <w:marRight w:val="0"/>
      <w:marTop w:val="0"/>
      <w:marBottom w:val="0"/>
      <w:divBdr>
        <w:top w:val="none" w:sz="0" w:space="0" w:color="auto"/>
        <w:left w:val="none" w:sz="0" w:space="0" w:color="auto"/>
        <w:bottom w:val="none" w:sz="0" w:space="0" w:color="auto"/>
        <w:right w:val="none" w:sz="0" w:space="0" w:color="auto"/>
      </w:divBdr>
    </w:div>
    <w:div w:id="724763029">
      <w:bodyDiv w:val="1"/>
      <w:marLeft w:val="0"/>
      <w:marRight w:val="0"/>
      <w:marTop w:val="0"/>
      <w:marBottom w:val="0"/>
      <w:divBdr>
        <w:top w:val="none" w:sz="0" w:space="0" w:color="auto"/>
        <w:left w:val="none" w:sz="0" w:space="0" w:color="auto"/>
        <w:bottom w:val="none" w:sz="0" w:space="0" w:color="auto"/>
        <w:right w:val="none" w:sz="0" w:space="0" w:color="auto"/>
      </w:divBdr>
    </w:div>
    <w:div w:id="725107266">
      <w:bodyDiv w:val="1"/>
      <w:marLeft w:val="0"/>
      <w:marRight w:val="0"/>
      <w:marTop w:val="0"/>
      <w:marBottom w:val="0"/>
      <w:divBdr>
        <w:top w:val="none" w:sz="0" w:space="0" w:color="auto"/>
        <w:left w:val="none" w:sz="0" w:space="0" w:color="auto"/>
        <w:bottom w:val="none" w:sz="0" w:space="0" w:color="auto"/>
        <w:right w:val="none" w:sz="0" w:space="0" w:color="auto"/>
      </w:divBdr>
    </w:div>
    <w:div w:id="726414019">
      <w:bodyDiv w:val="1"/>
      <w:marLeft w:val="0"/>
      <w:marRight w:val="0"/>
      <w:marTop w:val="0"/>
      <w:marBottom w:val="0"/>
      <w:divBdr>
        <w:top w:val="none" w:sz="0" w:space="0" w:color="auto"/>
        <w:left w:val="none" w:sz="0" w:space="0" w:color="auto"/>
        <w:bottom w:val="none" w:sz="0" w:space="0" w:color="auto"/>
        <w:right w:val="none" w:sz="0" w:space="0" w:color="auto"/>
      </w:divBdr>
    </w:div>
    <w:div w:id="731999927">
      <w:bodyDiv w:val="1"/>
      <w:marLeft w:val="0"/>
      <w:marRight w:val="0"/>
      <w:marTop w:val="0"/>
      <w:marBottom w:val="0"/>
      <w:divBdr>
        <w:top w:val="none" w:sz="0" w:space="0" w:color="auto"/>
        <w:left w:val="none" w:sz="0" w:space="0" w:color="auto"/>
        <w:bottom w:val="none" w:sz="0" w:space="0" w:color="auto"/>
        <w:right w:val="none" w:sz="0" w:space="0" w:color="auto"/>
      </w:divBdr>
    </w:div>
    <w:div w:id="732199573">
      <w:bodyDiv w:val="1"/>
      <w:marLeft w:val="0"/>
      <w:marRight w:val="0"/>
      <w:marTop w:val="0"/>
      <w:marBottom w:val="0"/>
      <w:divBdr>
        <w:top w:val="none" w:sz="0" w:space="0" w:color="auto"/>
        <w:left w:val="none" w:sz="0" w:space="0" w:color="auto"/>
        <w:bottom w:val="none" w:sz="0" w:space="0" w:color="auto"/>
        <w:right w:val="none" w:sz="0" w:space="0" w:color="auto"/>
      </w:divBdr>
    </w:div>
    <w:div w:id="733041722">
      <w:bodyDiv w:val="1"/>
      <w:marLeft w:val="0"/>
      <w:marRight w:val="0"/>
      <w:marTop w:val="0"/>
      <w:marBottom w:val="0"/>
      <w:divBdr>
        <w:top w:val="none" w:sz="0" w:space="0" w:color="auto"/>
        <w:left w:val="none" w:sz="0" w:space="0" w:color="auto"/>
        <w:bottom w:val="none" w:sz="0" w:space="0" w:color="auto"/>
        <w:right w:val="none" w:sz="0" w:space="0" w:color="auto"/>
      </w:divBdr>
    </w:div>
    <w:div w:id="735395103">
      <w:bodyDiv w:val="1"/>
      <w:marLeft w:val="0"/>
      <w:marRight w:val="0"/>
      <w:marTop w:val="0"/>
      <w:marBottom w:val="0"/>
      <w:divBdr>
        <w:top w:val="none" w:sz="0" w:space="0" w:color="auto"/>
        <w:left w:val="none" w:sz="0" w:space="0" w:color="auto"/>
        <w:bottom w:val="none" w:sz="0" w:space="0" w:color="auto"/>
        <w:right w:val="none" w:sz="0" w:space="0" w:color="auto"/>
      </w:divBdr>
    </w:div>
    <w:div w:id="735978605">
      <w:bodyDiv w:val="1"/>
      <w:marLeft w:val="0"/>
      <w:marRight w:val="0"/>
      <w:marTop w:val="0"/>
      <w:marBottom w:val="0"/>
      <w:divBdr>
        <w:top w:val="none" w:sz="0" w:space="0" w:color="auto"/>
        <w:left w:val="none" w:sz="0" w:space="0" w:color="auto"/>
        <w:bottom w:val="none" w:sz="0" w:space="0" w:color="auto"/>
        <w:right w:val="none" w:sz="0" w:space="0" w:color="auto"/>
      </w:divBdr>
    </w:div>
    <w:div w:id="736560305">
      <w:bodyDiv w:val="1"/>
      <w:marLeft w:val="0"/>
      <w:marRight w:val="0"/>
      <w:marTop w:val="0"/>
      <w:marBottom w:val="0"/>
      <w:divBdr>
        <w:top w:val="none" w:sz="0" w:space="0" w:color="auto"/>
        <w:left w:val="none" w:sz="0" w:space="0" w:color="auto"/>
        <w:bottom w:val="none" w:sz="0" w:space="0" w:color="auto"/>
        <w:right w:val="none" w:sz="0" w:space="0" w:color="auto"/>
      </w:divBdr>
    </w:div>
    <w:div w:id="738672864">
      <w:bodyDiv w:val="1"/>
      <w:marLeft w:val="0"/>
      <w:marRight w:val="0"/>
      <w:marTop w:val="0"/>
      <w:marBottom w:val="0"/>
      <w:divBdr>
        <w:top w:val="none" w:sz="0" w:space="0" w:color="auto"/>
        <w:left w:val="none" w:sz="0" w:space="0" w:color="auto"/>
        <w:bottom w:val="none" w:sz="0" w:space="0" w:color="auto"/>
        <w:right w:val="none" w:sz="0" w:space="0" w:color="auto"/>
      </w:divBdr>
    </w:div>
    <w:div w:id="739139285">
      <w:bodyDiv w:val="1"/>
      <w:marLeft w:val="0"/>
      <w:marRight w:val="0"/>
      <w:marTop w:val="0"/>
      <w:marBottom w:val="0"/>
      <w:divBdr>
        <w:top w:val="none" w:sz="0" w:space="0" w:color="auto"/>
        <w:left w:val="none" w:sz="0" w:space="0" w:color="auto"/>
        <w:bottom w:val="none" w:sz="0" w:space="0" w:color="auto"/>
        <w:right w:val="none" w:sz="0" w:space="0" w:color="auto"/>
      </w:divBdr>
    </w:div>
    <w:div w:id="741945562">
      <w:bodyDiv w:val="1"/>
      <w:marLeft w:val="0"/>
      <w:marRight w:val="0"/>
      <w:marTop w:val="0"/>
      <w:marBottom w:val="0"/>
      <w:divBdr>
        <w:top w:val="none" w:sz="0" w:space="0" w:color="auto"/>
        <w:left w:val="none" w:sz="0" w:space="0" w:color="auto"/>
        <w:bottom w:val="none" w:sz="0" w:space="0" w:color="auto"/>
        <w:right w:val="none" w:sz="0" w:space="0" w:color="auto"/>
      </w:divBdr>
    </w:div>
    <w:div w:id="746877367">
      <w:bodyDiv w:val="1"/>
      <w:marLeft w:val="0"/>
      <w:marRight w:val="0"/>
      <w:marTop w:val="0"/>
      <w:marBottom w:val="0"/>
      <w:divBdr>
        <w:top w:val="none" w:sz="0" w:space="0" w:color="auto"/>
        <w:left w:val="none" w:sz="0" w:space="0" w:color="auto"/>
        <w:bottom w:val="none" w:sz="0" w:space="0" w:color="auto"/>
        <w:right w:val="none" w:sz="0" w:space="0" w:color="auto"/>
      </w:divBdr>
    </w:div>
    <w:div w:id="748648716">
      <w:bodyDiv w:val="1"/>
      <w:marLeft w:val="0"/>
      <w:marRight w:val="0"/>
      <w:marTop w:val="0"/>
      <w:marBottom w:val="0"/>
      <w:divBdr>
        <w:top w:val="none" w:sz="0" w:space="0" w:color="auto"/>
        <w:left w:val="none" w:sz="0" w:space="0" w:color="auto"/>
        <w:bottom w:val="none" w:sz="0" w:space="0" w:color="auto"/>
        <w:right w:val="none" w:sz="0" w:space="0" w:color="auto"/>
      </w:divBdr>
    </w:div>
    <w:div w:id="750808060">
      <w:bodyDiv w:val="1"/>
      <w:marLeft w:val="0"/>
      <w:marRight w:val="0"/>
      <w:marTop w:val="0"/>
      <w:marBottom w:val="0"/>
      <w:divBdr>
        <w:top w:val="none" w:sz="0" w:space="0" w:color="auto"/>
        <w:left w:val="none" w:sz="0" w:space="0" w:color="auto"/>
        <w:bottom w:val="none" w:sz="0" w:space="0" w:color="auto"/>
        <w:right w:val="none" w:sz="0" w:space="0" w:color="auto"/>
      </w:divBdr>
    </w:div>
    <w:div w:id="757288101">
      <w:bodyDiv w:val="1"/>
      <w:marLeft w:val="0"/>
      <w:marRight w:val="0"/>
      <w:marTop w:val="0"/>
      <w:marBottom w:val="0"/>
      <w:divBdr>
        <w:top w:val="none" w:sz="0" w:space="0" w:color="auto"/>
        <w:left w:val="none" w:sz="0" w:space="0" w:color="auto"/>
        <w:bottom w:val="none" w:sz="0" w:space="0" w:color="auto"/>
        <w:right w:val="none" w:sz="0" w:space="0" w:color="auto"/>
      </w:divBdr>
    </w:div>
    <w:div w:id="760488480">
      <w:bodyDiv w:val="1"/>
      <w:marLeft w:val="0"/>
      <w:marRight w:val="0"/>
      <w:marTop w:val="0"/>
      <w:marBottom w:val="0"/>
      <w:divBdr>
        <w:top w:val="none" w:sz="0" w:space="0" w:color="auto"/>
        <w:left w:val="none" w:sz="0" w:space="0" w:color="auto"/>
        <w:bottom w:val="none" w:sz="0" w:space="0" w:color="auto"/>
        <w:right w:val="none" w:sz="0" w:space="0" w:color="auto"/>
      </w:divBdr>
    </w:div>
    <w:div w:id="762649907">
      <w:bodyDiv w:val="1"/>
      <w:marLeft w:val="0"/>
      <w:marRight w:val="0"/>
      <w:marTop w:val="0"/>
      <w:marBottom w:val="0"/>
      <w:divBdr>
        <w:top w:val="none" w:sz="0" w:space="0" w:color="auto"/>
        <w:left w:val="none" w:sz="0" w:space="0" w:color="auto"/>
        <w:bottom w:val="none" w:sz="0" w:space="0" w:color="auto"/>
        <w:right w:val="none" w:sz="0" w:space="0" w:color="auto"/>
      </w:divBdr>
    </w:div>
    <w:div w:id="765886147">
      <w:bodyDiv w:val="1"/>
      <w:marLeft w:val="0"/>
      <w:marRight w:val="0"/>
      <w:marTop w:val="0"/>
      <w:marBottom w:val="0"/>
      <w:divBdr>
        <w:top w:val="none" w:sz="0" w:space="0" w:color="auto"/>
        <w:left w:val="none" w:sz="0" w:space="0" w:color="auto"/>
        <w:bottom w:val="none" w:sz="0" w:space="0" w:color="auto"/>
        <w:right w:val="none" w:sz="0" w:space="0" w:color="auto"/>
      </w:divBdr>
    </w:div>
    <w:div w:id="768701612">
      <w:bodyDiv w:val="1"/>
      <w:marLeft w:val="0"/>
      <w:marRight w:val="0"/>
      <w:marTop w:val="0"/>
      <w:marBottom w:val="0"/>
      <w:divBdr>
        <w:top w:val="none" w:sz="0" w:space="0" w:color="auto"/>
        <w:left w:val="none" w:sz="0" w:space="0" w:color="auto"/>
        <w:bottom w:val="none" w:sz="0" w:space="0" w:color="auto"/>
        <w:right w:val="none" w:sz="0" w:space="0" w:color="auto"/>
      </w:divBdr>
    </w:div>
    <w:div w:id="772021798">
      <w:bodyDiv w:val="1"/>
      <w:marLeft w:val="0"/>
      <w:marRight w:val="0"/>
      <w:marTop w:val="0"/>
      <w:marBottom w:val="0"/>
      <w:divBdr>
        <w:top w:val="none" w:sz="0" w:space="0" w:color="auto"/>
        <w:left w:val="none" w:sz="0" w:space="0" w:color="auto"/>
        <w:bottom w:val="none" w:sz="0" w:space="0" w:color="auto"/>
        <w:right w:val="none" w:sz="0" w:space="0" w:color="auto"/>
      </w:divBdr>
    </w:div>
    <w:div w:id="780342595">
      <w:bodyDiv w:val="1"/>
      <w:marLeft w:val="0"/>
      <w:marRight w:val="0"/>
      <w:marTop w:val="0"/>
      <w:marBottom w:val="0"/>
      <w:divBdr>
        <w:top w:val="none" w:sz="0" w:space="0" w:color="auto"/>
        <w:left w:val="none" w:sz="0" w:space="0" w:color="auto"/>
        <w:bottom w:val="none" w:sz="0" w:space="0" w:color="auto"/>
        <w:right w:val="none" w:sz="0" w:space="0" w:color="auto"/>
      </w:divBdr>
    </w:div>
    <w:div w:id="781458743">
      <w:bodyDiv w:val="1"/>
      <w:marLeft w:val="0"/>
      <w:marRight w:val="0"/>
      <w:marTop w:val="0"/>
      <w:marBottom w:val="0"/>
      <w:divBdr>
        <w:top w:val="none" w:sz="0" w:space="0" w:color="auto"/>
        <w:left w:val="none" w:sz="0" w:space="0" w:color="auto"/>
        <w:bottom w:val="none" w:sz="0" w:space="0" w:color="auto"/>
        <w:right w:val="none" w:sz="0" w:space="0" w:color="auto"/>
      </w:divBdr>
    </w:div>
    <w:div w:id="786580761">
      <w:bodyDiv w:val="1"/>
      <w:marLeft w:val="0"/>
      <w:marRight w:val="0"/>
      <w:marTop w:val="0"/>
      <w:marBottom w:val="0"/>
      <w:divBdr>
        <w:top w:val="none" w:sz="0" w:space="0" w:color="auto"/>
        <w:left w:val="none" w:sz="0" w:space="0" w:color="auto"/>
        <w:bottom w:val="none" w:sz="0" w:space="0" w:color="auto"/>
        <w:right w:val="none" w:sz="0" w:space="0" w:color="auto"/>
      </w:divBdr>
    </w:div>
    <w:div w:id="791217388">
      <w:bodyDiv w:val="1"/>
      <w:marLeft w:val="0"/>
      <w:marRight w:val="0"/>
      <w:marTop w:val="0"/>
      <w:marBottom w:val="0"/>
      <w:divBdr>
        <w:top w:val="none" w:sz="0" w:space="0" w:color="auto"/>
        <w:left w:val="none" w:sz="0" w:space="0" w:color="auto"/>
        <w:bottom w:val="none" w:sz="0" w:space="0" w:color="auto"/>
        <w:right w:val="none" w:sz="0" w:space="0" w:color="auto"/>
      </w:divBdr>
    </w:div>
    <w:div w:id="796067510">
      <w:bodyDiv w:val="1"/>
      <w:marLeft w:val="0"/>
      <w:marRight w:val="0"/>
      <w:marTop w:val="0"/>
      <w:marBottom w:val="0"/>
      <w:divBdr>
        <w:top w:val="none" w:sz="0" w:space="0" w:color="auto"/>
        <w:left w:val="none" w:sz="0" w:space="0" w:color="auto"/>
        <w:bottom w:val="none" w:sz="0" w:space="0" w:color="auto"/>
        <w:right w:val="none" w:sz="0" w:space="0" w:color="auto"/>
      </w:divBdr>
    </w:div>
    <w:div w:id="797140309">
      <w:bodyDiv w:val="1"/>
      <w:marLeft w:val="0"/>
      <w:marRight w:val="0"/>
      <w:marTop w:val="0"/>
      <w:marBottom w:val="0"/>
      <w:divBdr>
        <w:top w:val="none" w:sz="0" w:space="0" w:color="auto"/>
        <w:left w:val="none" w:sz="0" w:space="0" w:color="auto"/>
        <w:bottom w:val="none" w:sz="0" w:space="0" w:color="auto"/>
        <w:right w:val="none" w:sz="0" w:space="0" w:color="auto"/>
      </w:divBdr>
    </w:div>
    <w:div w:id="799885171">
      <w:bodyDiv w:val="1"/>
      <w:marLeft w:val="0"/>
      <w:marRight w:val="0"/>
      <w:marTop w:val="0"/>
      <w:marBottom w:val="0"/>
      <w:divBdr>
        <w:top w:val="none" w:sz="0" w:space="0" w:color="auto"/>
        <w:left w:val="none" w:sz="0" w:space="0" w:color="auto"/>
        <w:bottom w:val="none" w:sz="0" w:space="0" w:color="auto"/>
        <w:right w:val="none" w:sz="0" w:space="0" w:color="auto"/>
      </w:divBdr>
    </w:div>
    <w:div w:id="800271637">
      <w:bodyDiv w:val="1"/>
      <w:marLeft w:val="0"/>
      <w:marRight w:val="0"/>
      <w:marTop w:val="0"/>
      <w:marBottom w:val="0"/>
      <w:divBdr>
        <w:top w:val="none" w:sz="0" w:space="0" w:color="auto"/>
        <w:left w:val="none" w:sz="0" w:space="0" w:color="auto"/>
        <w:bottom w:val="none" w:sz="0" w:space="0" w:color="auto"/>
        <w:right w:val="none" w:sz="0" w:space="0" w:color="auto"/>
      </w:divBdr>
    </w:div>
    <w:div w:id="800344395">
      <w:bodyDiv w:val="1"/>
      <w:marLeft w:val="0"/>
      <w:marRight w:val="0"/>
      <w:marTop w:val="0"/>
      <w:marBottom w:val="0"/>
      <w:divBdr>
        <w:top w:val="none" w:sz="0" w:space="0" w:color="auto"/>
        <w:left w:val="none" w:sz="0" w:space="0" w:color="auto"/>
        <w:bottom w:val="none" w:sz="0" w:space="0" w:color="auto"/>
        <w:right w:val="none" w:sz="0" w:space="0" w:color="auto"/>
      </w:divBdr>
    </w:div>
    <w:div w:id="801966928">
      <w:bodyDiv w:val="1"/>
      <w:marLeft w:val="0"/>
      <w:marRight w:val="0"/>
      <w:marTop w:val="0"/>
      <w:marBottom w:val="0"/>
      <w:divBdr>
        <w:top w:val="none" w:sz="0" w:space="0" w:color="auto"/>
        <w:left w:val="none" w:sz="0" w:space="0" w:color="auto"/>
        <w:bottom w:val="none" w:sz="0" w:space="0" w:color="auto"/>
        <w:right w:val="none" w:sz="0" w:space="0" w:color="auto"/>
      </w:divBdr>
    </w:div>
    <w:div w:id="802651063">
      <w:bodyDiv w:val="1"/>
      <w:marLeft w:val="0"/>
      <w:marRight w:val="0"/>
      <w:marTop w:val="0"/>
      <w:marBottom w:val="0"/>
      <w:divBdr>
        <w:top w:val="none" w:sz="0" w:space="0" w:color="auto"/>
        <w:left w:val="none" w:sz="0" w:space="0" w:color="auto"/>
        <w:bottom w:val="none" w:sz="0" w:space="0" w:color="auto"/>
        <w:right w:val="none" w:sz="0" w:space="0" w:color="auto"/>
      </w:divBdr>
    </w:div>
    <w:div w:id="802891173">
      <w:bodyDiv w:val="1"/>
      <w:marLeft w:val="0"/>
      <w:marRight w:val="0"/>
      <w:marTop w:val="0"/>
      <w:marBottom w:val="0"/>
      <w:divBdr>
        <w:top w:val="none" w:sz="0" w:space="0" w:color="auto"/>
        <w:left w:val="none" w:sz="0" w:space="0" w:color="auto"/>
        <w:bottom w:val="none" w:sz="0" w:space="0" w:color="auto"/>
        <w:right w:val="none" w:sz="0" w:space="0" w:color="auto"/>
      </w:divBdr>
    </w:div>
    <w:div w:id="803079141">
      <w:bodyDiv w:val="1"/>
      <w:marLeft w:val="0"/>
      <w:marRight w:val="0"/>
      <w:marTop w:val="0"/>
      <w:marBottom w:val="0"/>
      <w:divBdr>
        <w:top w:val="none" w:sz="0" w:space="0" w:color="auto"/>
        <w:left w:val="none" w:sz="0" w:space="0" w:color="auto"/>
        <w:bottom w:val="none" w:sz="0" w:space="0" w:color="auto"/>
        <w:right w:val="none" w:sz="0" w:space="0" w:color="auto"/>
      </w:divBdr>
    </w:div>
    <w:div w:id="806124460">
      <w:bodyDiv w:val="1"/>
      <w:marLeft w:val="0"/>
      <w:marRight w:val="0"/>
      <w:marTop w:val="0"/>
      <w:marBottom w:val="0"/>
      <w:divBdr>
        <w:top w:val="none" w:sz="0" w:space="0" w:color="auto"/>
        <w:left w:val="none" w:sz="0" w:space="0" w:color="auto"/>
        <w:bottom w:val="none" w:sz="0" w:space="0" w:color="auto"/>
        <w:right w:val="none" w:sz="0" w:space="0" w:color="auto"/>
      </w:divBdr>
    </w:div>
    <w:div w:id="809133747">
      <w:bodyDiv w:val="1"/>
      <w:marLeft w:val="0"/>
      <w:marRight w:val="0"/>
      <w:marTop w:val="0"/>
      <w:marBottom w:val="0"/>
      <w:divBdr>
        <w:top w:val="none" w:sz="0" w:space="0" w:color="auto"/>
        <w:left w:val="none" w:sz="0" w:space="0" w:color="auto"/>
        <w:bottom w:val="none" w:sz="0" w:space="0" w:color="auto"/>
        <w:right w:val="none" w:sz="0" w:space="0" w:color="auto"/>
      </w:divBdr>
    </w:div>
    <w:div w:id="811368076">
      <w:bodyDiv w:val="1"/>
      <w:marLeft w:val="0"/>
      <w:marRight w:val="0"/>
      <w:marTop w:val="0"/>
      <w:marBottom w:val="0"/>
      <w:divBdr>
        <w:top w:val="none" w:sz="0" w:space="0" w:color="auto"/>
        <w:left w:val="none" w:sz="0" w:space="0" w:color="auto"/>
        <w:bottom w:val="none" w:sz="0" w:space="0" w:color="auto"/>
        <w:right w:val="none" w:sz="0" w:space="0" w:color="auto"/>
      </w:divBdr>
    </w:div>
    <w:div w:id="812527302">
      <w:bodyDiv w:val="1"/>
      <w:marLeft w:val="0"/>
      <w:marRight w:val="0"/>
      <w:marTop w:val="0"/>
      <w:marBottom w:val="0"/>
      <w:divBdr>
        <w:top w:val="none" w:sz="0" w:space="0" w:color="auto"/>
        <w:left w:val="none" w:sz="0" w:space="0" w:color="auto"/>
        <w:bottom w:val="none" w:sz="0" w:space="0" w:color="auto"/>
        <w:right w:val="none" w:sz="0" w:space="0" w:color="auto"/>
      </w:divBdr>
    </w:div>
    <w:div w:id="813332096">
      <w:bodyDiv w:val="1"/>
      <w:marLeft w:val="0"/>
      <w:marRight w:val="0"/>
      <w:marTop w:val="0"/>
      <w:marBottom w:val="0"/>
      <w:divBdr>
        <w:top w:val="none" w:sz="0" w:space="0" w:color="auto"/>
        <w:left w:val="none" w:sz="0" w:space="0" w:color="auto"/>
        <w:bottom w:val="none" w:sz="0" w:space="0" w:color="auto"/>
        <w:right w:val="none" w:sz="0" w:space="0" w:color="auto"/>
      </w:divBdr>
    </w:div>
    <w:div w:id="816798571">
      <w:bodyDiv w:val="1"/>
      <w:marLeft w:val="0"/>
      <w:marRight w:val="0"/>
      <w:marTop w:val="0"/>
      <w:marBottom w:val="0"/>
      <w:divBdr>
        <w:top w:val="none" w:sz="0" w:space="0" w:color="auto"/>
        <w:left w:val="none" w:sz="0" w:space="0" w:color="auto"/>
        <w:bottom w:val="none" w:sz="0" w:space="0" w:color="auto"/>
        <w:right w:val="none" w:sz="0" w:space="0" w:color="auto"/>
      </w:divBdr>
    </w:div>
    <w:div w:id="819224833">
      <w:bodyDiv w:val="1"/>
      <w:marLeft w:val="0"/>
      <w:marRight w:val="0"/>
      <w:marTop w:val="0"/>
      <w:marBottom w:val="0"/>
      <w:divBdr>
        <w:top w:val="none" w:sz="0" w:space="0" w:color="auto"/>
        <w:left w:val="none" w:sz="0" w:space="0" w:color="auto"/>
        <w:bottom w:val="none" w:sz="0" w:space="0" w:color="auto"/>
        <w:right w:val="none" w:sz="0" w:space="0" w:color="auto"/>
      </w:divBdr>
    </w:div>
    <w:div w:id="821385601">
      <w:bodyDiv w:val="1"/>
      <w:marLeft w:val="0"/>
      <w:marRight w:val="0"/>
      <w:marTop w:val="0"/>
      <w:marBottom w:val="0"/>
      <w:divBdr>
        <w:top w:val="none" w:sz="0" w:space="0" w:color="auto"/>
        <w:left w:val="none" w:sz="0" w:space="0" w:color="auto"/>
        <w:bottom w:val="none" w:sz="0" w:space="0" w:color="auto"/>
        <w:right w:val="none" w:sz="0" w:space="0" w:color="auto"/>
      </w:divBdr>
    </w:div>
    <w:div w:id="822739620">
      <w:bodyDiv w:val="1"/>
      <w:marLeft w:val="0"/>
      <w:marRight w:val="0"/>
      <w:marTop w:val="0"/>
      <w:marBottom w:val="0"/>
      <w:divBdr>
        <w:top w:val="none" w:sz="0" w:space="0" w:color="auto"/>
        <w:left w:val="none" w:sz="0" w:space="0" w:color="auto"/>
        <w:bottom w:val="none" w:sz="0" w:space="0" w:color="auto"/>
        <w:right w:val="none" w:sz="0" w:space="0" w:color="auto"/>
      </w:divBdr>
    </w:div>
    <w:div w:id="824055359">
      <w:bodyDiv w:val="1"/>
      <w:marLeft w:val="0"/>
      <w:marRight w:val="0"/>
      <w:marTop w:val="0"/>
      <w:marBottom w:val="0"/>
      <w:divBdr>
        <w:top w:val="none" w:sz="0" w:space="0" w:color="auto"/>
        <w:left w:val="none" w:sz="0" w:space="0" w:color="auto"/>
        <w:bottom w:val="none" w:sz="0" w:space="0" w:color="auto"/>
        <w:right w:val="none" w:sz="0" w:space="0" w:color="auto"/>
      </w:divBdr>
    </w:div>
    <w:div w:id="825172062">
      <w:bodyDiv w:val="1"/>
      <w:marLeft w:val="0"/>
      <w:marRight w:val="0"/>
      <w:marTop w:val="0"/>
      <w:marBottom w:val="0"/>
      <w:divBdr>
        <w:top w:val="none" w:sz="0" w:space="0" w:color="auto"/>
        <w:left w:val="none" w:sz="0" w:space="0" w:color="auto"/>
        <w:bottom w:val="none" w:sz="0" w:space="0" w:color="auto"/>
        <w:right w:val="none" w:sz="0" w:space="0" w:color="auto"/>
      </w:divBdr>
    </w:div>
    <w:div w:id="826630861">
      <w:bodyDiv w:val="1"/>
      <w:marLeft w:val="0"/>
      <w:marRight w:val="0"/>
      <w:marTop w:val="0"/>
      <w:marBottom w:val="0"/>
      <w:divBdr>
        <w:top w:val="none" w:sz="0" w:space="0" w:color="auto"/>
        <w:left w:val="none" w:sz="0" w:space="0" w:color="auto"/>
        <w:bottom w:val="none" w:sz="0" w:space="0" w:color="auto"/>
        <w:right w:val="none" w:sz="0" w:space="0" w:color="auto"/>
      </w:divBdr>
    </w:div>
    <w:div w:id="828600530">
      <w:bodyDiv w:val="1"/>
      <w:marLeft w:val="0"/>
      <w:marRight w:val="0"/>
      <w:marTop w:val="0"/>
      <w:marBottom w:val="0"/>
      <w:divBdr>
        <w:top w:val="none" w:sz="0" w:space="0" w:color="auto"/>
        <w:left w:val="none" w:sz="0" w:space="0" w:color="auto"/>
        <w:bottom w:val="none" w:sz="0" w:space="0" w:color="auto"/>
        <w:right w:val="none" w:sz="0" w:space="0" w:color="auto"/>
      </w:divBdr>
    </w:div>
    <w:div w:id="828835558">
      <w:bodyDiv w:val="1"/>
      <w:marLeft w:val="0"/>
      <w:marRight w:val="0"/>
      <w:marTop w:val="0"/>
      <w:marBottom w:val="0"/>
      <w:divBdr>
        <w:top w:val="none" w:sz="0" w:space="0" w:color="auto"/>
        <w:left w:val="none" w:sz="0" w:space="0" w:color="auto"/>
        <w:bottom w:val="none" w:sz="0" w:space="0" w:color="auto"/>
        <w:right w:val="none" w:sz="0" w:space="0" w:color="auto"/>
      </w:divBdr>
    </w:div>
    <w:div w:id="829179438">
      <w:bodyDiv w:val="1"/>
      <w:marLeft w:val="0"/>
      <w:marRight w:val="0"/>
      <w:marTop w:val="0"/>
      <w:marBottom w:val="0"/>
      <w:divBdr>
        <w:top w:val="none" w:sz="0" w:space="0" w:color="auto"/>
        <w:left w:val="none" w:sz="0" w:space="0" w:color="auto"/>
        <w:bottom w:val="none" w:sz="0" w:space="0" w:color="auto"/>
        <w:right w:val="none" w:sz="0" w:space="0" w:color="auto"/>
      </w:divBdr>
    </w:div>
    <w:div w:id="830214298">
      <w:bodyDiv w:val="1"/>
      <w:marLeft w:val="0"/>
      <w:marRight w:val="0"/>
      <w:marTop w:val="0"/>
      <w:marBottom w:val="0"/>
      <w:divBdr>
        <w:top w:val="none" w:sz="0" w:space="0" w:color="auto"/>
        <w:left w:val="none" w:sz="0" w:space="0" w:color="auto"/>
        <w:bottom w:val="none" w:sz="0" w:space="0" w:color="auto"/>
        <w:right w:val="none" w:sz="0" w:space="0" w:color="auto"/>
      </w:divBdr>
    </w:div>
    <w:div w:id="830219259">
      <w:bodyDiv w:val="1"/>
      <w:marLeft w:val="0"/>
      <w:marRight w:val="0"/>
      <w:marTop w:val="0"/>
      <w:marBottom w:val="0"/>
      <w:divBdr>
        <w:top w:val="none" w:sz="0" w:space="0" w:color="auto"/>
        <w:left w:val="none" w:sz="0" w:space="0" w:color="auto"/>
        <w:bottom w:val="none" w:sz="0" w:space="0" w:color="auto"/>
        <w:right w:val="none" w:sz="0" w:space="0" w:color="auto"/>
      </w:divBdr>
    </w:div>
    <w:div w:id="840045195">
      <w:bodyDiv w:val="1"/>
      <w:marLeft w:val="0"/>
      <w:marRight w:val="0"/>
      <w:marTop w:val="0"/>
      <w:marBottom w:val="0"/>
      <w:divBdr>
        <w:top w:val="none" w:sz="0" w:space="0" w:color="auto"/>
        <w:left w:val="none" w:sz="0" w:space="0" w:color="auto"/>
        <w:bottom w:val="none" w:sz="0" w:space="0" w:color="auto"/>
        <w:right w:val="none" w:sz="0" w:space="0" w:color="auto"/>
      </w:divBdr>
    </w:div>
    <w:div w:id="846796078">
      <w:bodyDiv w:val="1"/>
      <w:marLeft w:val="0"/>
      <w:marRight w:val="0"/>
      <w:marTop w:val="0"/>
      <w:marBottom w:val="0"/>
      <w:divBdr>
        <w:top w:val="none" w:sz="0" w:space="0" w:color="auto"/>
        <w:left w:val="none" w:sz="0" w:space="0" w:color="auto"/>
        <w:bottom w:val="none" w:sz="0" w:space="0" w:color="auto"/>
        <w:right w:val="none" w:sz="0" w:space="0" w:color="auto"/>
      </w:divBdr>
    </w:div>
    <w:div w:id="848448263">
      <w:bodyDiv w:val="1"/>
      <w:marLeft w:val="0"/>
      <w:marRight w:val="0"/>
      <w:marTop w:val="0"/>
      <w:marBottom w:val="0"/>
      <w:divBdr>
        <w:top w:val="none" w:sz="0" w:space="0" w:color="auto"/>
        <w:left w:val="none" w:sz="0" w:space="0" w:color="auto"/>
        <w:bottom w:val="none" w:sz="0" w:space="0" w:color="auto"/>
        <w:right w:val="none" w:sz="0" w:space="0" w:color="auto"/>
      </w:divBdr>
    </w:div>
    <w:div w:id="849027624">
      <w:bodyDiv w:val="1"/>
      <w:marLeft w:val="0"/>
      <w:marRight w:val="0"/>
      <w:marTop w:val="0"/>
      <w:marBottom w:val="0"/>
      <w:divBdr>
        <w:top w:val="none" w:sz="0" w:space="0" w:color="auto"/>
        <w:left w:val="none" w:sz="0" w:space="0" w:color="auto"/>
        <w:bottom w:val="none" w:sz="0" w:space="0" w:color="auto"/>
        <w:right w:val="none" w:sz="0" w:space="0" w:color="auto"/>
      </w:divBdr>
    </w:div>
    <w:div w:id="850293458">
      <w:bodyDiv w:val="1"/>
      <w:marLeft w:val="0"/>
      <w:marRight w:val="0"/>
      <w:marTop w:val="0"/>
      <w:marBottom w:val="0"/>
      <w:divBdr>
        <w:top w:val="none" w:sz="0" w:space="0" w:color="auto"/>
        <w:left w:val="none" w:sz="0" w:space="0" w:color="auto"/>
        <w:bottom w:val="none" w:sz="0" w:space="0" w:color="auto"/>
        <w:right w:val="none" w:sz="0" w:space="0" w:color="auto"/>
      </w:divBdr>
    </w:div>
    <w:div w:id="851844487">
      <w:bodyDiv w:val="1"/>
      <w:marLeft w:val="0"/>
      <w:marRight w:val="0"/>
      <w:marTop w:val="0"/>
      <w:marBottom w:val="0"/>
      <w:divBdr>
        <w:top w:val="none" w:sz="0" w:space="0" w:color="auto"/>
        <w:left w:val="none" w:sz="0" w:space="0" w:color="auto"/>
        <w:bottom w:val="none" w:sz="0" w:space="0" w:color="auto"/>
        <w:right w:val="none" w:sz="0" w:space="0" w:color="auto"/>
      </w:divBdr>
    </w:div>
    <w:div w:id="856164917">
      <w:bodyDiv w:val="1"/>
      <w:marLeft w:val="0"/>
      <w:marRight w:val="0"/>
      <w:marTop w:val="0"/>
      <w:marBottom w:val="0"/>
      <w:divBdr>
        <w:top w:val="none" w:sz="0" w:space="0" w:color="auto"/>
        <w:left w:val="none" w:sz="0" w:space="0" w:color="auto"/>
        <w:bottom w:val="none" w:sz="0" w:space="0" w:color="auto"/>
        <w:right w:val="none" w:sz="0" w:space="0" w:color="auto"/>
      </w:divBdr>
    </w:div>
    <w:div w:id="856651549">
      <w:bodyDiv w:val="1"/>
      <w:marLeft w:val="0"/>
      <w:marRight w:val="0"/>
      <w:marTop w:val="0"/>
      <w:marBottom w:val="0"/>
      <w:divBdr>
        <w:top w:val="none" w:sz="0" w:space="0" w:color="auto"/>
        <w:left w:val="none" w:sz="0" w:space="0" w:color="auto"/>
        <w:bottom w:val="none" w:sz="0" w:space="0" w:color="auto"/>
        <w:right w:val="none" w:sz="0" w:space="0" w:color="auto"/>
      </w:divBdr>
    </w:div>
    <w:div w:id="857742539">
      <w:bodyDiv w:val="1"/>
      <w:marLeft w:val="0"/>
      <w:marRight w:val="0"/>
      <w:marTop w:val="0"/>
      <w:marBottom w:val="0"/>
      <w:divBdr>
        <w:top w:val="none" w:sz="0" w:space="0" w:color="auto"/>
        <w:left w:val="none" w:sz="0" w:space="0" w:color="auto"/>
        <w:bottom w:val="none" w:sz="0" w:space="0" w:color="auto"/>
        <w:right w:val="none" w:sz="0" w:space="0" w:color="auto"/>
      </w:divBdr>
    </w:div>
    <w:div w:id="857887278">
      <w:bodyDiv w:val="1"/>
      <w:marLeft w:val="0"/>
      <w:marRight w:val="0"/>
      <w:marTop w:val="0"/>
      <w:marBottom w:val="0"/>
      <w:divBdr>
        <w:top w:val="none" w:sz="0" w:space="0" w:color="auto"/>
        <w:left w:val="none" w:sz="0" w:space="0" w:color="auto"/>
        <w:bottom w:val="none" w:sz="0" w:space="0" w:color="auto"/>
        <w:right w:val="none" w:sz="0" w:space="0" w:color="auto"/>
      </w:divBdr>
    </w:div>
    <w:div w:id="858662133">
      <w:bodyDiv w:val="1"/>
      <w:marLeft w:val="0"/>
      <w:marRight w:val="0"/>
      <w:marTop w:val="0"/>
      <w:marBottom w:val="0"/>
      <w:divBdr>
        <w:top w:val="none" w:sz="0" w:space="0" w:color="auto"/>
        <w:left w:val="none" w:sz="0" w:space="0" w:color="auto"/>
        <w:bottom w:val="none" w:sz="0" w:space="0" w:color="auto"/>
        <w:right w:val="none" w:sz="0" w:space="0" w:color="auto"/>
      </w:divBdr>
    </w:div>
    <w:div w:id="858816381">
      <w:bodyDiv w:val="1"/>
      <w:marLeft w:val="0"/>
      <w:marRight w:val="0"/>
      <w:marTop w:val="0"/>
      <w:marBottom w:val="0"/>
      <w:divBdr>
        <w:top w:val="none" w:sz="0" w:space="0" w:color="auto"/>
        <w:left w:val="none" w:sz="0" w:space="0" w:color="auto"/>
        <w:bottom w:val="none" w:sz="0" w:space="0" w:color="auto"/>
        <w:right w:val="none" w:sz="0" w:space="0" w:color="auto"/>
      </w:divBdr>
    </w:div>
    <w:div w:id="859662647">
      <w:bodyDiv w:val="1"/>
      <w:marLeft w:val="0"/>
      <w:marRight w:val="0"/>
      <w:marTop w:val="0"/>
      <w:marBottom w:val="0"/>
      <w:divBdr>
        <w:top w:val="none" w:sz="0" w:space="0" w:color="auto"/>
        <w:left w:val="none" w:sz="0" w:space="0" w:color="auto"/>
        <w:bottom w:val="none" w:sz="0" w:space="0" w:color="auto"/>
        <w:right w:val="none" w:sz="0" w:space="0" w:color="auto"/>
      </w:divBdr>
    </w:div>
    <w:div w:id="860626842">
      <w:bodyDiv w:val="1"/>
      <w:marLeft w:val="0"/>
      <w:marRight w:val="0"/>
      <w:marTop w:val="0"/>
      <w:marBottom w:val="0"/>
      <w:divBdr>
        <w:top w:val="none" w:sz="0" w:space="0" w:color="auto"/>
        <w:left w:val="none" w:sz="0" w:space="0" w:color="auto"/>
        <w:bottom w:val="none" w:sz="0" w:space="0" w:color="auto"/>
        <w:right w:val="none" w:sz="0" w:space="0" w:color="auto"/>
      </w:divBdr>
    </w:div>
    <w:div w:id="865487296">
      <w:bodyDiv w:val="1"/>
      <w:marLeft w:val="0"/>
      <w:marRight w:val="0"/>
      <w:marTop w:val="0"/>
      <w:marBottom w:val="0"/>
      <w:divBdr>
        <w:top w:val="none" w:sz="0" w:space="0" w:color="auto"/>
        <w:left w:val="none" w:sz="0" w:space="0" w:color="auto"/>
        <w:bottom w:val="none" w:sz="0" w:space="0" w:color="auto"/>
        <w:right w:val="none" w:sz="0" w:space="0" w:color="auto"/>
      </w:divBdr>
    </w:div>
    <w:div w:id="867108644">
      <w:bodyDiv w:val="1"/>
      <w:marLeft w:val="0"/>
      <w:marRight w:val="0"/>
      <w:marTop w:val="0"/>
      <w:marBottom w:val="0"/>
      <w:divBdr>
        <w:top w:val="none" w:sz="0" w:space="0" w:color="auto"/>
        <w:left w:val="none" w:sz="0" w:space="0" w:color="auto"/>
        <w:bottom w:val="none" w:sz="0" w:space="0" w:color="auto"/>
        <w:right w:val="none" w:sz="0" w:space="0" w:color="auto"/>
      </w:divBdr>
    </w:div>
    <w:div w:id="872771914">
      <w:bodyDiv w:val="1"/>
      <w:marLeft w:val="0"/>
      <w:marRight w:val="0"/>
      <w:marTop w:val="0"/>
      <w:marBottom w:val="0"/>
      <w:divBdr>
        <w:top w:val="none" w:sz="0" w:space="0" w:color="auto"/>
        <w:left w:val="none" w:sz="0" w:space="0" w:color="auto"/>
        <w:bottom w:val="none" w:sz="0" w:space="0" w:color="auto"/>
        <w:right w:val="none" w:sz="0" w:space="0" w:color="auto"/>
      </w:divBdr>
    </w:div>
    <w:div w:id="879900978">
      <w:bodyDiv w:val="1"/>
      <w:marLeft w:val="0"/>
      <w:marRight w:val="0"/>
      <w:marTop w:val="0"/>
      <w:marBottom w:val="0"/>
      <w:divBdr>
        <w:top w:val="none" w:sz="0" w:space="0" w:color="auto"/>
        <w:left w:val="none" w:sz="0" w:space="0" w:color="auto"/>
        <w:bottom w:val="none" w:sz="0" w:space="0" w:color="auto"/>
        <w:right w:val="none" w:sz="0" w:space="0" w:color="auto"/>
      </w:divBdr>
    </w:div>
    <w:div w:id="881017723">
      <w:bodyDiv w:val="1"/>
      <w:marLeft w:val="0"/>
      <w:marRight w:val="0"/>
      <w:marTop w:val="0"/>
      <w:marBottom w:val="0"/>
      <w:divBdr>
        <w:top w:val="none" w:sz="0" w:space="0" w:color="auto"/>
        <w:left w:val="none" w:sz="0" w:space="0" w:color="auto"/>
        <w:bottom w:val="none" w:sz="0" w:space="0" w:color="auto"/>
        <w:right w:val="none" w:sz="0" w:space="0" w:color="auto"/>
      </w:divBdr>
    </w:div>
    <w:div w:id="881136845">
      <w:bodyDiv w:val="1"/>
      <w:marLeft w:val="0"/>
      <w:marRight w:val="0"/>
      <w:marTop w:val="0"/>
      <w:marBottom w:val="0"/>
      <w:divBdr>
        <w:top w:val="none" w:sz="0" w:space="0" w:color="auto"/>
        <w:left w:val="none" w:sz="0" w:space="0" w:color="auto"/>
        <w:bottom w:val="none" w:sz="0" w:space="0" w:color="auto"/>
        <w:right w:val="none" w:sz="0" w:space="0" w:color="auto"/>
      </w:divBdr>
    </w:div>
    <w:div w:id="881788898">
      <w:bodyDiv w:val="1"/>
      <w:marLeft w:val="0"/>
      <w:marRight w:val="0"/>
      <w:marTop w:val="0"/>
      <w:marBottom w:val="0"/>
      <w:divBdr>
        <w:top w:val="none" w:sz="0" w:space="0" w:color="auto"/>
        <w:left w:val="none" w:sz="0" w:space="0" w:color="auto"/>
        <w:bottom w:val="none" w:sz="0" w:space="0" w:color="auto"/>
        <w:right w:val="none" w:sz="0" w:space="0" w:color="auto"/>
      </w:divBdr>
    </w:div>
    <w:div w:id="883836718">
      <w:bodyDiv w:val="1"/>
      <w:marLeft w:val="0"/>
      <w:marRight w:val="0"/>
      <w:marTop w:val="0"/>
      <w:marBottom w:val="0"/>
      <w:divBdr>
        <w:top w:val="none" w:sz="0" w:space="0" w:color="auto"/>
        <w:left w:val="none" w:sz="0" w:space="0" w:color="auto"/>
        <w:bottom w:val="none" w:sz="0" w:space="0" w:color="auto"/>
        <w:right w:val="none" w:sz="0" w:space="0" w:color="auto"/>
      </w:divBdr>
    </w:div>
    <w:div w:id="888030341">
      <w:bodyDiv w:val="1"/>
      <w:marLeft w:val="0"/>
      <w:marRight w:val="0"/>
      <w:marTop w:val="0"/>
      <w:marBottom w:val="0"/>
      <w:divBdr>
        <w:top w:val="none" w:sz="0" w:space="0" w:color="auto"/>
        <w:left w:val="none" w:sz="0" w:space="0" w:color="auto"/>
        <w:bottom w:val="none" w:sz="0" w:space="0" w:color="auto"/>
        <w:right w:val="none" w:sz="0" w:space="0" w:color="auto"/>
      </w:divBdr>
    </w:div>
    <w:div w:id="890196406">
      <w:bodyDiv w:val="1"/>
      <w:marLeft w:val="0"/>
      <w:marRight w:val="0"/>
      <w:marTop w:val="0"/>
      <w:marBottom w:val="0"/>
      <w:divBdr>
        <w:top w:val="none" w:sz="0" w:space="0" w:color="auto"/>
        <w:left w:val="none" w:sz="0" w:space="0" w:color="auto"/>
        <w:bottom w:val="none" w:sz="0" w:space="0" w:color="auto"/>
        <w:right w:val="none" w:sz="0" w:space="0" w:color="auto"/>
      </w:divBdr>
    </w:div>
    <w:div w:id="891036824">
      <w:bodyDiv w:val="1"/>
      <w:marLeft w:val="0"/>
      <w:marRight w:val="0"/>
      <w:marTop w:val="0"/>
      <w:marBottom w:val="0"/>
      <w:divBdr>
        <w:top w:val="none" w:sz="0" w:space="0" w:color="auto"/>
        <w:left w:val="none" w:sz="0" w:space="0" w:color="auto"/>
        <w:bottom w:val="none" w:sz="0" w:space="0" w:color="auto"/>
        <w:right w:val="none" w:sz="0" w:space="0" w:color="auto"/>
      </w:divBdr>
    </w:div>
    <w:div w:id="892279410">
      <w:bodyDiv w:val="1"/>
      <w:marLeft w:val="0"/>
      <w:marRight w:val="0"/>
      <w:marTop w:val="0"/>
      <w:marBottom w:val="0"/>
      <w:divBdr>
        <w:top w:val="none" w:sz="0" w:space="0" w:color="auto"/>
        <w:left w:val="none" w:sz="0" w:space="0" w:color="auto"/>
        <w:bottom w:val="none" w:sz="0" w:space="0" w:color="auto"/>
        <w:right w:val="none" w:sz="0" w:space="0" w:color="auto"/>
      </w:divBdr>
    </w:div>
    <w:div w:id="896162599">
      <w:bodyDiv w:val="1"/>
      <w:marLeft w:val="0"/>
      <w:marRight w:val="0"/>
      <w:marTop w:val="0"/>
      <w:marBottom w:val="0"/>
      <w:divBdr>
        <w:top w:val="none" w:sz="0" w:space="0" w:color="auto"/>
        <w:left w:val="none" w:sz="0" w:space="0" w:color="auto"/>
        <w:bottom w:val="none" w:sz="0" w:space="0" w:color="auto"/>
        <w:right w:val="none" w:sz="0" w:space="0" w:color="auto"/>
      </w:divBdr>
    </w:div>
    <w:div w:id="897057628">
      <w:bodyDiv w:val="1"/>
      <w:marLeft w:val="0"/>
      <w:marRight w:val="0"/>
      <w:marTop w:val="0"/>
      <w:marBottom w:val="0"/>
      <w:divBdr>
        <w:top w:val="none" w:sz="0" w:space="0" w:color="auto"/>
        <w:left w:val="none" w:sz="0" w:space="0" w:color="auto"/>
        <w:bottom w:val="none" w:sz="0" w:space="0" w:color="auto"/>
        <w:right w:val="none" w:sz="0" w:space="0" w:color="auto"/>
      </w:divBdr>
    </w:div>
    <w:div w:id="902907739">
      <w:bodyDiv w:val="1"/>
      <w:marLeft w:val="0"/>
      <w:marRight w:val="0"/>
      <w:marTop w:val="0"/>
      <w:marBottom w:val="0"/>
      <w:divBdr>
        <w:top w:val="none" w:sz="0" w:space="0" w:color="auto"/>
        <w:left w:val="none" w:sz="0" w:space="0" w:color="auto"/>
        <w:bottom w:val="none" w:sz="0" w:space="0" w:color="auto"/>
        <w:right w:val="none" w:sz="0" w:space="0" w:color="auto"/>
      </w:divBdr>
    </w:div>
    <w:div w:id="907034120">
      <w:bodyDiv w:val="1"/>
      <w:marLeft w:val="0"/>
      <w:marRight w:val="0"/>
      <w:marTop w:val="0"/>
      <w:marBottom w:val="0"/>
      <w:divBdr>
        <w:top w:val="none" w:sz="0" w:space="0" w:color="auto"/>
        <w:left w:val="none" w:sz="0" w:space="0" w:color="auto"/>
        <w:bottom w:val="none" w:sz="0" w:space="0" w:color="auto"/>
        <w:right w:val="none" w:sz="0" w:space="0" w:color="auto"/>
      </w:divBdr>
    </w:div>
    <w:div w:id="907181314">
      <w:bodyDiv w:val="1"/>
      <w:marLeft w:val="0"/>
      <w:marRight w:val="0"/>
      <w:marTop w:val="0"/>
      <w:marBottom w:val="0"/>
      <w:divBdr>
        <w:top w:val="none" w:sz="0" w:space="0" w:color="auto"/>
        <w:left w:val="none" w:sz="0" w:space="0" w:color="auto"/>
        <w:bottom w:val="none" w:sz="0" w:space="0" w:color="auto"/>
        <w:right w:val="none" w:sz="0" w:space="0" w:color="auto"/>
      </w:divBdr>
    </w:div>
    <w:div w:id="907350564">
      <w:bodyDiv w:val="1"/>
      <w:marLeft w:val="0"/>
      <w:marRight w:val="0"/>
      <w:marTop w:val="0"/>
      <w:marBottom w:val="0"/>
      <w:divBdr>
        <w:top w:val="none" w:sz="0" w:space="0" w:color="auto"/>
        <w:left w:val="none" w:sz="0" w:space="0" w:color="auto"/>
        <w:bottom w:val="none" w:sz="0" w:space="0" w:color="auto"/>
        <w:right w:val="none" w:sz="0" w:space="0" w:color="auto"/>
      </w:divBdr>
    </w:div>
    <w:div w:id="907811281">
      <w:bodyDiv w:val="1"/>
      <w:marLeft w:val="0"/>
      <w:marRight w:val="0"/>
      <w:marTop w:val="0"/>
      <w:marBottom w:val="0"/>
      <w:divBdr>
        <w:top w:val="none" w:sz="0" w:space="0" w:color="auto"/>
        <w:left w:val="none" w:sz="0" w:space="0" w:color="auto"/>
        <w:bottom w:val="none" w:sz="0" w:space="0" w:color="auto"/>
        <w:right w:val="none" w:sz="0" w:space="0" w:color="auto"/>
      </w:divBdr>
    </w:div>
    <w:div w:id="909313316">
      <w:bodyDiv w:val="1"/>
      <w:marLeft w:val="0"/>
      <w:marRight w:val="0"/>
      <w:marTop w:val="0"/>
      <w:marBottom w:val="0"/>
      <w:divBdr>
        <w:top w:val="none" w:sz="0" w:space="0" w:color="auto"/>
        <w:left w:val="none" w:sz="0" w:space="0" w:color="auto"/>
        <w:bottom w:val="none" w:sz="0" w:space="0" w:color="auto"/>
        <w:right w:val="none" w:sz="0" w:space="0" w:color="auto"/>
      </w:divBdr>
    </w:div>
    <w:div w:id="909585791">
      <w:bodyDiv w:val="1"/>
      <w:marLeft w:val="0"/>
      <w:marRight w:val="0"/>
      <w:marTop w:val="0"/>
      <w:marBottom w:val="0"/>
      <w:divBdr>
        <w:top w:val="none" w:sz="0" w:space="0" w:color="auto"/>
        <w:left w:val="none" w:sz="0" w:space="0" w:color="auto"/>
        <w:bottom w:val="none" w:sz="0" w:space="0" w:color="auto"/>
        <w:right w:val="none" w:sz="0" w:space="0" w:color="auto"/>
      </w:divBdr>
    </w:div>
    <w:div w:id="911740249">
      <w:bodyDiv w:val="1"/>
      <w:marLeft w:val="0"/>
      <w:marRight w:val="0"/>
      <w:marTop w:val="0"/>
      <w:marBottom w:val="0"/>
      <w:divBdr>
        <w:top w:val="none" w:sz="0" w:space="0" w:color="auto"/>
        <w:left w:val="none" w:sz="0" w:space="0" w:color="auto"/>
        <w:bottom w:val="none" w:sz="0" w:space="0" w:color="auto"/>
        <w:right w:val="none" w:sz="0" w:space="0" w:color="auto"/>
      </w:divBdr>
    </w:div>
    <w:div w:id="911937925">
      <w:bodyDiv w:val="1"/>
      <w:marLeft w:val="0"/>
      <w:marRight w:val="0"/>
      <w:marTop w:val="0"/>
      <w:marBottom w:val="0"/>
      <w:divBdr>
        <w:top w:val="none" w:sz="0" w:space="0" w:color="auto"/>
        <w:left w:val="none" w:sz="0" w:space="0" w:color="auto"/>
        <w:bottom w:val="none" w:sz="0" w:space="0" w:color="auto"/>
        <w:right w:val="none" w:sz="0" w:space="0" w:color="auto"/>
      </w:divBdr>
    </w:div>
    <w:div w:id="922110488">
      <w:bodyDiv w:val="1"/>
      <w:marLeft w:val="0"/>
      <w:marRight w:val="0"/>
      <w:marTop w:val="0"/>
      <w:marBottom w:val="0"/>
      <w:divBdr>
        <w:top w:val="none" w:sz="0" w:space="0" w:color="auto"/>
        <w:left w:val="none" w:sz="0" w:space="0" w:color="auto"/>
        <w:bottom w:val="none" w:sz="0" w:space="0" w:color="auto"/>
        <w:right w:val="none" w:sz="0" w:space="0" w:color="auto"/>
      </w:divBdr>
    </w:div>
    <w:div w:id="938803509">
      <w:bodyDiv w:val="1"/>
      <w:marLeft w:val="0"/>
      <w:marRight w:val="0"/>
      <w:marTop w:val="0"/>
      <w:marBottom w:val="0"/>
      <w:divBdr>
        <w:top w:val="none" w:sz="0" w:space="0" w:color="auto"/>
        <w:left w:val="none" w:sz="0" w:space="0" w:color="auto"/>
        <w:bottom w:val="none" w:sz="0" w:space="0" w:color="auto"/>
        <w:right w:val="none" w:sz="0" w:space="0" w:color="auto"/>
      </w:divBdr>
    </w:div>
    <w:div w:id="939141787">
      <w:bodyDiv w:val="1"/>
      <w:marLeft w:val="0"/>
      <w:marRight w:val="0"/>
      <w:marTop w:val="0"/>
      <w:marBottom w:val="0"/>
      <w:divBdr>
        <w:top w:val="none" w:sz="0" w:space="0" w:color="auto"/>
        <w:left w:val="none" w:sz="0" w:space="0" w:color="auto"/>
        <w:bottom w:val="none" w:sz="0" w:space="0" w:color="auto"/>
        <w:right w:val="none" w:sz="0" w:space="0" w:color="auto"/>
      </w:divBdr>
    </w:div>
    <w:div w:id="944579763">
      <w:bodyDiv w:val="1"/>
      <w:marLeft w:val="0"/>
      <w:marRight w:val="0"/>
      <w:marTop w:val="0"/>
      <w:marBottom w:val="0"/>
      <w:divBdr>
        <w:top w:val="none" w:sz="0" w:space="0" w:color="auto"/>
        <w:left w:val="none" w:sz="0" w:space="0" w:color="auto"/>
        <w:bottom w:val="none" w:sz="0" w:space="0" w:color="auto"/>
        <w:right w:val="none" w:sz="0" w:space="0" w:color="auto"/>
      </w:divBdr>
    </w:div>
    <w:div w:id="945238294">
      <w:bodyDiv w:val="1"/>
      <w:marLeft w:val="0"/>
      <w:marRight w:val="0"/>
      <w:marTop w:val="0"/>
      <w:marBottom w:val="0"/>
      <w:divBdr>
        <w:top w:val="none" w:sz="0" w:space="0" w:color="auto"/>
        <w:left w:val="none" w:sz="0" w:space="0" w:color="auto"/>
        <w:bottom w:val="none" w:sz="0" w:space="0" w:color="auto"/>
        <w:right w:val="none" w:sz="0" w:space="0" w:color="auto"/>
      </w:divBdr>
    </w:div>
    <w:div w:id="956639477">
      <w:bodyDiv w:val="1"/>
      <w:marLeft w:val="0"/>
      <w:marRight w:val="0"/>
      <w:marTop w:val="0"/>
      <w:marBottom w:val="0"/>
      <w:divBdr>
        <w:top w:val="none" w:sz="0" w:space="0" w:color="auto"/>
        <w:left w:val="none" w:sz="0" w:space="0" w:color="auto"/>
        <w:bottom w:val="none" w:sz="0" w:space="0" w:color="auto"/>
        <w:right w:val="none" w:sz="0" w:space="0" w:color="auto"/>
      </w:divBdr>
    </w:div>
    <w:div w:id="956760607">
      <w:bodyDiv w:val="1"/>
      <w:marLeft w:val="0"/>
      <w:marRight w:val="0"/>
      <w:marTop w:val="0"/>
      <w:marBottom w:val="0"/>
      <w:divBdr>
        <w:top w:val="none" w:sz="0" w:space="0" w:color="auto"/>
        <w:left w:val="none" w:sz="0" w:space="0" w:color="auto"/>
        <w:bottom w:val="none" w:sz="0" w:space="0" w:color="auto"/>
        <w:right w:val="none" w:sz="0" w:space="0" w:color="auto"/>
      </w:divBdr>
    </w:div>
    <w:div w:id="958683382">
      <w:bodyDiv w:val="1"/>
      <w:marLeft w:val="0"/>
      <w:marRight w:val="0"/>
      <w:marTop w:val="0"/>
      <w:marBottom w:val="0"/>
      <w:divBdr>
        <w:top w:val="none" w:sz="0" w:space="0" w:color="auto"/>
        <w:left w:val="none" w:sz="0" w:space="0" w:color="auto"/>
        <w:bottom w:val="none" w:sz="0" w:space="0" w:color="auto"/>
        <w:right w:val="none" w:sz="0" w:space="0" w:color="auto"/>
      </w:divBdr>
    </w:div>
    <w:div w:id="958683576">
      <w:bodyDiv w:val="1"/>
      <w:marLeft w:val="0"/>
      <w:marRight w:val="0"/>
      <w:marTop w:val="0"/>
      <w:marBottom w:val="0"/>
      <w:divBdr>
        <w:top w:val="none" w:sz="0" w:space="0" w:color="auto"/>
        <w:left w:val="none" w:sz="0" w:space="0" w:color="auto"/>
        <w:bottom w:val="none" w:sz="0" w:space="0" w:color="auto"/>
        <w:right w:val="none" w:sz="0" w:space="0" w:color="auto"/>
      </w:divBdr>
    </w:div>
    <w:div w:id="958998639">
      <w:bodyDiv w:val="1"/>
      <w:marLeft w:val="0"/>
      <w:marRight w:val="0"/>
      <w:marTop w:val="0"/>
      <w:marBottom w:val="0"/>
      <w:divBdr>
        <w:top w:val="none" w:sz="0" w:space="0" w:color="auto"/>
        <w:left w:val="none" w:sz="0" w:space="0" w:color="auto"/>
        <w:bottom w:val="none" w:sz="0" w:space="0" w:color="auto"/>
        <w:right w:val="none" w:sz="0" w:space="0" w:color="auto"/>
      </w:divBdr>
    </w:div>
    <w:div w:id="959185428">
      <w:bodyDiv w:val="1"/>
      <w:marLeft w:val="0"/>
      <w:marRight w:val="0"/>
      <w:marTop w:val="0"/>
      <w:marBottom w:val="0"/>
      <w:divBdr>
        <w:top w:val="none" w:sz="0" w:space="0" w:color="auto"/>
        <w:left w:val="none" w:sz="0" w:space="0" w:color="auto"/>
        <w:bottom w:val="none" w:sz="0" w:space="0" w:color="auto"/>
        <w:right w:val="none" w:sz="0" w:space="0" w:color="auto"/>
      </w:divBdr>
    </w:div>
    <w:div w:id="964576676">
      <w:bodyDiv w:val="1"/>
      <w:marLeft w:val="0"/>
      <w:marRight w:val="0"/>
      <w:marTop w:val="0"/>
      <w:marBottom w:val="0"/>
      <w:divBdr>
        <w:top w:val="none" w:sz="0" w:space="0" w:color="auto"/>
        <w:left w:val="none" w:sz="0" w:space="0" w:color="auto"/>
        <w:bottom w:val="none" w:sz="0" w:space="0" w:color="auto"/>
        <w:right w:val="none" w:sz="0" w:space="0" w:color="auto"/>
      </w:divBdr>
    </w:div>
    <w:div w:id="967465902">
      <w:bodyDiv w:val="1"/>
      <w:marLeft w:val="0"/>
      <w:marRight w:val="0"/>
      <w:marTop w:val="0"/>
      <w:marBottom w:val="0"/>
      <w:divBdr>
        <w:top w:val="none" w:sz="0" w:space="0" w:color="auto"/>
        <w:left w:val="none" w:sz="0" w:space="0" w:color="auto"/>
        <w:bottom w:val="none" w:sz="0" w:space="0" w:color="auto"/>
        <w:right w:val="none" w:sz="0" w:space="0" w:color="auto"/>
      </w:divBdr>
    </w:div>
    <w:div w:id="968434144">
      <w:bodyDiv w:val="1"/>
      <w:marLeft w:val="0"/>
      <w:marRight w:val="0"/>
      <w:marTop w:val="0"/>
      <w:marBottom w:val="0"/>
      <w:divBdr>
        <w:top w:val="none" w:sz="0" w:space="0" w:color="auto"/>
        <w:left w:val="none" w:sz="0" w:space="0" w:color="auto"/>
        <w:bottom w:val="none" w:sz="0" w:space="0" w:color="auto"/>
        <w:right w:val="none" w:sz="0" w:space="0" w:color="auto"/>
      </w:divBdr>
    </w:div>
    <w:div w:id="969558020">
      <w:bodyDiv w:val="1"/>
      <w:marLeft w:val="0"/>
      <w:marRight w:val="0"/>
      <w:marTop w:val="0"/>
      <w:marBottom w:val="0"/>
      <w:divBdr>
        <w:top w:val="none" w:sz="0" w:space="0" w:color="auto"/>
        <w:left w:val="none" w:sz="0" w:space="0" w:color="auto"/>
        <w:bottom w:val="none" w:sz="0" w:space="0" w:color="auto"/>
        <w:right w:val="none" w:sz="0" w:space="0" w:color="auto"/>
      </w:divBdr>
    </w:div>
    <w:div w:id="977342495">
      <w:bodyDiv w:val="1"/>
      <w:marLeft w:val="0"/>
      <w:marRight w:val="0"/>
      <w:marTop w:val="0"/>
      <w:marBottom w:val="0"/>
      <w:divBdr>
        <w:top w:val="none" w:sz="0" w:space="0" w:color="auto"/>
        <w:left w:val="none" w:sz="0" w:space="0" w:color="auto"/>
        <w:bottom w:val="none" w:sz="0" w:space="0" w:color="auto"/>
        <w:right w:val="none" w:sz="0" w:space="0" w:color="auto"/>
      </w:divBdr>
    </w:div>
    <w:div w:id="979767348">
      <w:bodyDiv w:val="1"/>
      <w:marLeft w:val="0"/>
      <w:marRight w:val="0"/>
      <w:marTop w:val="0"/>
      <w:marBottom w:val="0"/>
      <w:divBdr>
        <w:top w:val="none" w:sz="0" w:space="0" w:color="auto"/>
        <w:left w:val="none" w:sz="0" w:space="0" w:color="auto"/>
        <w:bottom w:val="none" w:sz="0" w:space="0" w:color="auto"/>
        <w:right w:val="none" w:sz="0" w:space="0" w:color="auto"/>
      </w:divBdr>
    </w:div>
    <w:div w:id="983196313">
      <w:bodyDiv w:val="1"/>
      <w:marLeft w:val="0"/>
      <w:marRight w:val="0"/>
      <w:marTop w:val="0"/>
      <w:marBottom w:val="0"/>
      <w:divBdr>
        <w:top w:val="none" w:sz="0" w:space="0" w:color="auto"/>
        <w:left w:val="none" w:sz="0" w:space="0" w:color="auto"/>
        <w:bottom w:val="none" w:sz="0" w:space="0" w:color="auto"/>
        <w:right w:val="none" w:sz="0" w:space="0" w:color="auto"/>
      </w:divBdr>
    </w:div>
    <w:div w:id="985429645">
      <w:bodyDiv w:val="1"/>
      <w:marLeft w:val="0"/>
      <w:marRight w:val="0"/>
      <w:marTop w:val="0"/>
      <w:marBottom w:val="0"/>
      <w:divBdr>
        <w:top w:val="none" w:sz="0" w:space="0" w:color="auto"/>
        <w:left w:val="none" w:sz="0" w:space="0" w:color="auto"/>
        <w:bottom w:val="none" w:sz="0" w:space="0" w:color="auto"/>
        <w:right w:val="none" w:sz="0" w:space="0" w:color="auto"/>
      </w:divBdr>
    </w:div>
    <w:div w:id="986935925">
      <w:bodyDiv w:val="1"/>
      <w:marLeft w:val="0"/>
      <w:marRight w:val="0"/>
      <w:marTop w:val="0"/>
      <w:marBottom w:val="0"/>
      <w:divBdr>
        <w:top w:val="none" w:sz="0" w:space="0" w:color="auto"/>
        <w:left w:val="none" w:sz="0" w:space="0" w:color="auto"/>
        <w:bottom w:val="none" w:sz="0" w:space="0" w:color="auto"/>
        <w:right w:val="none" w:sz="0" w:space="0" w:color="auto"/>
      </w:divBdr>
    </w:div>
    <w:div w:id="988633289">
      <w:bodyDiv w:val="1"/>
      <w:marLeft w:val="0"/>
      <w:marRight w:val="0"/>
      <w:marTop w:val="0"/>
      <w:marBottom w:val="0"/>
      <w:divBdr>
        <w:top w:val="none" w:sz="0" w:space="0" w:color="auto"/>
        <w:left w:val="none" w:sz="0" w:space="0" w:color="auto"/>
        <w:bottom w:val="none" w:sz="0" w:space="0" w:color="auto"/>
        <w:right w:val="none" w:sz="0" w:space="0" w:color="auto"/>
      </w:divBdr>
    </w:div>
    <w:div w:id="989945950">
      <w:bodyDiv w:val="1"/>
      <w:marLeft w:val="0"/>
      <w:marRight w:val="0"/>
      <w:marTop w:val="0"/>
      <w:marBottom w:val="0"/>
      <w:divBdr>
        <w:top w:val="none" w:sz="0" w:space="0" w:color="auto"/>
        <w:left w:val="none" w:sz="0" w:space="0" w:color="auto"/>
        <w:bottom w:val="none" w:sz="0" w:space="0" w:color="auto"/>
        <w:right w:val="none" w:sz="0" w:space="0" w:color="auto"/>
      </w:divBdr>
    </w:div>
    <w:div w:id="995574534">
      <w:bodyDiv w:val="1"/>
      <w:marLeft w:val="0"/>
      <w:marRight w:val="0"/>
      <w:marTop w:val="0"/>
      <w:marBottom w:val="0"/>
      <w:divBdr>
        <w:top w:val="none" w:sz="0" w:space="0" w:color="auto"/>
        <w:left w:val="none" w:sz="0" w:space="0" w:color="auto"/>
        <w:bottom w:val="none" w:sz="0" w:space="0" w:color="auto"/>
        <w:right w:val="none" w:sz="0" w:space="0" w:color="auto"/>
      </w:divBdr>
    </w:div>
    <w:div w:id="995649766">
      <w:bodyDiv w:val="1"/>
      <w:marLeft w:val="0"/>
      <w:marRight w:val="0"/>
      <w:marTop w:val="0"/>
      <w:marBottom w:val="0"/>
      <w:divBdr>
        <w:top w:val="none" w:sz="0" w:space="0" w:color="auto"/>
        <w:left w:val="none" w:sz="0" w:space="0" w:color="auto"/>
        <w:bottom w:val="none" w:sz="0" w:space="0" w:color="auto"/>
        <w:right w:val="none" w:sz="0" w:space="0" w:color="auto"/>
      </w:divBdr>
    </w:div>
    <w:div w:id="997078688">
      <w:bodyDiv w:val="1"/>
      <w:marLeft w:val="0"/>
      <w:marRight w:val="0"/>
      <w:marTop w:val="0"/>
      <w:marBottom w:val="0"/>
      <w:divBdr>
        <w:top w:val="none" w:sz="0" w:space="0" w:color="auto"/>
        <w:left w:val="none" w:sz="0" w:space="0" w:color="auto"/>
        <w:bottom w:val="none" w:sz="0" w:space="0" w:color="auto"/>
        <w:right w:val="none" w:sz="0" w:space="0" w:color="auto"/>
      </w:divBdr>
    </w:div>
    <w:div w:id="998584006">
      <w:bodyDiv w:val="1"/>
      <w:marLeft w:val="0"/>
      <w:marRight w:val="0"/>
      <w:marTop w:val="0"/>
      <w:marBottom w:val="0"/>
      <w:divBdr>
        <w:top w:val="none" w:sz="0" w:space="0" w:color="auto"/>
        <w:left w:val="none" w:sz="0" w:space="0" w:color="auto"/>
        <w:bottom w:val="none" w:sz="0" w:space="0" w:color="auto"/>
        <w:right w:val="none" w:sz="0" w:space="0" w:color="auto"/>
      </w:divBdr>
    </w:div>
    <w:div w:id="999621656">
      <w:bodyDiv w:val="1"/>
      <w:marLeft w:val="0"/>
      <w:marRight w:val="0"/>
      <w:marTop w:val="0"/>
      <w:marBottom w:val="0"/>
      <w:divBdr>
        <w:top w:val="none" w:sz="0" w:space="0" w:color="auto"/>
        <w:left w:val="none" w:sz="0" w:space="0" w:color="auto"/>
        <w:bottom w:val="none" w:sz="0" w:space="0" w:color="auto"/>
        <w:right w:val="none" w:sz="0" w:space="0" w:color="auto"/>
      </w:divBdr>
    </w:div>
    <w:div w:id="1003433252">
      <w:bodyDiv w:val="1"/>
      <w:marLeft w:val="0"/>
      <w:marRight w:val="0"/>
      <w:marTop w:val="0"/>
      <w:marBottom w:val="0"/>
      <w:divBdr>
        <w:top w:val="none" w:sz="0" w:space="0" w:color="auto"/>
        <w:left w:val="none" w:sz="0" w:space="0" w:color="auto"/>
        <w:bottom w:val="none" w:sz="0" w:space="0" w:color="auto"/>
        <w:right w:val="none" w:sz="0" w:space="0" w:color="auto"/>
      </w:divBdr>
    </w:div>
    <w:div w:id="1004210751">
      <w:bodyDiv w:val="1"/>
      <w:marLeft w:val="0"/>
      <w:marRight w:val="0"/>
      <w:marTop w:val="0"/>
      <w:marBottom w:val="0"/>
      <w:divBdr>
        <w:top w:val="none" w:sz="0" w:space="0" w:color="auto"/>
        <w:left w:val="none" w:sz="0" w:space="0" w:color="auto"/>
        <w:bottom w:val="none" w:sz="0" w:space="0" w:color="auto"/>
        <w:right w:val="none" w:sz="0" w:space="0" w:color="auto"/>
      </w:divBdr>
    </w:div>
    <w:div w:id="1006514314">
      <w:bodyDiv w:val="1"/>
      <w:marLeft w:val="0"/>
      <w:marRight w:val="0"/>
      <w:marTop w:val="0"/>
      <w:marBottom w:val="0"/>
      <w:divBdr>
        <w:top w:val="none" w:sz="0" w:space="0" w:color="auto"/>
        <w:left w:val="none" w:sz="0" w:space="0" w:color="auto"/>
        <w:bottom w:val="none" w:sz="0" w:space="0" w:color="auto"/>
        <w:right w:val="none" w:sz="0" w:space="0" w:color="auto"/>
      </w:divBdr>
    </w:div>
    <w:div w:id="1010446431">
      <w:bodyDiv w:val="1"/>
      <w:marLeft w:val="0"/>
      <w:marRight w:val="0"/>
      <w:marTop w:val="0"/>
      <w:marBottom w:val="0"/>
      <w:divBdr>
        <w:top w:val="none" w:sz="0" w:space="0" w:color="auto"/>
        <w:left w:val="none" w:sz="0" w:space="0" w:color="auto"/>
        <w:bottom w:val="none" w:sz="0" w:space="0" w:color="auto"/>
        <w:right w:val="none" w:sz="0" w:space="0" w:color="auto"/>
      </w:divBdr>
    </w:div>
    <w:div w:id="1011881870">
      <w:bodyDiv w:val="1"/>
      <w:marLeft w:val="0"/>
      <w:marRight w:val="0"/>
      <w:marTop w:val="0"/>
      <w:marBottom w:val="0"/>
      <w:divBdr>
        <w:top w:val="none" w:sz="0" w:space="0" w:color="auto"/>
        <w:left w:val="none" w:sz="0" w:space="0" w:color="auto"/>
        <w:bottom w:val="none" w:sz="0" w:space="0" w:color="auto"/>
        <w:right w:val="none" w:sz="0" w:space="0" w:color="auto"/>
      </w:divBdr>
    </w:div>
    <w:div w:id="1016888967">
      <w:bodyDiv w:val="1"/>
      <w:marLeft w:val="0"/>
      <w:marRight w:val="0"/>
      <w:marTop w:val="0"/>
      <w:marBottom w:val="0"/>
      <w:divBdr>
        <w:top w:val="none" w:sz="0" w:space="0" w:color="auto"/>
        <w:left w:val="none" w:sz="0" w:space="0" w:color="auto"/>
        <w:bottom w:val="none" w:sz="0" w:space="0" w:color="auto"/>
        <w:right w:val="none" w:sz="0" w:space="0" w:color="auto"/>
      </w:divBdr>
    </w:div>
    <w:div w:id="1019158607">
      <w:bodyDiv w:val="1"/>
      <w:marLeft w:val="0"/>
      <w:marRight w:val="0"/>
      <w:marTop w:val="0"/>
      <w:marBottom w:val="0"/>
      <w:divBdr>
        <w:top w:val="none" w:sz="0" w:space="0" w:color="auto"/>
        <w:left w:val="none" w:sz="0" w:space="0" w:color="auto"/>
        <w:bottom w:val="none" w:sz="0" w:space="0" w:color="auto"/>
        <w:right w:val="none" w:sz="0" w:space="0" w:color="auto"/>
      </w:divBdr>
    </w:div>
    <w:div w:id="1021322464">
      <w:bodyDiv w:val="1"/>
      <w:marLeft w:val="0"/>
      <w:marRight w:val="0"/>
      <w:marTop w:val="0"/>
      <w:marBottom w:val="0"/>
      <w:divBdr>
        <w:top w:val="none" w:sz="0" w:space="0" w:color="auto"/>
        <w:left w:val="none" w:sz="0" w:space="0" w:color="auto"/>
        <w:bottom w:val="none" w:sz="0" w:space="0" w:color="auto"/>
        <w:right w:val="none" w:sz="0" w:space="0" w:color="auto"/>
      </w:divBdr>
    </w:div>
    <w:div w:id="1023436386">
      <w:bodyDiv w:val="1"/>
      <w:marLeft w:val="0"/>
      <w:marRight w:val="0"/>
      <w:marTop w:val="0"/>
      <w:marBottom w:val="0"/>
      <w:divBdr>
        <w:top w:val="none" w:sz="0" w:space="0" w:color="auto"/>
        <w:left w:val="none" w:sz="0" w:space="0" w:color="auto"/>
        <w:bottom w:val="none" w:sz="0" w:space="0" w:color="auto"/>
        <w:right w:val="none" w:sz="0" w:space="0" w:color="auto"/>
      </w:divBdr>
    </w:div>
    <w:div w:id="1023481199">
      <w:bodyDiv w:val="1"/>
      <w:marLeft w:val="0"/>
      <w:marRight w:val="0"/>
      <w:marTop w:val="0"/>
      <w:marBottom w:val="0"/>
      <w:divBdr>
        <w:top w:val="none" w:sz="0" w:space="0" w:color="auto"/>
        <w:left w:val="none" w:sz="0" w:space="0" w:color="auto"/>
        <w:bottom w:val="none" w:sz="0" w:space="0" w:color="auto"/>
        <w:right w:val="none" w:sz="0" w:space="0" w:color="auto"/>
      </w:divBdr>
    </w:div>
    <w:div w:id="1024329537">
      <w:bodyDiv w:val="1"/>
      <w:marLeft w:val="0"/>
      <w:marRight w:val="0"/>
      <w:marTop w:val="0"/>
      <w:marBottom w:val="0"/>
      <w:divBdr>
        <w:top w:val="none" w:sz="0" w:space="0" w:color="auto"/>
        <w:left w:val="none" w:sz="0" w:space="0" w:color="auto"/>
        <w:bottom w:val="none" w:sz="0" w:space="0" w:color="auto"/>
        <w:right w:val="none" w:sz="0" w:space="0" w:color="auto"/>
      </w:divBdr>
    </w:div>
    <w:div w:id="1024555927">
      <w:bodyDiv w:val="1"/>
      <w:marLeft w:val="0"/>
      <w:marRight w:val="0"/>
      <w:marTop w:val="0"/>
      <w:marBottom w:val="0"/>
      <w:divBdr>
        <w:top w:val="none" w:sz="0" w:space="0" w:color="auto"/>
        <w:left w:val="none" w:sz="0" w:space="0" w:color="auto"/>
        <w:bottom w:val="none" w:sz="0" w:space="0" w:color="auto"/>
        <w:right w:val="none" w:sz="0" w:space="0" w:color="auto"/>
      </w:divBdr>
    </w:div>
    <w:div w:id="1040783998">
      <w:bodyDiv w:val="1"/>
      <w:marLeft w:val="0"/>
      <w:marRight w:val="0"/>
      <w:marTop w:val="0"/>
      <w:marBottom w:val="0"/>
      <w:divBdr>
        <w:top w:val="none" w:sz="0" w:space="0" w:color="auto"/>
        <w:left w:val="none" w:sz="0" w:space="0" w:color="auto"/>
        <w:bottom w:val="none" w:sz="0" w:space="0" w:color="auto"/>
        <w:right w:val="none" w:sz="0" w:space="0" w:color="auto"/>
      </w:divBdr>
    </w:div>
    <w:div w:id="1040864362">
      <w:bodyDiv w:val="1"/>
      <w:marLeft w:val="0"/>
      <w:marRight w:val="0"/>
      <w:marTop w:val="0"/>
      <w:marBottom w:val="0"/>
      <w:divBdr>
        <w:top w:val="none" w:sz="0" w:space="0" w:color="auto"/>
        <w:left w:val="none" w:sz="0" w:space="0" w:color="auto"/>
        <w:bottom w:val="none" w:sz="0" w:space="0" w:color="auto"/>
        <w:right w:val="none" w:sz="0" w:space="0" w:color="auto"/>
      </w:divBdr>
    </w:div>
    <w:div w:id="1042174871">
      <w:bodyDiv w:val="1"/>
      <w:marLeft w:val="0"/>
      <w:marRight w:val="0"/>
      <w:marTop w:val="0"/>
      <w:marBottom w:val="0"/>
      <w:divBdr>
        <w:top w:val="none" w:sz="0" w:space="0" w:color="auto"/>
        <w:left w:val="none" w:sz="0" w:space="0" w:color="auto"/>
        <w:bottom w:val="none" w:sz="0" w:space="0" w:color="auto"/>
        <w:right w:val="none" w:sz="0" w:space="0" w:color="auto"/>
      </w:divBdr>
    </w:div>
    <w:div w:id="1050110362">
      <w:bodyDiv w:val="1"/>
      <w:marLeft w:val="0"/>
      <w:marRight w:val="0"/>
      <w:marTop w:val="0"/>
      <w:marBottom w:val="0"/>
      <w:divBdr>
        <w:top w:val="none" w:sz="0" w:space="0" w:color="auto"/>
        <w:left w:val="none" w:sz="0" w:space="0" w:color="auto"/>
        <w:bottom w:val="none" w:sz="0" w:space="0" w:color="auto"/>
        <w:right w:val="none" w:sz="0" w:space="0" w:color="auto"/>
      </w:divBdr>
    </w:div>
    <w:div w:id="1050686370">
      <w:bodyDiv w:val="1"/>
      <w:marLeft w:val="0"/>
      <w:marRight w:val="0"/>
      <w:marTop w:val="0"/>
      <w:marBottom w:val="0"/>
      <w:divBdr>
        <w:top w:val="none" w:sz="0" w:space="0" w:color="auto"/>
        <w:left w:val="none" w:sz="0" w:space="0" w:color="auto"/>
        <w:bottom w:val="none" w:sz="0" w:space="0" w:color="auto"/>
        <w:right w:val="none" w:sz="0" w:space="0" w:color="auto"/>
      </w:divBdr>
    </w:div>
    <w:div w:id="1051922156">
      <w:bodyDiv w:val="1"/>
      <w:marLeft w:val="0"/>
      <w:marRight w:val="0"/>
      <w:marTop w:val="0"/>
      <w:marBottom w:val="0"/>
      <w:divBdr>
        <w:top w:val="none" w:sz="0" w:space="0" w:color="auto"/>
        <w:left w:val="none" w:sz="0" w:space="0" w:color="auto"/>
        <w:bottom w:val="none" w:sz="0" w:space="0" w:color="auto"/>
        <w:right w:val="none" w:sz="0" w:space="0" w:color="auto"/>
      </w:divBdr>
    </w:div>
    <w:div w:id="1060908379">
      <w:bodyDiv w:val="1"/>
      <w:marLeft w:val="0"/>
      <w:marRight w:val="0"/>
      <w:marTop w:val="0"/>
      <w:marBottom w:val="0"/>
      <w:divBdr>
        <w:top w:val="none" w:sz="0" w:space="0" w:color="auto"/>
        <w:left w:val="none" w:sz="0" w:space="0" w:color="auto"/>
        <w:bottom w:val="none" w:sz="0" w:space="0" w:color="auto"/>
        <w:right w:val="none" w:sz="0" w:space="0" w:color="auto"/>
      </w:divBdr>
    </w:div>
    <w:div w:id="1063336830">
      <w:bodyDiv w:val="1"/>
      <w:marLeft w:val="0"/>
      <w:marRight w:val="0"/>
      <w:marTop w:val="0"/>
      <w:marBottom w:val="0"/>
      <w:divBdr>
        <w:top w:val="none" w:sz="0" w:space="0" w:color="auto"/>
        <w:left w:val="none" w:sz="0" w:space="0" w:color="auto"/>
        <w:bottom w:val="none" w:sz="0" w:space="0" w:color="auto"/>
        <w:right w:val="none" w:sz="0" w:space="0" w:color="auto"/>
      </w:divBdr>
    </w:div>
    <w:div w:id="1068384337">
      <w:bodyDiv w:val="1"/>
      <w:marLeft w:val="0"/>
      <w:marRight w:val="0"/>
      <w:marTop w:val="0"/>
      <w:marBottom w:val="0"/>
      <w:divBdr>
        <w:top w:val="none" w:sz="0" w:space="0" w:color="auto"/>
        <w:left w:val="none" w:sz="0" w:space="0" w:color="auto"/>
        <w:bottom w:val="none" w:sz="0" w:space="0" w:color="auto"/>
        <w:right w:val="none" w:sz="0" w:space="0" w:color="auto"/>
      </w:divBdr>
    </w:div>
    <w:div w:id="1073236832">
      <w:bodyDiv w:val="1"/>
      <w:marLeft w:val="0"/>
      <w:marRight w:val="0"/>
      <w:marTop w:val="0"/>
      <w:marBottom w:val="0"/>
      <w:divBdr>
        <w:top w:val="none" w:sz="0" w:space="0" w:color="auto"/>
        <w:left w:val="none" w:sz="0" w:space="0" w:color="auto"/>
        <w:bottom w:val="none" w:sz="0" w:space="0" w:color="auto"/>
        <w:right w:val="none" w:sz="0" w:space="0" w:color="auto"/>
      </w:divBdr>
    </w:div>
    <w:div w:id="1075275193">
      <w:bodyDiv w:val="1"/>
      <w:marLeft w:val="0"/>
      <w:marRight w:val="0"/>
      <w:marTop w:val="0"/>
      <w:marBottom w:val="0"/>
      <w:divBdr>
        <w:top w:val="none" w:sz="0" w:space="0" w:color="auto"/>
        <w:left w:val="none" w:sz="0" w:space="0" w:color="auto"/>
        <w:bottom w:val="none" w:sz="0" w:space="0" w:color="auto"/>
        <w:right w:val="none" w:sz="0" w:space="0" w:color="auto"/>
      </w:divBdr>
    </w:div>
    <w:div w:id="1075318368">
      <w:bodyDiv w:val="1"/>
      <w:marLeft w:val="0"/>
      <w:marRight w:val="0"/>
      <w:marTop w:val="0"/>
      <w:marBottom w:val="0"/>
      <w:divBdr>
        <w:top w:val="none" w:sz="0" w:space="0" w:color="auto"/>
        <w:left w:val="none" w:sz="0" w:space="0" w:color="auto"/>
        <w:bottom w:val="none" w:sz="0" w:space="0" w:color="auto"/>
        <w:right w:val="none" w:sz="0" w:space="0" w:color="auto"/>
      </w:divBdr>
    </w:div>
    <w:div w:id="1076511849">
      <w:bodyDiv w:val="1"/>
      <w:marLeft w:val="0"/>
      <w:marRight w:val="0"/>
      <w:marTop w:val="0"/>
      <w:marBottom w:val="0"/>
      <w:divBdr>
        <w:top w:val="none" w:sz="0" w:space="0" w:color="auto"/>
        <w:left w:val="none" w:sz="0" w:space="0" w:color="auto"/>
        <w:bottom w:val="none" w:sz="0" w:space="0" w:color="auto"/>
        <w:right w:val="none" w:sz="0" w:space="0" w:color="auto"/>
      </w:divBdr>
    </w:div>
    <w:div w:id="1076781393">
      <w:bodyDiv w:val="1"/>
      <w:marLeft w:val="0"/>
      <w:marRight w:val="0"/>
      <w:marTop w:val="0"/>
      <w:marBottom w:val="0"/>
      <w:divBdr>
        <w:top w:val="none" w:sz="0" w:space="0" w:color="auto"/>
        <w:left w:val="none" w:sz="0" w:space="0" w:color="auto"/>
        <w:bottom w:val="none" w:sz="0" w:space="0" w:color="auto"/>
        <w:right w:val="none" w:sz="0" w:space="0" w:color="auto"/>
      </w:divBdr>
    </w:div>
    <w:div w:id="1078940660">
      <w:bodyDiv w:val="1"/>
      <w:marLeft w:val="0"/>
      <w:marRight w:val="0"/>
      <w:marTop w:val="0"/>
      <w:marBottom w:val="0"/>
      <w:divBdr>
        <w:top w:val="none" w:sz="0" w:space="0" w:color="auto"/>
        <w:left w:val="none" w:sz="0" w:space="0" w:color="auto"/>
        <w:bottom w:val="none" w:sz="0" w:space="0" w:color="auto"/>
        <w:right w:val="none" w:sz="0" w:space="0" w:color="auto"/>
      </w:divBdr>
    </w:div>
    <w:div w:id="1080831522">
      <w:bodyDiv w:val="1"/>
      <w:marLeft w:val="0"/>
      <w:marRight w:val="0"/>
      <w:marTop w:val="0"/>
      <w:marBottom w:val="0"/>
      <w:divBdr>
        <w:top w:val="none" w:sz="0" w:space="0" w:color="auto"/>
        <w:left w:val="none" w:sz="0" w:space="0" w:color="auto"/>
        <w:bottom w:val="none" w:sz="0" w:space="0" w:color="auto"/>
        <w:right w:val="none" w:sz="0" w:space="0" w:color="auto"/>
      </w:divBdr>
    </w:div>
    <w:div w:id="1081876897">
      <w:bodyDiv w:val="1"/>
      <w:marLeft w:val="0"/>
      <w:marRight w:val="0"/>
      <w:marTop w:val="0"/>
      <w:marBottom w:val="0"/>
      <w:divBdr>
        <w:top w:val="none" w:sz="0" w:space="0" w:color="auto"/>
        <w:left w:val="none" w:sz="0" w:space="0" w:color="auto"/>
        <w:bottom w:val="none" w:sz="0" w:space="0" w:color="auto"/>
        <w:right w:val="none" w:sz="0" w:space="0" w:color="auto"/>
      </w:divBdr>
    </w:div>
    <w:div w:id="1091438556">
      <w:bodyDiv w:val="1"/>
      <w:marLeft w:val="0"/>
      <w:marRight w:val="0"/>
      <w:marTop w:val="0"/>
      <w:marBottom w:val="0"/>
      <w:divBdr>
        <w:top w:val="none" w:sz="0" w:space="0" w:color="auto"/>
        <w:left w:val="none" w:sz="0" w:space="0" w:color="auto"/>
        <w:bottom w:val="none" w:sz="0" w:space="0" w:color="auto"/>
        <w:right w:val="none" w:sz="0" w:space="0" w:color="auto"/>
      </w:divBdr>
    </w:div>
    <w:div w:id="1096631745">
      <w:bodyDiv w:val="1"/>
      <w:marLeft w:val="0"/>
      <w:marRight w:val="0"/>
      <w:marTop w:val="0"/>
      <w:marBottom w:val="0"/>
      <w:divBdr>
        <w:top w:val="none" w:sz="0" w:space="0" w:color="auto"/>
        <w:left w:val="none" w:sz="0" w:space="0" w:color="auto"/>
        <w:bottom w:val="none" w:sz="0" w:space="0" w:color="auto"/>
        <w:right w:val="none" w:sz="0" w:space="0" w:color="auto"/>
      </w:divBdr>
    </w:div>
    <w:div w:id="1099451615">
      <w:bodyDiv w:val="1"/>
      <w:marLeft w:val="0"/>
      <w:marRight w:val="0"/>
      <w:marTop w:val="0"/>
      <w:marBottom w:val="0"/>
      <w:divBdr>
        <w:top w:val="none" w:sz="0" w:space="0" w:color="auto"/>
        <w:left w:val="none" w:sz="0" w:space="0" w:color="auto"/>
        <w:bottom w:val="none" w:sz="0" w:space="0" w:color="auto"/>
        <w:right w:val="none" w:sz="0" w:space="0" w:color="auto"/>
      </w:divBdr>
    </w:div>
    <w:div w:id="1100829843">
      <w:bodyDiv w:val="1"/>
      <w:marLeft w:val="0"/>
      <w:marRight w:val="0"/>
      <w:marTop w:val="0"/>
      <w:marBottom w:val="0"/>
      <w:divBdr>
        <w:top w:val="none" w:sz="0" w:space="0" w:color="auto"/>
        <w:left w:val="none" w:sz="0" w:space="0" w:color="auto"/>
        <w:bottom w:val="none" w:sz="0" w:space="0" w:color="auto"/>
        <w:right w:val="none" w:sz="0" w:space="0" w:color="auto"/>
      </w:divBdr>
    </w:div>
    <w:div w:id="1101530734">
      <w:bodyDiv w:val="1"/>
      <w:marLeft w:val="0"/>
      <w:marRight w:val="0"/>
      <w:marTop w:val="0"/>
      <w:marBottom w:val="0"/>
      <w:divBdr>
        <w:top w:val="none" w:sz="0" w:space="0" w:color="auto"/>
        <w:left w:val="none" w:sz="0" w:space="0" w:color="auto"/>
        <w:bottom w:val="none" w:sz="0" w:space="0" w:color="auto"/>
        <w:right w:val="none" w:sz="0" w:space="0" w:color="auto"/>
      </w:divBdr>
    </w:div>
    <w:div w:id="1101685799">
      <w:bodyDiv w:val="1"/>
      <w:marLeft w:val="0"/>
      <w:marRight w:val="0"/>
      <w:marTop w:val="0"/>
      <w:marBottom w:val="0"/>
      <w:divBdr>
        <w:top w:val="none" w:sz="0" w:space="0" w:color="auto"/>
        <w:left w:val="none" w:sz="0" w:space="0" w:color="auto"/>
        <w:bottom w:val="none" w:sz="0" w:space="0" w:color="auto"/>
        <w:right w:val="none" w:sz="0" w:space="0" w:color="auto"/>
      </w:divBdr>
    </w:div>
    <w:div w:id="1103763494">
      <w:bodyDiv w:val="1"/>
      <w:marLeft w:val="0"/>
      <w:marRight w:val="0"/>
      <w:marTop w:val="0"/>
      <w:marBottom w:val="0"/>
      <w:divBdr>
        <w:top w:val="none" w:sz="0" w:space="0" w:color="auto"/>
        <w:left w:val="none" w:sz="0" w:space="0" w:color="auto"/>
        <w:bottom w:val="none" w:sz="0" w:space="0" w:color="auto"/>
        <w:right w:val="none" w:sz="0" w:space="0" w:color="auto"/>
      </w:divBdr>
    </w:div>
    <w:div w:id="1106462019">
      <w:bodyDiv w:val="1"/>
      <w:marLeft w:val="0"/>
      <w:marRight w:val="0"/>
      <w:marTop w:val="0"/>
      <w:marBottom w:val="0"/>
      <w:divBdr>
        <w:top w:val="none" w:sz="0" w:space="0" w:color="auto"/>
        <w:left w:val="none" w:sz="0" w:space="0" w:color="auto"/>
        <w:bottom w:val="none" w:sz="0" w:space="0" w:color="auto"/>
        <w:right w:val="none" w:sz="0" w:space="0" w:color="auto"/>
      </w:divBdr>
    </w:div>
    <w:div w:id="1106660941">
      <w:bodyDiv w:val="1"/>
      <w:marLeft w:val="0"/>
      <w:marRight w:val="0"/>
      <w:marTop w:val="0"/>
      <w:marBottom w:val="0"/>
      <w:divBdr>
        <w:top w:val="none" w:sz="0" w:space="0" w:color="auto"/>
        <w:left w:val="none" w:sz="0" w:space="0" w:color="auto"/>
        <w:bottom w:val="none" w:sz="0" w:space="0" w:color="auto"/>
        <w:right w:val="none" w:sz="0" w:space="0" w:color="auto"/>
      </w:divBdr>
    </w:div>
    <w:div w:id="1109935992">
      <w:bodyDiv w:val="1"/>
      <w:marLeft w:val="0"/>
      <w:marRight w:val="0"/>
      <w:marTop w:val="0"/>
      <w:marBottom w:val="0"/>
      <w:divBdr>
        <w:top w:val="none" w:sz="0" w:space="0" w:color="auto"/>
        <w:left w:val="none" w:sz="0" w:space="0" w:color="auto"/>
        <w:bottom w:val="none" w:sz="0" w:space="0" w:color="auto"/>
        <w:right w:val="none" w:sz="0" w:space="0" w:color="auto"/>
      </w:divBdr>
    </w:div>
    <w:div w:id="1110473456">
      <w:bodyDiv w:val="1"/>
      <w:marLeft w:val="0"/>
      <w:marRight w:val="0"/>
      <w:marTop w:val="0"/>
      <w:marBottom w:val="0"/>
      <w:divBdr>
        <w:top w:val="none" w:sz="0" w:space="0" w:color="auto"/>
        <w:left w:val="none" w:sz="0" w:space="0" w:color="auto"/>
        <w:bottom w:val="none" w:sz="0" w:space="0" w:color="auto"/>
        <w:right w:val="none" w:sz="0" w:space="0" w:color="auto"/>
      </w:divBdr>
    </w:div>
    <w:div w:id="1110514806">
      <w:bodyDiv w:val="1"/>
      <w:marLeft w:val="0"/>
      <w:marRight w:val="0"/>
      <w:marTop w:val="0"/>
      <w:marBottom w:val="0"/>
      <w:divBdr>
        <w:top w:val="none" w:sz="0" w:space="0" w:color="auto"/>
        <w:left w:val="none" w:sz="0" w:space="0" w:color="auto"/>
        <w:bottom w:val="none" w:sz="0" w:space="0" w:color="auto"/>
        <w:right w:val="none" w:sz="0" w:space="0" w:color="auto"/>
      </w:divBdr>
    </w:div>
    <w:div w:id="1114177592">
      <w:bodyDiv w:val="1"/>
      <w:marLeft w:val="0"/>
      <w:marRight w:val="0"/>
      <w:marTop w:val="0"/>
      <w:marBottom w:val="0"/>
      <w:divBdr>
        <w:top w:val="none" w:sz="0" w:space="0" w:color="auto"/>
        <w:left w:val="none" w:sz="0" w:space="0" w:color="auto"/>
        <w:bottom w:val="none" w:sz="0" w:space="0" w:color="auto"/>
        <w:right w:val="none" w:sz="0" w:space="0" w:color="auto"/>
      </w:divBdr>
    </w:div>
    <w:div w:id="1118765639">
      <w:bodyDiv w:val="1"/>
      <w:marLeft w:val="0"/>
      <w:marRight w:val="0"/>
      <w:marTop w:val="0"/>
      <w:marBottom w:val="0"/>
      <w:divBdr>
        <w:top w:val="none" w:sz="0" w:space="0" w:color="auto"/>
        <w:left w:val="none" w:sz="0" w:space="0" w:color="auto"/>
        <w:bottom w:val="none" w:sz="0" w:space="0" w:color="auto"/>
        <w:right w:val="none" w:sz="0" w:space="0" w:color="auto"/>
      </w:divBdr>
    </w:div>
    <w:div w:id="1122698341">
      <w:bodyDiv w:val="1"/>
      <w:marLeft w:val="0"/>
      <w:marRight w:val="0"/>
      <w:marTop w:val="0"/>
      <w:marBottom w:val="0"/>
      <w:divBdr>
        <w:top w:val="none" w:sz="0" w:space="0" w:color="auto"/>
        <w:left w:val="none" w:sz="0" w:space="0" w:color="auto"/>
        <w:bottom w:val="none" w:sz="0" w:space="0" w:color="auto"/>
        <w:right w:val="none" w:sz="0" w:space="0" w:color="auto"/>
      </w:divBdr>
    </w:div>
    <w:div w:id="1126432910">
      <w:bodyDiv w:val="1"/>
      <w:marLeft w:val="0"/>
      <w:marRight w:val="0"/>
      <w:marTop w:val="0"/>
      <w:marBottom w:val="0"/>
      <w:divBdr>
        <w:top w:val="none" w:sz="0" w:space="0" w:color="auto"/>
        <w:left w:val="none" w:sz="0" w:space="0" w:color="auto"/>
        <w:bottom w:val="none" w:sz="0" w:space="0" w:color="auto"/>
        <w:right w:val="none" w:sz="0" w:space="0" w:color="auto"/>
      </w:divBdr>
    </w:div>
    <w:div w:id="1126894066">
      <w:bodyDiv w:val="1"/>
      <w:marLeft w:val="0"/>
      <w:marRight w:val="0"/>
      <w:marTop w:val="0"/>
      <w:marBottom w:val="0"/>
      <w:divBdr>
        <w:top w:val="none" w:sz="0" w:space="0" w:color="auto"/>
        <w:left w:val="none" w:sz="0" w:space="0" w:color="auto"/>
        <w:bottom w:val="none" w:sz="0" w:space="0" w:color="auto"/>
        <w:right w:val="none" w:sz="0" w:space="0" w:color="auto"/>
      </w:divBdr>
    </w:div>
    <w:div w:id="1131292485">
      <w:bodyDiv w:val="1"/>
      <w:marLeft w:val="0"/>
      <w:marRight w:val="0"/>
      <w:marTop w:val="0"/>
      <w:marBottom w:val="0"/>
      <w:divBdr>
        <w:top w:val="none" w:sz="0" w:space="0" w:color="auto"/>
        <w:left w:val="none" w:sz="0" w:space="0" w:color="auto"/>
        <w:bottom w:val="none" w:sz="0" w:space="0" w:color="auto"/>
        <w:right w:val="none" w:sz="0" w:space="0" w:color="auto"/>
      </w:divBdr>
    </w:div>
    <w:div w:id="1133988427">
      <w:bodyDiv w:val="1"/>
      <w:marLeft w:val="0"/>
      <w:marRight w:val="0"/>
      <w:marTop w:val="0"/>
      <w:marBottom w:val="0"/>
      <w:divBdr>
        <w:top w:val="none" w:sz="0" w:space="0" w:color="auto"/>
        <w:left w:val="none" w:sz="0" w:space="0" w:color="auto"/>
        <w:bottom w:val="none" w:sz="0" w:space="0" w:color="auto"/>
        <w:right w:val="none" w:sz="0" w:space="0" w:color="auto"/>
      </w:divBdr>
    </w:div>
    <w:div w:id="1136140944">
      <w:bodyDiv w:val="1"/>
      <w:marLeft w:val="0"/>
      <w:marRight w:val="0"/>
      <w:marTop w:val="0"/>
      <w:marBottom w:val="0"/>
      <w:divBdr>
        <w:top w:val="none" w:sz="0" w:space="0" w:color="auto"/>
        <w:left w:val="none" w:sz="0" w:space="0" w:color="auto"/>
        <w:bottom w:val="none" w:sz="0" w:space="0" w:color="auto"/>
        <w:right w:val="none" w:sz="0" w:space="0" w:color="auto"/>
      </w:divBdr>
    </w:div>
    <w:div w:id="1137798972">
      <w:bodyDiv w:val="1"/>
      <w:marLeft w:val="0"/>
      <w:marRight w:val="0"/>
      <w:marTop w:val="0"/>
      <w:marBottom w:val="0"/>
      <w:divBdr>
        <w:top w:val="none" w:sz="0" w:space="0" w:color="auto"/>
        <w:left w:val="none" w:sz="0" w:space="0" w:color="auto"/>
        <w:bottom w:val="none" w:sz="0" w:space="0" w:color="auto"/>
        <w:right w:val="none" w:sz="0" w:space="0" w:color="auto"/>
      </w:divBdr>
    </w:div>
    <w:div w:id="1138108689">
      <w:bodyDiv w:val="1"/>
      <w:marLeft w:val="0"/>
      <w:marRight w:val="0"/>
      <w:marTop w:val="0"/>
      <w:marBottom w:val="0"/>
      <w:divBdr>
        <w:top w:val="none" w:sz="0" w:space="0" w:color="auto"/>
        <w:left w:val="none" w:sz="0" w:space="0" w:color="auto"/>
        <w:bottom w:val="none" w:sz="0" w:space="0" w:color="auto"/>
        <w:right w:val="none" w:sz="0" w:space="0" w:color="auto"/>
      </w:divBdr>
    </w:div>
    <w:div w:id="1140465067">
      <w:bodyDiv w:val="1"/>
      <w:marLeft w:val="0"/>
      <w:marRight w:val="0"/>
      <w:marTop w:val="0"/>
      <w:marBottom w:val="0"/>
      <w:divBdr>
        <w:top w:val="none" w:sz="0" w:space="0" w:color="auto"/>
        <w:left w:val="none" w:sz="0" w:space="0" w:color="auto"/>
        <w:bottom w:val="none" w:sz="0" w:space="0" w:color="auto"/>
        <w:right w:val="none" w:sz="0" w:space="0" w:color="auto"/>
      </w:divBdr>
    </w:div>
    <w:div w:id="1145662139">
      <w:bodyDiv w:val="1"/>
      <w:marLeft w:val="0"/>
      <w:marRight w:val="0"/>
      <w:marTop w:val="0"/>
      <w:marBottom w:val="0"/>
      <w:divBdr>
        <w:top w:val="none" w:sz="0" w:space="0" w:color="auto"/>
        <w:left w:val="none" w:sz="0" w:space="0" w:color="auto"/>
        <w:bottom w:val="none" w:sz="0" w:space="0" w:color="auto"/>
        <w:right w:val="none" w:sz="0" w:space="0" w:color="auto"/>
      </w:divBdr>
    </w:div>
    <w:div w:id="1146359810">
      <w:bodyDiv w:val="1"/>
      <w:marLeft w:val="0"/>
      <w:marRight w:val="0"/>
      <w:marTop w:val="0"/>
      <w:marBottom w:val="0"/>
      <w:divBdr>
        <w:top w:val="none" w:sz="0" w:space="0" w:color="auto"/>
        <w:left w:val="none" w:sz="0" w:space="0" w:color="auto"/>
        <w:bottom w:val="none" w:sz="0" w:space="0" w:color="auto"/>
        <w:right w:val="none" w:sz="0" w:space="0" w:color="auto"/>
      </w:divBdr>
    </w:div>
    <w:div w:id="1146968649">
      <w:bodyDiv w:val="1"/>
      <w:marLeft w:val="0"/>
      <w:marRight w:val="0"/>
      <w:marTop w:val="0"/>
      <w:marBottom w:val="0"/>
      <w:divBdr>
        <w:top w:val="none" w:sz="0" w:space="0" w:color="auto"/>
        <w:left w:val="none" w:sz="0" w:space="0" w:color="auto"/>
        <w:bottom w:val="none" w:sz="0" w:space="0" w:color="auto"/>
        <w:right w:val="none" w:sz="0" w:space="0" w:color="auto"/>
      </w:divBdr>
    </w:div>
    <w:div w:id="1151100232">
      <w:bodyDiv w:val="1"/>
      <w:marLeft w:val="0"/>
      <w:marRight w:val="0"/>
      <w:marTop w:val="0"/>
      <w:marBottom w:val="0"/>
      <w:divBdr>
        <w:top w:val="none" w:sz="0" w:space="0" w:color="auto"/>
        <w:left w:val="none" w:sz="0" w:space="0" w:color="auto"/>
        <w:bottom w:val="none" w:sz="0" w:space="0" w:color="auto"/>
        <w:right w:val="none" w:sz="0" w:space="0" w:color="auto"/>
      </w:divBdr>
    </w:div>
    <w:div w:id="1155534284">
      <w:bodyDiv w:val="1"/>
      <w:marLeft w:val="0"/>
      <w:marRight w:val="0"/>
      <w:marTop w:val="0"/>
      <w:marBottom w:val="0"/>
      <w:divBdr>
        <w:top w:val="none" w:sz="0" w:space="0" w:color="auto"/>
        <w:left w:val="none" w:sz="0" w:space="0" w:color="auto"/>
        <w:bottom w:val="none" w:sz="0" w:space="0" w:color="auto"/>
        <w:right w:val="none" w:sz="0" w:space="0" w:color="auto"/>
      </w:divBdr>
    </w:div>
    <w:div w:id="1157115775">
      <w:bodyDiv w:val="1"/>
      <w:marLeft w:val="0"/>
      <w:marRight w:val="0"/>
      <w:marTop w:val="0"/>
      <w:marBottom w:val="0"/>
      <w:divBdr>
        <w:top w:val="none" w:sz="0" w:space="0" w:color="auto"/>
        <w:left w:val="none" w:sz="0" w:space="0" w:color="auto"/>
        <w:bottom w:val="none" w:sz="0" w:space="0" w:color="auto"/>
        <w:right w:val="none" w:sz="0" w:space="0" w:color="auto"/>
      </w:divBdr>
    </w:div>
    <w:div w:id="1159075252">
      <w:bodyDiv w:val="1"/>
      <w:marLeft w:val="0"/>
      <w:marRight w:val="0"/>
      <w:marTop w:val="0"/>
      <w:marBottom w:val="0"/>
      <w:divBdr>
        <w:top w:val="none" w:sz="0" w:space="0" w:color="auto"/>
        <w:left w:val="none" w:sz="0" w:space="0" w:color="auto"/>
        <w:bottom w:val="none" w:sz="0" w:space="0" w:color="auto"/>
        <w:right w:val="none" w:sz="0" w:space="0" w:color="auto"/>
      </w:divBdr>
    </w:div>
    <w:div w:id="1159618628">
      <w:bodyDiv w:val="1"/>
      <w:marLeft w:val="0"/>
      <w:marRight w:val="0"/>
      <w:marTop w:val="0"/>
      <w:marBottom w:val="0"/>
      <w:divBdr>
        <w:top w:val="none" w:sz="0" w:space="0" w:color="auto"/>
        <w:left w:val="none" w:sz="0" w:space="0" w:color="auto"/>
        <w:bottom w:val="none" w:sz="0" w:space="0" w:color="auto"/>
        <w:right w:val="none" w:sz="0" w:space="0" w:color="auto"/>
      </w:divBdr>
    </w:div>
    <w:div w:id="1164931383">
      <w:bodyDiv w:val="1"/>
      <w:marLeft w:val="0"/>
      <w:marRight w:val="0"/>
      <w:marTop w:val="0"/>
      <w:marBottom w:val="0"/>
      <w:divBdr>
        <w:top w:val="none" w:sz="0" w:space="0" w:color="auto"/>
        <w:left w:val="none" w:sz="0" w:space="0" w:color="auto"/>
        <w:bottom w:val="none" w:sz="0" w:space="0" w:color="auto"/>
        <w:right w:val="none" w:sz="0" w:space="0" w:color="auto"/>
      </w:divBdr>
    </w:div>
    <w:div w:id="1167594205">
      <w:bodyDiv w:val="1"/>
      <w:marLeft w:val="0"/>
      <w:marRight w:val="0"/>
      <w:marTop w:val="0"/>
      <w:marBottom w:val="0"/>
      <w:divBdr>
        <w:top w:val="none" w:sz="0" w:space="0" w:color="auto"/>
        <w:left w:val="none" w:sz="0" w:space="0" w:color="auto"/>
        <w:bottom w:val="none" w:sz="0" w:space="0" w:color="auto"/>
        <w:right w:val="none" w:sz="0" w:space="0" w:color="auto"/>
      </w:divBdr>
    </w:div>
    <w:div w:id="1168862339">
      <w:bodyDiv w:val="1"/>
      <w:marLeft w:val="0"/>
      <w:marRight w:val="0"/>
      <w:marTop w:val="0"/>
      <w:marBottom w:val="0"/>
      <w:divBdr>
        <w:top w:val="none" w:sz="0" w:space="0" w:color="auto"/>
        <w:left w:val="none" w:sz="0" w:space="0" w:color="auto"/>
        <w:bottom w:val="none" w:sz="0" w:space="0" w:color="auto"/>
        <w:right w:val="none" w:sz="0" w:space="0" w:color="auto"/>
      </w:divBdr>
    </w:div>
    <w:div w:id="1174489814">
      <w:bodyDiv w:val="1"/>
      <w:marLeft w:val="0"/>
      <w:marRight w:val="0"/>
      <w:marTop w:val="0"/>
      <w:marBottom w:val="0"/>
      <w:divBdr>
        <w:top w:val="none" w:sz="0" w:space="0" w:color="auto"/>
        <w:left w:val="none" w:sz="0" w:space="0" w:color="auto"/>
        <w:bottom w:val="none" w:sz="0" w:space="0" w:color="auto"/>
        <w:right w:val="none" w:sz="0" w:space="0" w:color="auto"/>
      </w:divBdr>
    </w:div>
    <w:div w:id="1175847244">
      <w:bodyDiv w:val="1"/>
      <w:marLeft w:val="0"/>
      <w:marRight w:val="0"/>
      <w:marTop w:val="0"/>
      <w:marBottom w:val="0"/>
      <w:divBdr>
        <w:top w:val="none" w:sz="0" w:space="0" w:color="auto"/>
        <w:left w:val="none" w:sz="0" w:space="0" w:color="auto"/>
        <w:bottom w:val="none" w:sz="0" w:space="0" w:color="auto"/>
        <w:right w:val="none" w:sz="0" w:space="0" w:color="auto"/>
      </w:divBdr>
    </w:div>
    <w:div w:id="1178158192">
      <w:bodyDiv w:val="1"/>
      <w:marLeft w:val="0"/>
      <w:marRight w:val="0"/>
      <w:marTop w:val="0"/>
      <w:marBottom w:val="0"/>
      <w:divBdr>
        <w:top w:val="none" w:sz="0" w:space="0" w:color="auto"/>
        <w:left w:val="none" w:sz="0" w:space="0" w:color="auto"/>
        <w:bottom w:val="none" w:sz="0" w:space="0" w:color="auto"/>
        <w:right w:val="none" w:sz="0" w:space="0" w:color="auto"/>
      </w:divBdr>
    </w:div>
    <w:div w:id="1180043907">
      <w:bodyDiv w:val="1"/>
      <w:marLeft w:val="0"/>
      <w:marRight w:val="0"/>
      <w:marTop w:val="0"/>
      <w:marBottom w:val="0"/>
      <w:divBdr>
        <w:top w:val="none" w:sz="0" w:space="0" w:color="auto"/>
        <w:left w:val="none" w:sz="0" w:space="0" w:color="auto"/>
        <w:bottom w:val="none" w:sz="0" w:space="0" w:color="auto"/>
        <w:right w:val="none" w:sz="0" w:space="0" w:color="auto"/>
      </w:divBdr>
    </w:div>
    <w:div w:id="1182740762">
      <w:bodyDiv w:val="1"/>
      <w:marLeft w:val="0"/>
      <w:marRight w:val="0"/>
      <w:marTop w:val="0"/>
      <w:marBottom w:val="0"/>
      <w:divBdr>
        <w:top w:val="none" w:sz="0" w:space="0" w:color="auto"/>
        <w:left w:val="none" w:sz="0" w:space="0" w:color="auto"/>
        <w:bottom w:val="none" w:sz="0" w:space="0" w:color="auto"/>
        <w:right w:val="none" w:sz="0" w:space="0" w:color="auto"/>
      </w:divBdr>
    </w:div>
    <w:div w:id="1183470031">
      <w:bodyDiv w:val="1"/>
      <w:marLeft w:val="0"/>
      <w:marRight w:val="0"/>
      <w:marTop w:val="0"/>
      <w:marBottom w:val="0"/>
      <w:divBdr>
        <w:top w:val="none" w:sz="0" w:space="0" w:color="auto"/>
        <w:left w:val="none" w:sz="0" w:space="0" w:color="auto"/>
        <w:bottom w:val="none" w:sz="0" w:space="0" w:color="auto"/>
        <w:right w:val="none" w:sz="0" w:space="0" w:color="auto"/>
      </w:divBdr>
    </w:div>
    <w:div w:id="1183546438">
      <w:bodyDiv w:val="1"/>
      <w:marLeft w:val="0"/>
      <w:marRight w:val="0"/>
      <w:marTop w:val="0"/>
      <w:marBottom w:val="0"/>
      <w:divBdr>
        <w:top w:val="none" w:sz="0" w:space="0" w:color="auto"/>
        <w:left w:val="none" w:sz="0" w:space="0" w:color="auto"/>
        <w:bottom w:val="none" w:sz="0" w:space="0" w:color="auto"/>
        <w:right w:val="none" w:sz="0" w:space="0" w:color="auto"/>
      </w:divBdr>
    </w:div>
    <w:div w:id="1184830842">
      <w:bodyDiv w:val="1"/>
      <w:marLeft w:val="0"/>
      <w:marRight w:val="0"/>
      <w:marTop w:val="0"/>
      <w:marBottom w:val="0"/>
      <w:divBdr>
        <w:top w:val="none" w:sz="0" w:space="0" w:color="auto"/>
        <w:left w:val="none" w:sz="0" w:space="0" w:color="auto"/>
        <w:bottom w:val="none" w:sz="0" w:space="0" w:color="auto"/>
        <w:right w:val="none" w:sz="0" w:space="0" w:color="auto"/>
      </w:divBdr>
    </w:div>
    <w:div w:id="1186286347">
      <w:bodyDiv w:val="1"/>
      <w:marLeft w:val="0"/>
      <w:marRight w:val="0"/>
      <w:marTop w:val="0"/>
      <w:marBottom w:val="0"/>
      <w:divBdr>
        <w:top w:val="none" w:sz="0" w:space="0" w:color="auto"/>
        <w:left w:val="none" w:sz="0" w:space="0" w:color="auto"/>
        <w:bottom w:val="none" w:sz="0" w:space="0" w:color="auto"/>
        <w:right w:val="none" w:sz="0" w:space="0" w:color="auto"/>
      </w:divBdr>
    </w:div>
    <w:div w:id="1188177369">
      <w:bodyDiv w:val="1"/>
      <w:marLeft w:val="0"/>
      <w:marRight w:val="0"/>
      <w:marTop w:val="0"/>
      <w:marBottom w:val="0"/>
      <w:divBdr>
        <w:top w:val="none" w:sz="0" w:space="0" w:color="auto"/>
        <w:left w:val="none" w:sz="0" w:space="0" w:color="auto"/>
        <w:bottom w:val="none" w:sz="0" w:space="0" w:color="auto"/>
        <w:right w:val="none" w:sz="0" w:space="0" w:color="auto"/>
      </w:divBdr>
    </w:div>
    <w:div w:id="1188832268">
      <w:bodyDiv w:val="1"/>
      <w:marLeft w:val="0"/>
      <w:marRight w:val="0"/>
      <w:marTop w:val="0"/>
      <w:marBottom w:val="0"/>
      <w:divBdr>
        <w:top w:val="none" w:sz="0" w:space="0" w:color="auto"/>
        <w:left w:val="none" w:sz="0" w:space="0" w:color="auto"/>
        <w:bottom w:val="none" w:sz="0" w:space="0" w:color="auto"/>
        <w:right w:val="none" w:sz="0" w:space="0" w:color="auto"/>
      </w:divBdr>
    </w:div>
    <w:div w:id="1190338616">
      <w:bodyDiv w:val="1"/>
      <w:marLeft w:val="0"/>
      <w:marRight w:val="0"/>
      <w:marTop w:val="0"/>
      <w:marBottom w:val="0"/>
      <w:divBdr>
        <w:top w:val="none" w:sz="0" w:space="0" w:color="auto"/>
        <w:left w:val="none" w:sz="0" w:space="0" w:color="auto"/>
        <w:bottom w:val="none" w:sz="0" w:space="0" w:color="auto"/>
        <w:right w:val="none" w:sz="0" w:space="0" w:color="auto"/>
      </w:divBdr>
    </w:div>
    <w:div w:id="1193152026">
      <w:bodyDiv w:val="1"/>
      <w:marLeft w:val="0"/>
      <w:marRight w:val="0"/>
      <w:marTop w:val="0"/>
      <w:marBottom w:val="0"/>
      <w:divBdr>
        <w:top w:val="none" w:sz="0" w:space="0" w:color="auto"/>
        <w:left w:val="none" w:sz="0" w:space="0" w:color="auto"/>
        <w:bottom w:val="none" w:sz="0" w:space="0" w:color="auto"/>
        <w:right w:val="none" w:sz="0" w:space="0" w:color="auto"/>
      </w:divBdr>
    </w:div>
    <w:div w:id="1195457803">
      <w:bodyDiv w:val="1"/>
      <w:marLeft w:val="0"/>
      <w:marRight w:val="0"/>
      <w:marTop w:val="0"/>
      <w:marBottom w:val="0"/>
      <w:divBdr>
        <w:top w:val="none" w:sz="0" w:space="0" w:color="auto"/>
        <w:left w:val="none" w:sz="0" w:space="0" w:color="auto"/>
        <w:bottom w:val="none" w:sz="0" w:space="0" w:color="auto"/>
        <w:right w:val="none" w:sz="0" w:space="0" w:color="auto"/>
      </w:divBdr>
    </w:div>
    <w:div w:id="1198080393">
      <w:bodyDiv w:val="1"/>
      <w:marLeft w:val="0"/>
      <w:marRight w:val="0"/>
      <w:marTop w:val="0"/>
      <w:marBottom w:val="0"/>
      <w:divBdr>
        <w:top w:val="none" w:sz="0" w:space="0" w:color="auto"/>
        <w:left w:val="none" w:sz="0" w:space="0" w:color="auto"/>
        <w:bottom w:val="none" w:sz="0" w:space="0" w:color="auto"/>
        <w:right w:val="none" w:sz="0" w:space="0" w:color="auto"/>
      </w:divBdr>
    </w:div>
    <w:div w:id="1199394803">
      <w:bodyDiv w:val="1"/>
      <w:marLeft w:val="0"/>
      <w:marRight w:val="0"/>
      <w:marTop w:val="0"/>
      <w:marBottom w:val="0"/>
      <w:divBdr>
        <w:top w:val="none" w:sz="0" w:space="0" w:color="auto"/>
        <w:left w:val="none" w:sz="0" w:space="0" w:color="auto"/>
        <w:bottom w:val="none" w:sz="0" w:space="0" w:color="auto"/>
        <w:right w:val="none" w:sz="0" w:space="0" w:color="auto"/>
      </w:divBdr>
    </w:div>
    <w:div w:id="1202128348">
      <w:bodyDiv w:val="1"/>
      <w:marLeft w:val="0"/>
      <w:marRight w:val="0"/>
      <w:marTop w:val="0"/>
      <w:marBottom w:val="0"/>
      <w:divBdr>
        <w:top w:val="none" w:sz="0" w:space="0" w:color="auto"/>
        <w:left w:val="none" w:sz="0" w:space="0" w:color="auto"/>
        <w:bottom w:val="none" w:sz="0" w:space="0" w:color="auto"/>
        <w:right w:val="none" w:sz="0" w:space="0" w:color="auto"/>
      </w:divBdr>
    </w:div>
    <w:div w:id="1212185041">
      <w:bodyDiv w:val="1"/>
      <w:marLeft w:val="0"/>
      <w:marRight w:val="0"/>
      <w:marTop w:val="0"/>
      <w:marBottom w:val="0"/>
      <w:divBdr>
        <w:top w:val="none" w:sz="0" w:space="0" w:color="auto"/>
        <w:left w:val="none" w:sz="0" w:space="0" w:color="auto"/>
        <w:bottom w:val="none" w:sz="0" w:space="0" w:color="auto"/>
        <w:right w:val="none" w:sz="0" w:space="0" w:color="auto"/>
      </w:divBdr>
    </w:div>
    <w:div w:id="1214735524">
      <w:bodyDiv w:val="1"/>
      <w:marLeft w:val="0"/>
      <w:marRight w:val="0"/>
      <w:marTop w:val="0"/>
      <w:marBottom w:val="0"/>
      <w:divBdr>
        <w:top w:val="none" w:sz="0" w:space="0" w:color="auto"/>
        <w:left w:val="none" w:sz="0" w:space="0" w:color="auto"/>
        <w:bottom w:val="none" w:sz="0" w:space="0" w:color="auto"/>
        <w:right w:val="none" w:sz="0" w:space="0" w:color="auto"/>
      </w:divBdr>
    </w:div>
    <w:div w:id="1217888084">
      <w:bodyDiv w:val="1"/>
      <w:marLeft w:val="0"/>
      <w:marRight w:val="0"/>
      <w:marTop w:val="0"/>
      <w:marBottom w:val="0"/>
      <w:divBdr>
        <w:top w:val="none" w:sz="0" w:space="0" w:color="auto"/>
        <w:left w:val="none" w:sz="0" w:space="0" w:color="auto"/>
        <w:bottom w:val="none" w:sz="0" w:space="0" w:color="auto"/>
        <w:right w:val="none" w:sz="0" w:space="0" w:color="auto"/>
      </w:divBdr>
    </w:div>
    <w:div w:id="1221595806">
      <w:bodyDiv w:val="1"/>
      <w:marLeft w:val="0"/>
      <w:marRight w:val="0"/>
      <w:marTop w:val="0"/>
      <w:marBottom w:val="0"/>
      <w:divBdr>
        <w:top w:val="none" w:sz="0" w:space="0" w:color="auto"/>
        <w:left w:val="none" w:sz="0" w:space="0" w:color="auto"/>
        <w:bottom w:val="none" w:sz="0" w:space="0" w:color="auto"/>
        <w:right w:val="none" w:sz="0" w:space="0" w:color="auto"/>
      </w:divBdr>
    </w:div>
    <w:div w:id="1222251855">
      <w:bodyDiv w:val="1"/>
      <w:marLeft w:val="0"/>
      <w:marRight w:val="0"/>
      <w:marTop w:val="0"/>
      <w:marBottom w:val="0"/>
      <w:divBdr>
        <w:top w:val="none" w:sz="0" w:space="0" w:color="auto"/>
        <w:left w:val="none" w:sz="0" w:space="0" w:color="auto"/>
        <w:bottom w:val="none" w:sz="0" w:space="0" w:color="auto"/>
        <w:right w:val="none" w:sz="0" w:space="0" w:color="auto"/>
      </w:divBdr>
    </w:div>
    <w:div w:id="1224947775">
      <w:bodyDiv w:val="1"/>
      <w:marLeft w:val="0"/>
      <w:marRight w:val="0"/>
      <w:marTop w:val="0"/>
      <w:marBottom w:val="0"/>
      <w:divBdr>
        <w:top w:val="none" w:sz="0" w:space="0" w:color="auto"/>
        <w:left w:val="none" w:sz="0" w:space="0" w:color="auto"/>
        <w:bottom w:val="none" w:sz="0" w:space="0" w:color="auto"/>
        <w:right w:val="none" w:sz="0" w:space="0" w:color="auto"/>
      </w:divBdr>
    </w:div>
    <w:div w:id="1226258055">
      <w:bodyDiv w:val="1"/>
      <w:marLeft w:val="0"/>
      <w:marRight w:val="0"/>
      <w:marTop w:val="0"/>
      <w:marBottom w:val="0"/>
      <w:divBdr>
        <w:top w:val="none" w:sz="0" w:space="0" w:color="auto"/>
        <w:left w:val="none" w:sz="0" w:space="0" w:color="auto"/>
        <w:bottom w:val="none" w:sz="0" w:space="0" w:color="auto"/>
        <w:right w:val="none" w:sz="0" w:space="0" w:color="auto"/>
      </w:divBdr>
    </w:div>
    <w:div w:id="1226914857">
      <w:bodyDiv w:val="1"/>
      <w:marLeft w:val="0"/>
      <w:marRight w:val="0"/>
      <w:marTop w:val="0"/>
      <w:marBottom w:val="0"/>
      <w:divBdr>
        <w:top w:val="none" w:sz="0" w:space="0" w:color="auto"/>
        <w:left w:val="none" w:sz="0" w:space="0" w:color="auto"/>
        <w:bottom w:val="none" w:sz="0" w:space="0" w:color="auto"/>
        <w:right w:val="none" w:sz="0" w:space="0" w:color="auto"/>
      </w:divBdr>
    </w:div>
    <w:div w:id="1229223303">
      <w:bodyDiv w:val="1"/>
      <w:marLeft w:val="0"/>
      <w:marRight w:val="0"/>
      <w:marTop w:val="0"/>
      <w:marBottom w:val="0"/>
      <w:divBdr>
        <w:top w:val="none" w:sz="0" w:space="0" w:color="auto"/>
        <w:left w:val="none" w:sz="0" w:space="0" w:color="auto"/>
        <w:bottom w:val="none" w:sz="0" w:space="0" w:color="auto"/>
        <w:right w:val="none" w:sz="0" w:space="0" w:color="auto"/>
      </w:divBdr>
    </w:div>
    <w:div w:id="1229224254">
      <w:bodyDiv w:val="1"/>
      <w:marLeft w:val="0"/>
      <w:marRight w:val="0"/>
      <w:marTop w:val="0"/>
      <w:marBottom w:val="0"/>
      <w:divBdr>
        <w:top w:val="none" w:sz="0" w:space="0" w:color="auto"/>
        <w:left w:val="none" w:sz="0" w:space="0" w:color="auto"/>
        <w:bottom w:val="none" w:sz="0" w:space="0" w:color="auto"/>
        <w:right w:val="none" w:sz="0" w:space="0" w:color="auto"/>
      </w:divBdr>
    </w:div>
    <w:div w:id="1232735656">
      <w:bodyDiv w:val="1"/>
      <w:marLeft w:val="0"/>
      <w:marRight w:val="0"/>
      <w:marTop w:val="0"/>
      <w:marBottom w:val="0"/>
      <w:divBdr>
        <w:top w:val="none" w:sz="0" w:space="0" w:color="auto"/>
        <w:left w:val="none" w:sz="0" w:space="0" w:color="auto"/>
        <w:bottom w:val="none" w:sz="0" w:space="0" w:color="auto"/>
        <w:right w:val="none" w:sz="0" w:space="0" w:color="auto"/>
      </w:divBdr>
    </w:div>
    <w:div w:id="1236012151">
      <w:bodyDiv w:val="1"/>
      <w:marLeft w:val="0"/>
      <w:marRight w:val="0"/>
      <w:marTop w:val="0"/>
      <w:marBottom w:val="0"/>
      <w:divBdr>
        <w:top w:val="none" w:sz="0" w:space="0" w:color="auto"/>
        <w:left w:val="none" w:sz="0" w:space="0" w:color="auto"/>
        <w:bottom w:val="none" w:sz="0" w:space="0" w:color="auto"/>
        <w:right w:val="none" w:sz="0" w:space="0" w:color="auto"/>
      </w:divBdr>
    </w:div>
    <w:div w:id="1237714721">
      <w:bodyDiv w:val="1"/>
      <w:marLeft w:val="0"/>
      <w:marRight w:val="0"/>
      <w:marTop w:val="0"/>
      <w:marBottom w:val="0"/>
      <w:divBdr>
        <w:top w:val="none" w:sz="0" w:space="0" w:color="auto"/>
        <w:left w:val="none" w:sz="0" w:space="0" w:color="auto"/>
        <w:bottom w:val="none" w:sz="0" w:space="0" w:color="auto"/>
        <w:right w:val="none" w:sz="0" w:space="0" w:color="auto"/>
      </w:divBdr>
    </w:div>
    <w:div w:id="1240169132">
      <w:bodyDiv w:val="1"/>
      <w:marLeft w:val="0"/>
      <w:marRight w:val="0"/>
      <w:marTop w:val="0"/>
      <w:marBottom w:val="0"/>
      <w:divBdr>
        <w:top w:val="none" w:sz="0" w:space="0" w:color="auto"/>
        <w:left w:val="none" w:sz="0" w:space="0" w:color="auto"/>
        <w:bottom w:val="none" w:sz="0" w:space="0" w:color="auto"/>
        <w:right w:val="none" w:sz="0" w:space="0" w:color="auto"/>
      </w:divBdr>
    </w:div>
    <w:div w:id="1244413232">
      <w:bodyDiv w:val="1"/>
      <w:marLeft w:val="0"/>
      <w:marRight w:val="0"/>
      <w:marTop w:val="0"/>
      <w:marBottom w:val="0"/>
      <w:divBdr>
        <w:top w:val="none" w:sz="0" w:space="0" w:color="auto"/>
        <w:left w:val="none" w:sz="0" w:space="0" w:color="auto"/>
        <w:bottom w:val="none" w:sz="0" w:space="0" w:color="auto"/>
        <w:right w:val="none" w:sz="0" w:space="0" w:color="auto"/>
      </w:divBdr>
    </w:div>
    <w:div w:id="1244873184">
      <w:bodyDiv w:val="1"/>
      <w:marLeft w:val="0"/>
      <w:marRight w:val="0"/>
      <w:marTop w:val="0"/>
      <w:marBottom w:val="0"/>
      <w:divBdr>
        <w:top w:val="none" w:sz="0" w:space="0" w:color="auto"/>
        <w:left w:val="none" w:sz="0" w:space="0" w:color="auto"/>
        <w:bottom w:val="none" w:sz="0" w:space="0" w:color="auto"/>
        <w:right w:val="none" w:sz="0" w:space="0" w:color="auto"/>
      </w:divBdr>
    </w:div>
    <w:div w:id="1252395352">
      <w:bodyDiv w:val="1"/>
      <w:marLeft w:val="0"/>
      <w:marRight w:val="0"/>
      <w:marTop w:val="0"/>
      <w:marBottom w:val="0"/>
      <w:divBdr>
        <w:top w:val="none" w:sz="0" w:space="0" w:color="auto"/>
        <w:left w:val="none" w:sz="0" w:space="0" w:color="auto"/>
        <w:bottom w:val="none" w:sz="0" w:space="0" w:color="auto"/>
        <w:right w:val="none" w:sz="0" w:space="0" w:color="auto"/>
      </w:divBdr>
    </w:div>
    <w:div w:id="1256481446">
      <w:bodyDiv w:val="1"/>
      <w:marLeft w:val="0"/>
      <w:marRight w:val="0"/>
      <w:marTop w:val="0"/>
      <w:marBottom w:val="0"/>
      <w:divBdr>
        <w:top w:val="none" w:sz="0" w:space="0" w:color="auto"/>
        <w:left w:val="none" w:sz="0" w:space="0" w:color="auto"/>
        <w:bottom w:val="none" w:sz="0" w:space="0" w:color="auto"/>
        <w:right w:val="none" w:sz="0" w:space="0" w:color="auto"/>
      </w:divBdr>
    </w:div>
    <w:div w:id="1264531840">
      <w:bodyDiv w:val="1"/>
      <w:marLeft w:val="0"/>
      <w:marRight w:val="0"/>
      <w:marTop w:val="0"/>
      <w:marBottom w:val="0"/>
      <w:divBdr>
        <w:top w:val="none" w:sz="0" w:space="0" w:color="auto"/>
        <w:left w:val="none" w:sz="0" w:space="0" w:color="auto"/>
        <w:bottom w:val="none" w:sz="0" w:space="0" w:color="auto"/>
        <w:right w:val="none" w:sz="0" w:space="0" w:color="auto"/>
      </w:divBdr>
    </w:div>
    <w:div w:id="1273325543">
      <w:bodyDiv w:val="1"/>
      <w:marLeft w:val="0"/>
      <w:marRight w:val="0"/>
      <w:marTop w:val="0"/>
      <w:marBottom w:val="0"/>
      <w:divBdr>
        <w:top w:val="none" w:sz="0" w:space="0" w:color="auto"/>
        <w:left w:val="none" w:sz="0" w:space="0" w:color="auto"/>
        <w:bottom w:val="none" w:sz="0" w:space="0" w:color="auto"/>
        <w:right w:val="none" w:sz="0" w:space="0" w:color="auto"/>
      </w:divBdr>
    </w:div>
    <w:div w:id="1273592455">
      <w:bodyDiv w:val="1"/>
      <w:marLeft w:val="0"/>
      <w:marRight w:val="0"/>
      <w:marTop w:val="0"/>
      <w:marBottom w:val="0"/>
      <w:divBdr>
        <w:top w:val="none" w:sz="0" w:space="0" w:color="auto"/>
        <w:left w:val="none" w:sz="0" w:space="0" w:color="auto"/>
        <w:bottom w:val="none" w:sz="0" w:space="0" w:color="auto"/>
        <w:right w:val="none" w:sz="0" w:space="0" w:color="auto"/>
      </w:divBdr>
    </w:div>
    <w:div w:id="1277060173">
      <w:bodyDiv w:val="1"/>
      <w:marLeft w:val="0"/>
      <w:marRight w:val="0"/>
      <w:marTop w:val="0"/>
      <w:marBottom w:val="0"/>
      <w:divBdr>
        <w:top w:val="none" w:sz="0" w:space="0" w:color="auto"/>
        <w:left w:val="none" w:sz="0" w:space="0" w:color="auto"/>
        <w:bottom w:val="none" w:sz="0" w:space="0" w:color="auto"/>
        <w:right w:val="none" w:sz="0" w:space="0" w:color="auto"/>
      </w:divBdr>
    </w:div>
    <w:div w:id="1277130255">
      <w:bodyDiv w:val="1"/>
      <w:marLeft w:val="0"/>
      <w:marRight w:val="0"/>
      <w:marTop w:val="0"/>
      <w:marBottom w:val="0"/>
      <w:divBdr>
        <w:top w:val="none" w:sz="0" w:space="0" w:color="auto"/>
        <w:left w:val="none" w:sz="0" w:space="0" w:color="auto"/>
        <w:bottom w:val="none" w:sz="0" w:space="0" w:color="auto"/>
        <w:right w:val="none" w:sz="0" w:space="0" w:color="auto"/>
      </w:divBdr>
    </w:div>
    <w:div w:id="1292712633">
      <w:bodyDiv w:val="1"/>
      <w:marLeft w:val="0"/>
      <w:marRight w:val="0"/>
      <w:marTop w:val="0"/>
      <w:marBottom w:val="0"/>
      <w:divBdr>
        <w:top w:val="none" w:sz="0" w:space="0" w:color="auto"/>
        <w:left w:val="none" w:sz="0" w:space="0" w:color="auto"/>
        <w:bottom w:val="none" w:sz="0" w:space="0" w:color="auto"/>
        <w:right w:val="none" w:sz="0" w:space="0" w:color="auto"/>
      </w:divBdr>
    </w:div>
    <w:div w:id="1298487222">
      <w:bodyDiv w:val="1"/>
      <w:marLeft w:val="0"/>
      <w:marRight w:val="0"/>
      <w:marTop w:val="0"/>
      <w:marBottom w:val="0"/>
      <w:divBdr>
        <w:top w:val="none" w:sz="0" w:space="0" w:color="auto"/>
        <w:left w:val="none" w:sz="0" w:space="0" w:color="auto"/>
        <w:bottom w:val="none" w:sz="0" w:space="0" w:color="auto"/>
        <w:right w:val="none" w:sz="0" w:space="0" w:color="auto"/>
      </w:divBdr>
    </w:div>
    <w:div w:id="1298950012">
      <w:bodyDiv w:val="1"/>
      <w:marLeft w:val="0"/>
      <w:marRight w:val="0"/>
      <w:marTop w:val="0"/>
      <w:marBottom w:val="0"/>
      <w:divBdr>
        <w:top w:val="none" w:sz="0" w:space="0" w:color="auto"/>
        <w:left w:val="none" w:sz="0" w:space="0" w:color="auto"/>
        <w:bottom w:val="none" w:sz="0" w:space="0" w:color="auto"/>
        <w:right w:val="none" w:sz="0" w:space="0" w:color="auto"/>
      </w:divBdr>
    </w:div>
    <w:div w:id="1300186981">
      <w:bodyDiv w:val="1"/>
      <w:marLeft w:val="0"/>
      <w:marRight w:val="0"/>
      <w:marTop w:val="0"/>
      <w:marBottom w:val="0"/>
      <w:divBdr>
        <w:top w:val="none" w:sz="0" w:space="0" w:color="auto"/>
        <w:left w:val="none" w:sz="0" w:space="0" w:color="auto"/>
        <w:bottom w:val="none" w:sz="0" w:space="0" w:color="auto"/>
        <w:right w:val="none" w:sz="0" w:space="0" w:color="auto"/>
      </w:divBdr>
    </w:div>
    <w:div w:id="1301112147">
      <w:bodyDiv w:val="1"/>
      <w:marLeft w:val="0"/>
      <w:marRight w:val="0"/>
      <w:marTop w:val="0"/>
      <w:marBottom w:val="0"/>
      <w:divBdr>
        <w:top w:val="none" w:sz="0" w:space="0" w:color="auto"/>
        <w:left w:val="none" w:sz="0" w:space="0" w:color="auto"/>
        <w:bottom w:val="none" w:sz="0" w:space="0" w:color="auto"/>
        <w:right w:val="none" w:sz="0" w:space="0" w:color="auto"/>
      </w:divBdr>
    </w:div>
    <w:div w:id="1303189647">
      <w:bodyDiv w:val="1"/>
      <w:marLeft w:val="0"/>
      <w:marRight w:val="0"/>
      <w:marTop w:val="0"/>
      <w:marBottom w:val="0"/>
      <w:divBdr>
        <w:top w:val="none" w:sz="0" w:space="0" w:color="auto"/>
        <w:left w:val="none" w:sz="0" w:space="0" w:color="auto"/>
        <w:bottom w:val="none" w:sz="0" w:space="0" w:color="auto"/>
        <w:right w:val="none" w:sz="0" w:space="0" w:color="auto"/>
      </w:divBdr>
    </w:div>
    <w:div w:id="1303539657">
      <w:bodyDiv w:val="1"/>
      <w:marLeft w:val="0"/>
      <w:marRight w:val="0"/>
      <w:marTop w:val="0"/>
      <w:marBottom w:val="0"/>
      <w:divBdr>
        <w:top w:val="none" w:sz="0" w:space="0" w:color="auto"/>
        <w:left w:val="none" w:sz="0" w:space="0" w:color="auto"/>
        <w:bottom w:val="none" w:sz="0" w:space="0" w:color="auto"/>
        <w:right w:val="none" w:sz="0" w:space="0" w:color="auto"/>
      </w:divBdr>
    </w:div>
    <w:div w:id="1304189325">
      <w:bodyDiv w:val="1"/>
      <w:marLeft w:val="0"/>
      <w:marRight w:val="0"/>
      <w:marTop w:val="0"/>
      <w:marBottom w:val="0"/>
      <w:divBdr>
        <w:top w:val="none" w:sz="0" w:space="0" w:color="auto"/>
        <w:left w:val="none" w:sz="0" w:space="0" w:color="auto"/>
        <w:bottom w:val="none" w:sz="0" w:space="0" w:color="auto"/>
        <w:right w:val="none" w:sz="0" w:space="0" w:color="auto"/>
      </w:divBdr>
    </w:div>
    <w:div w:id="1304852872">
      <w:bodyDiv w:val="1"/>
      <w:marLeft w:val="0"/>
      <w:marRight w:val="0"/>
      <w:marTop w:val="0"/>
      <w:marBottom w:val="0"/>
      <w:divBdr>
        <w:top w:val="none" w:sz="0" w:space="0" w:color="auto"/>
        <w:left w:val="none" w:sz="0" w:space="0" w:color="auto"/>
        <w:bottom w:val="none" w:sz="0" w:space="0" w:color="auto"/>
        <w:right w:val="none" w:sz="0" w:space="0" w:color="auto"/>
      </w:divBdr>
    </w:div>
    <w:div w:id="1309819691">
      <w:bodyDiv w:val="1"/>
      <w:marLeft w:val="0"/>
      <w:marRight w:val="0"/>
      <w:marTop w:val="0"/>
      <w:marBottom w:val="0"/>
      <w:divBdr>
        <w:top w:val="none" w:sz="0" w:space="0" w:color="auto"/>
        <w:left w:val="none" w:sz="0" w:space="0" w:color="auto"/>
        <w:bottom w:val="none" w:sz="0" w:space="0" w:color="auto"/>
        <w:right w:val="none" w:sz="0" w:space="0" w:color="auto"/>
      </w:divBdr>
    </w:div>
    <w:div w:id="1314721642">
      <w:bodyDiv w:val="1"/>
      <w:marLeft w:val="0"/>
      <w:marRight w:val="0"/>
      <w:marTop w:val="0"/>
      <w:marBottom w:val="0"/>
      <w:divBdr>
        <w:top w:val="none" w:sz="0" w:space="0" w:color="auto"/>
        <w:left w:val="none" w:sz="0" w:space="0" w:color="auto"/>
        <w:bottom w:val="none" w:sz="0" w:space="0" w:color="auto"/>
        <w:right w:val="none" w:sz="0" w:space="0" w:color="auto"/>
      </w:divBdr>
    </w:div>
    <w:div w:id="1316111273">
      <w:bodyDiv w:val="1"/>
      <w:marLeft w:val="0"/>
      <w:marRight w:val="0"/>
      <w:marTop w:val="0"/>
      <w:marBottom w:val="0"/>
      <w:divBdr>
        <w:top w:val="none" w:sz="0" w:space="0" w:color="auto"/>
        <w:left w:val="none" w:sz="0" w:space="0" w:color="auto"/>
        <w:bottom w:val="none" w:sz="0" w:space="0" w:color="auto"/>
        <w:right w:val="none" w:sz="0" w:space="0" w:color="auto"/>
      </w:divBdr>
    </w:div>
    <w:div w:id="1318344448">
      <w:bodyDiv w:val="1"/>
      <w:marLeft w:val="0"/>
      <w:marRight w:val="0"/>
      <w:marTop w:val="0"/>
      <w:marBottom w:val="0"/>
      <w:divBdr>
        <w:top w:val="none" w:sz="0" w:space="0" w:color="auto"/>
        <w:left w:val="none" w:sz="0" w:space="0" w:color="auto"/>
        <w:bottom w:val="none" w:sz="0" w:space="0" w:color="auto"/>
        <w:right w:val="none" w:sz="0" w:space="0" w:color="auto"/>
      </w:divBdr>
    </w:div>
    <w:div w:id="1319453475">
      <w:bodyDiv w:val="1"/>
      <w:marLeft w:val="0"/>
      <w:marRight w:val="0"/>
      <w:marTop w:val="0"/>
      <w:marBottom w:val="0"/>
      <w:divBdr>
        <w:top w:val="none" w:sz="0" w:space="0" w:color="auto"/>
        <w:left w:val="none" w:sz="0" w:space="0" w:color="auto"/>
        <w:bottom w:val="none" w:sz="0" w:space="0" w:color="auto"/>
        <w:right w:val="none" w:sz="0" w:space="0" w:color="auto"/>
      </w:divBdr>
    </w:div>
    <w:div w:id="1325205706">
      <w:bodyDiv w:val="1"/>
      <w:marLeft w:val="0"/>
      <w:marRight w:val="0"/>
      <w:marTop w:val="0"/>
      <w:marBottom w:val="0"/>
      <w:divBdr>
        <w:top w:val="none" w:sz="0" w:space="0" w:color="auto"/>
        <w:left w:val="none" w:sz="0" w:space="0" w:color="auto"/>
        <w:bottom w:val="none" w:sz="0" w:space="0" w:color="auto"/>
        <w:right w:val="none" w:sz="0" w:space="0" w:color="auto"/>
      </w:divBdr>
    </w:div>
    <w:div w:id="1325939506">
      <w:bodyDiv w:val="1"/>
      <w:marLeft w:val="0"/>
      <w:marRight w:val="0"/>
      <w:marTop w:val="0"/>
      <w:marBottom w:val="0"/>
      <w:divBdr>
        <w:top w:val="none" w:sz="0" w:space="0" w:color="auto"/>
        <w:left w:val="none" w:sz="0" w:space="0" w:color="auto"/>
        <w:bottom w:val="none" w:sz="0" w:space="0" w:color="auto"/>
        <w:right w:val="none" w:sz="0" w:space="0" w:color="auto"/>
      </w:divBdr>
    </w:div>
    <w:div w:id="1328094016">
      <w:bodyDiv w:val="1"/>
      <w:marLeft w:val="0"/>
      <w:marRight w:val="0"/>
      <w:marTop w:val="0"/>
      <w:marBottom w:val="0"/>
      <w:divBdr>
        <w:top w:val="none" w:sz="0" w:space="0" w:color="auto"/>
        <w:left w:val="none" w:sz="0" w:space="0" w:color="auto"/>
        <w:bottom w:val="none" w:sz="0" w:space="0" w:color="auto"/>
        <w:right w:val="none" w:sz="0" w:space="0" w:color="auto"/>
      </w:divBdr>
    </w:div>
    <w:div w:id="1329358453">
      <w:bodyDiv w:val="1"/>
      <w:marLeft w:val="0"/>
      <w:marRight w:val="0"/>
      <w:marTop w:val="0"/>
      <w:marBottom w:val="0"/>
      <w:divBdr>
        <w:top w:val="none" w:sz="0" w:space="0" w:color="auto"/>
        <w:left w:val="none" w:sz="0" w:space="0" w:color="auto"/>
        <w:bottom w:val="none" w:sz="0" w:space="0" w:color="auto"/>
        <w:right w:val="none" w:sz="0" w:space="0" w:color="auto"/>
      </w:divBdr>
    </w:div>
    <w:div w:id="1331568088">
      <w:bodyDiv w:val="1"/>
      <w:marLeft w:val="0"/>
      <w:marRight w:val="0"/>
      <w:marTop w:val="0"/>
      <w:marBottom w:val="0"/>
      <w:divBdr>
        <w:top w:val="none" w:sz="0" w:space="0" w:color="auto"/>
        <w:left w:val="none" w:sz="0" w:space="0" w:color="auto"/>
        <w:bottom w:val="none" w:sz="0" w:space="0" w:color="auto"/>
        <w:right w:val="none" w:sz="0" w:space="0" w:color="auto"/>
      </w:divBdr>
    </w:div>
    <w:div w:id="1332365697">
      <w:bodyDiv w:val="1"/>
      <w:marLeft w:val="0"/>
      <w:marRight w:val="0"/>
      <w:marTop w:val="0"/>
      <w:marBottom w:val="0"/>
      <w:divBdr>
        <w:top w:val="none" w:sz="0" w:space="0" w:color="auto"/>
        <w:left w:val="none" w:sz="0" w:space="0" w:color="auto"/>
        <w:bottom w:val="none" w:sz="0" w:space="0" w:color="auto"/>
        <w:right w:val="none" w:sz="0" w:space="0" w:color="auto"/>
      </w:divBdr>
    </w:div>
    <w:div w:id="1332831607">
      <w:bodyDiv w:val="1"/>
      <w:marLeft w:val="0"/>
      <w:marRight w:val="0"/>
      <w:marTop w:val="0"/>
      <w:marBottom w:val="0"/>
      <w:divBdr>
        <w:top w:val="none" w:sz="0" w:space="0" w:color="auto"/>
        <w:left w:val="none" w:sz="0" w:space="0" w:color="auto"/>
        <w:bottom w:val="none" w:sz="0" w:space="0" w:color="auto"/>
        <w:right w:val="none" w:sz="0" w:space="0" w:color="auto"/>
      </w:divBdr>
    </w:div>
    <w:div w:id="1335760056">
      <w:bodyDiv w:val="1"/>
      <w:marLeft w:val="0"/>
      <w:marRight w:val="0"/>
      <w:marTop w:val="0"/>
      <w:marBottom w:val="0"/>
      <w:divBdr>
        <w:top w:val="none" w:sz="0" w:space="0" w:color="auto"/>
        <w:left w:val="none" w:sz="0" w:space="0" w:color="auto"/>
        <w:bottom w:val="none" w:sz="0" w:space="0" w:color="auto"/>
        <w:right w:val="none" w:sz="0" w:space="0" w:color="auto"/>
      </w:divBdr>
    </w:div>
    <w:div w:id="1336568827">
      <w:bodyDiv w:val="1"/>
      <w:marLeft w:val="0"/>
      <w:marRight w:val="0"/>
      <w:marTop w:val="0"/>
      <w:marBottom w:val="0"/>
      <w:divBdr>
        <w:top w:val="none" w:sz="0" w:space="0" w:color="auto"/>
        <w:left w:val="none" w:sz="0" w:space="0" w:color="auto"/>
        <w:bottom w:val="none" w:sz="0" w:space="0" w:color="auto"/>
        <w:right w:val="none" w:sz="0" w:space="0" w:color="auto"/>
      </w:divBdr>
    </w:div>
    <w:div w:id="1336955009">
      <w:bodyDiv w:val="1"/>
      <w:marLeft w:val="0"/>
      <w:marRight w:val="0"/>
      <w:marTop w:val="0"/>
      <w:marBottom w:val="0"/>
      <w:divBdr>
        <w:top w:val="none" w:sz="0" w:space="0" w:color="auto"/>
        <w:left w:val="none" w:sz="0" w:space="0" w:color="auto"/>
        <w:bottom w:val="none" w:sz="0" w:space="0" w:color="auto"/>
        <w:right w:val="none" w:sz="0" w:space="0" w:color="auto"/>
      </w:divBdr>
    </w:div>
    <w:div w:id="1341468337">
      <w:bodyDiv w:val="1"/>
      <w:marLeft w:val="0"/>
      <w:marRight w:val="0"/>
      <w:marTop w:val="0"/>
      <w:marBottom w:val="0"/>
      <w:divBdr>
        <w:top w:val="none" w:sz="0" w:space="0" w:color="auto"/>
        <w:left w:val="none" w:sz="0" w:space="0" w:color="auto"/>
        <w:bottom w:val="none" w:sz="0" w:space="0" w:color="auto"/>
        <w:right w:val="none" w:sz="0" w:space="0" w:color="auto"/>
      </w:divBdr>
    </w:div>
    <w:div w:id="1349674895">
      <w:bodyDiv w:val="1"/>
      <w:marLeft w:val="0"/>
      <w:marRight w:val="0"/>
      <w:marTop w:val="0"/>
      <w:marBottom w:val="0"/>
      <w:divBdr>
        <w:top w:val="none" w:sz="0" w:space="0" w:color="auto"/>
        <w:left w:val="none" w:sz="0" w:space="0" w:color="auto"/>
        <w:bottom w:val="none" w:sz="0" w:space="0" w:color="auto"/>
        <w:right w:val="none" w:sz="0" w:space="0" w:color="auto"/>
      </w:divBdr>
    </w:div>
    <w:div w:id="1350714073">
      <w:bodyDiv w:val="1"/>
      <w:marLeft w:val="0"/>
      <w:marRight w:val="0"/>
      <w:marTop w:val="0"/>
      <w:marBottom w:val="0"/>
      <w:divBdr>
        <w:top w:val="none" w:sz="0" w:space="0" w:color="auto"/>
        <w:left w:val="none" w:sz="0" w:space="0" w:color="auto"/>
        <w:bottom w:val="none" w:sz="0" w:space="0" w:color="auto"/>
        <w:right w:val="none" w:sz="0" w:space="0" w:color="auto"/>
      </w:divBdr>
    </w:div>
    <w:div w:id="1353453254">
      <w:bodyDiv w:val="1"/>
      <w:marLeft w:val="0"/>
      <w:marRight w:val="0"/>
      <w:marTop w:val="0"/>
      <w:marBottom w:val="0"/>
      <w:divBdr>
        <w:top w:val="none" w:sz="0" w:space="0" w:color="auto"/>
        <w:left w:val="none" w:sz="0" w:space="0" w:color="auto"/>
        <w:bottom w:val="none" w:sz="0" w:space="0" w:color="auto"/>
        <w:right w:val="none" w:sz="0" w:space="0" w:color="auto"/>
      </w:divBdr>
    </w:div>
    <w:div w:id="1355690471">
      <w:bodyDiv w:val="1"/>
      <w:marLeft w:val="0"/>
      <w:marRight w:val="0"/>
      <w:marTop w:val="0"/>
      <w:marBottom w:val="0"/>
      <w:divBdr>
        <w:top w:val="none" w:sz="0" w:space="0" w:color="auto"/>
        <w:left w:val="none" w:sz="0" w:space="0" w:color="auto"/>
        <w:bottom w:val="none" w:sz="0" w:space="0" w:color="auto"/>
        <w:right w:val="none" w:sz="0" w:space="0" w:color="auto"/>
      </w:divBdr>
    </w:div>
    <w:div w:id="1359552353">
      <w:bodyDiv w:val="1"/>
      <w:marLeft w:val="0"/>
      <w:marRight w:val="0"/>
      <w:marTop w:val="0"/>
      <w:marBottom w:val="0"/>
      <w:divBdr>
        <w:top w:val="none" w:sz="0" w:space="0" w:color="auto"/>
        <w:left w:val="none" w:sz="0" w:space="0" w:color="auto"/>
        <w:bottom w:val="none" w:sz="0" w:space="0" w:color="auto"/>
        <w:right w:val="none" w:sz="0" w:space="0" w:color="auto"/>
      </w:divBdr>
    </w:div>
    <w:div w:id="1359812424">
      <w:bodyDiv w:val="1"/>
      <w:marLeft w:val="0"/>
      <w:marRight w:val="0"/>
      <w:marTop w:val="0"/>
      <w:marBottom w:val="0"/>
      <w:divBdr>
        <w:top w:val="none" w:sz="0" w:space="0" w:color="auto"/>
        <w:left w:val="none" w:sz="0" w:space="0" w:color="auto"/>
        <w:bottom w:val="none" w:sz="0" w:space="0" w:color="auto"/>
        <w:right w:val="none" w:sz="0" w:space="0" w:color="auto"/>
      </w:divBdr>
    </w:div>
    <w:div w:id="1360161722">
      <w:bodyDiv w:val="1"/>
      <w:marLeft w:val="0"/>
      <w:marRight w:val="0"/>
      <w:marTop w:val="0"/>
      <w:marBottom w:val="0"/>
      <w:divBdr>
        <w:top w:val="none" w:sz="0" w:space="0" w:color="auto"/>
        <w:left w:val="none" w:sz="0" w:space="0" w:color="auto"/>
        <w:bottom w:val="none" w:sz="0" w:space="0" w:color="auto"/>
        <w:right w:val="none" w:sz="0" w:space="0" w:color="auto"/>
      </w:divBdr>
    </w:div>
    <w:div w:id="1361123171">
      <w:bodyDiv w:val="1"/>
      <w:marLeft w:val="0"/>
      <w:marRight w:val="0"/>
      <w:marTop w:val="0"/>
      <w:marBottom w:val="0"/>
      <w:divBdr>
        <w:top w:val="none" w:sz="0" w:space="0" w:color="auto"/>
        <w:left w:val="none" w:sz="0" w:space="0" w:color="auto"/>
        <w:bottom w:val="none" w:sz="0" w:space="0" w:color="auto"/>
        <w:right w:val="none" w:sz="0" w:space="0" w:color="auto"/>
      </w:divBdr>
    </w:div>
    <w:div w:id="1364137213">
      <w:bodyDiv w:val="1"/>
      <w:marLeft w:val="0"/>
      <w:marRight w:val="0"/>
      <w:marTop w:val="0"/>
      <w:marBottom w:val="0"/>
      <w:divBdr>
        <w:top w:val="none" w:sz="0" w:space="0" w:color="auto"/>
        <w:left w:val="none" w:sz="0" w:space="0" w:color="auto"/>
        <w:bottom w:val="none" w:sz="0" w:space="0" w:color="auto"/>
        <w:right w:val="none" w:sz="0" w:space="0" w:color="auto"/>
      </w:divBdr>
    </w:div>
    <w:div w:id="1364398746">
      <w:bodyDiv w:val="1"/>
      <w:marLeft w:val="0"/>
      <w:marRight w:val="0"/>
      <w:marTop w:val="0"/>
      <w:marBottom w:val="0"/>
      <w:divBdr>
        <w:top w:val="none" w:sz="0" w:space="0" w:color="auto"/>
        <w:left w:val="none" w:sz="0" w:space="0" w:color="auto"/>
        <w:bottom w:val="none" w:sz="0" w:space="0" w:color="auto"/>
        <w:right w:val="none" w:sz="0" w:space="0" w:color="auto"/>
      </w:divBdr>
    </w:div>
    <w:div w:id="1368291697">
      <w:bodyDiv w:val="1"/>
      <w:marLeft w:val="0"/>
      <w:marRight w:val="0"/>
      <w:marTop w:val="0"/>
      <w:marBottom w:val="0"/>
      <w:divBdr>
        <w:top w:val="none" w:sz="0" w:space="0" w:color="auto"/>
        <w:left w:val="none" w:sz="0" w:space="0" w:color="auto"/>
        <w:bottom w:val="none" w:sz="0" w:space="0" w:color="auto"/>
        <w:right w:val="none" w:sz="0" w:space="0" w:color="auto"/>
      </w:divBdr>
    </w:div>
    <w:div w:id="1368751806">
      <w:bodyDiv w:val="1"/>
      <w:marLeft w:val="0"/>
      <w:marRight w:val="0"/>
      <w:marTop w:val="0"/>
      <w:marBottom w:val="0"/>
      <w:divBdr>
        <w:top w:val="none" w:sz="0" w:space="0" w:color="auto"/>
        <w:left w:val="none" w:sz="0" w:space="0" w:color="auto"/>
        <w:bottom w:val="none" w:sz="0" w:space="0" w:color="auto"/>
        <w:right w:val="none" w:sz="0" w:space="0" w:color="auto"/>
      </w:divBdr>
    </w:div>
    <w:div w:id="1372925683">
      <w:bodyDiv w:val="1"/>
      <w:marLeft w:val="0"/>
      <w:marRight w:val="0"/>
      <w:marTop w:val="0"/>
      <w:marBottom w:val="0"/>
      <w:divBdr>
        <w:top w:val="none" w:sz="0" w:space="0" w:color="auto"/>
        <w:left w:val="none" w:sz="0" w:space="0" w:color="auto"/>
        <w:bottom w:val="none" w:sz="0" w:space="0" w:color="auto"/>
        <w:right w:val="none" w:sz="0" w:space="0" w:color="auto"/>
      </w:divBdr>
    </w:div>
    <w:div w:id="1377584224">
      <w:bodyDiv w:val="1"/>
      <w:marLeft w:val="0"/>
      <w:marRight w:val="0"/>
      <w:marTop w:val="0"/>
      <w:marBottom w:val="0"/>
      <w:divBdr>
        <w:top w:val="none" w:sz="0" w:space="0" w:color="auto"/>
        <w:left w:val="none" w:sz="0" w:space="0" w:color="auto"/>
        <w:bottom w:val="none" w:sz="0" w:space="0" w:color="auto"/>
        <w:right w:val="none" w:sz="0" w:space="0" w:color="auto"/>
      </w:divBdr>
    </w:div>
    <w:div w:id="1378159220">
      <w:bodyDiv w:val="1"/>
      <w:marLeft w:val="0"/>
      <w:marRight w:val="0"/>
      <w:marTop w:val="0"/>
      <w:marBottom w:val="0"/>
      <w:divBdr>
        <w:top w:val="none" w:sz="0" w:space="0" w:color="auto"/>
        <w:left w:val="none" w:sz="0" w:space="0" w:color="auto"/>
        <w:bottom w:val="none" w:sz="0" w:space="0" w:color="auto"/>
        <w:right w:val="none" w:sz="0" w:space="0" w:color="auto"/>
      </w:divBdr>
    </w:div>
    <w:div w:id="1382436170">
      <w:bodyDiv w:val="1"/>
      <w:marLeft w:val="0"/>
      <w:marRight w:val="0"/>
      <w:marTop w:val="0"/>
      <w:marBottom w:val="0"/>
      <w:divBdr>
        <w:top w:val="none" w:sz="0" w:space="0" w:color="auto"/>
        <w:left w:val="none" w:sz="0" w:space="0" w:color="auto"/>
        <w:bottom w:val="none" w:sz="0" w:space="0" w:color="auto"/>
        <w:right w:val="none" w:sz="0" w:space="0" w:color="auto"/>
      </w:divBdr>
    </w:div>
    <w:div w:id="1383405940">
      <w:bodyDiv w:val="1"/>
      <w:marLeft w:val="0"/>
      <w:marRight w:val="0"/>
      <w:marTop w:val="0"/>
      <w:marBottom w:val="0"/>
      <w:divBdr>
        <w:top w:val="none" w:sz="0" w:space="0" w:color="auto"/>
        <w:left w:val="none" w:sz="0" w:space="0" w:color="auto"/>
        <w:bottom w:val="none" w:sz="0" w:space="0" w:color="auto"/>
        <w:right w:val="none" w:sz="0" w:space="0" w:color="auto"/>
      </w:divBdr>
    </w:div>
    <w:div w:id="1384908368">
      <w:bodyDiv w:val="1"/>
      <w:marLeft w:val="0"/>
      <w:marRight w:val="0"/>
      <w:marTop w:val="0"/>
      <w:marBottom w:val="0"/>
      <w:divBdr>
        <w:top w:val="none" w:sz="0" w:space="0" w:color="auto"/>
        <w:left w:val="none" w:sz="0" w:space="0" w:color="auto"/>
        <w:bottom w:val="none" w:sz="0" w:space="0" w:color="auto"/>
        <w:right w:val="none" w:sz="0" w:space="0" w:color="auto"/>
      </w:divBdr>
    </w:div>
    <w:div w:id="1386559767">
      <w:bodyDiv w:val="1"/>
      <w:marLeft w:val="0"/>
      <w:marRight w:val="0"/>
      <w:marTop w:val="0"/>
      <w:marBottom w:val="0"/>
      <w:divBdr>
        <w:top w:val="none" w:sz="0" w:space="0" w:color="auto"/>
        <w:left w:val="none" w:sz="0" w:space="0" w:color="auto"/>
        <w:bottom w:val="none" w:sz="0" w:space="0" w:color="auto"/>
        <w:right w:val="none" w:sz="0" w:space="0" w:color="auto"/>
      </w:divBdr>
    </w:div>
    <w:div w:id="1387147473">
      <w:bodyDiv w:val="1"/>
      <w:marLeft w:val="0"/>
      <w:marRight w:val="0"/>
      <w:marTop w:val="0"/>
      <w:marBottom w:val="0"/>
      <w:divBdr>
        <w:top w:val="none" w:sz="0" w:space="0" w:color="auto"/>
        <w:left w:val="none" w:sz="0" w:space="0" w:color="auto"/>
        <w:bottom w:val="none" w:sz="0" w:space="0" w:color="auto"/>
        <w:right w:val="none" w:sz="0" w:space="0" w:color="auto"/>
      </w:divBdr>
    </w:div>
    <w:div w:id="1390767289">
      <w:bodyDiv w:val="1"/>
      <w:marLeft w:val="0"/>
      <w:marRight w:val="0"/>
      <w:marTop w:val="0"/>
      <w:marBottom w:val="0"/>
      <w:divBdr>
        <w:top w:val="none" w:sz="0" w:space="0" w:color="auto"/>
        <w:left w:val="none" w:sz="0" w:space="0" w:color="auto"/>
        <w:bottom w:val="none" w:sz="0" w:space="0" w:color="auto"/>
        <w:right w:val="none" w:sz="0" w:space="0" w:color="auto"/>
      </w:divBdr>
    </w:div>
    <w:div w:id="1395928634">
      <w:bodyDiv w:val="1"/>
      <w:marLeft w:val="0"/>
      <w:marRight w:val="0"/>
      <w:marTop w:val="0"/>
      <w:marBottom w:val="0"/>
      <w:divBdr>
        <w:top w:val="none" w:sz="0" w:space="0" w:color="auto"/>
        <w:left w:val="none" w:sz="0" w:space="0" w:color="auto"/>
        <w:bottom w:val="none" w:sz="0" w:space="0" w:color="auto"/>
        <w:right w:val="none" w:sz="0" w:space="0" w:color="auto"/>
      </w:divBdr>
    </w:div>
    <w:div w:id="1396859546">
      <w:bodyDiv w:val="1"/>
      <w:marLeft w:val="0"/>
      <w:marRight w:val="0"/>
      <w:marTop w:val="0"/>
      <w:marBottom w:val="0"/>
      <w:divBdr>
        <w:top w:val="none" w:sz="0" w:space="0" w:color="auto"/>
        <w:left w:val="none" w:sz="0" w:space="0" w:color="auto"/>
        <w:bottom w:val="none" w:sz="0" w:space="0" w:color="auto"/>
        <w:right w:val="none" w:sz="0" w:space="0" w:color="auto"/>
      </w:divBdr>
    </w:div>
    <w:div w:id="1398284985">
      <w:bodyDiv w:val="1"/>
      <w:marLeft w:val="0"/>
      <w:marRight w:val="0"/>
      <w:marTop w:val="0"/>
      <w:marBottom w:val="0"/>
      <w:divBdr>
        <w:top w:val="none" w:sz="0" w:space="0" w:color="auto"/>
        <w:left w:val="none" w:sz="0" w:space="0" w:color="auto"/>
        <w:bottom w:val="none" w:sz="0" w:space="0" w:color="auto"/>
        <w:right w:val="none" w:sz="0" w:space="0" w:color="auto"/>
      </w:divBdr>
    </w:div>
    <w:div w:id="1398554666">
      <w:bodyDiv w:val="1"/>
      <w:marLeft w:val="0"/>
      <w:marRight w:val="0"/>
      <w:marTop w:val="0"/>
      <w:marBottom w:val="0"/>
      <w:divBdr>
        <w:top w:val="none" w:sz="0" w:space="0" w:color="auto"/>
        <w:left w:val="none" w:sz="0" w:space="0" w:color="auto"/>
        <w:bottom w:val="none" w:sz="0" w:space="0" w:color="auto"/>
        <w:right w:val="none" w:sz="0" w:space="0" w:color="auto"/>
      </w:divBdr>
    </w:div>
    <w:div w:id="1405371115">
      <w:bodyDiv w:val="1"/>
      <w:marLeft w:val="0"/>
      <w:marRight w:val="0"/>
      <w:marTop w:val="0"/>
      <w:marBottom w:val="0"/>
      <w:divBdr>
        <w:top w:val="none" w:sz="0" w:space="0" w:color="auto"/>
        <w:left w:val="none" w:sz="0" w:space="0" w:color="auto"/>
        <w:bottom w:val="none" w:sz="0" w:space="0" w:color="auto"/>
        <w:right w:val="none" w:sz="0" w:space="0" w:color="auto"/>
      </w:divBdr>
    </w:div>
    <w:div w:id="1406683930">
      <w:bodyDiv w:val="1"/>
      <w:marLeft w:val="0"/>
      <w:marRight w:val="0"/>
      <w:marTop w:val="0"/>
      <w:marBottom w:val="0"/>
      <w:divBdr>
        <w:top w:val="none" w:sz="0" w:space="0" w:color="auto"/>
        <w:left w:val="none" w:sz="0" w:space="0" w:color="auto"/>
        <w:bottom w:val="none" w:sz="0" w:space="0" w:color="auto"/>
        <w:right w:val="none" w:sz="0" w:space="0" w:color="auto"/>
      </w:divBdr>
    </w:div>
    <w:div w:id="1412699240">
      <w:bodyDiv w:val="1"/>
      <w:marLeft w:val="0"/>
      <w:marRight w:val="0"/>
      <w:marTop w:val="0"/>
      <w:marBottom w:val="0"/>
      <w:divBdr>
        <w:top w:val="none" w:sz="0" w:space="0" w:color="auto"/>
        <w:left w:val="none" w:sz="0" w:space="0" w:color="auto"/>
        <w:bottom w:val="none" w:sz="0" w:space="0" w:color="auto"/>
        <w:right w:val="none" w:sz="0" w:space="0" w:color="auto"/>
      </w:divBdr>
    </w:div>
    <w:div w:id="1413241523">
      <w:bodyDiv w:val="1"/>
      <w:marLeft w:val="0"/>
      <w:marRight w:val="0"/>
      <w:marTop w:val="0"/>
      <w:marBottom w:val="0"/>
      <w:divBdr>
        <w:top w:val="none" w:sz="0" w:space="0" w:color="auto"/>
        <w:left w:val="none" w:sz="0" w:space="0" w:color="auto"/>
        <w:bottom w:val="none" w:sz="0" w:space="0" w:color="auto"/>
        <w:right w:val="none" w:sz="0" w:space="0" w:color="auto"/>
      </w:divBdr>
    </w:div>
    <w:div w:id="1414670282">
      <w:bodyDiv w:val="1"/>
      <w:marLeft w:val="0"/>
      <w:marRight w:val="0"/>
      <w:marTop w:val="0"/>
      <w:marBottom w:val="0"/>
      <w:divBdr>
        <w:top w:val="none" w:sz="0" w:space="0" w:color="auto"/>
        <w:left w:val="none" w:sz="0" w:space="0" w:color="auto"/>
        <w:bottom w:val="none" w:sz="0" w:space="0" w:color="auto"/>
        <w:right w:val="none" w:sz="0" w:space="0" w:color="auto"/>
      </w:divBdr>
    </w:div>
    <w:div w:id="1415471235">
      <w:bodyDiv w:val="1"/>
      <w:marLeft w:val="0"/>
      <w:marRight w:val="0"/>
      <w:marTop w:val="0"/>
      <w:marBottom w:val="0"/>
      <w:divBdr>
        <w:top w:val="none" w:sz="0" w:space="0" w:color="auto"/>
        <w:left w:val="none" w:sz="0" w:space="0" w:color="auto"/>
        <w:bottom w:val="none" w:sz="0" w:space="0" w:color="auto"/>
        <w:right w:val="none" w:sz="0" w:space="0" w:color="auto"/>
      </w:divBdr>
    </w:div>
    <w:div w:id="1417480013">
      <w:bodyDiv w:val="1"/>
      <w:marLeft w:val="0"/>
      <w:marRight w:val="0"/>
      <w:marTop w:val="0"/>
      <w:marBottom w:val="0"/>
      <w:divBdr>
        <w:top w:val="none" w:sz="0" w:space="0" w:color="auto"/>
        <w:left w:val="none" w:sz="0" w:space="0" w:color="auto"/>
        <w:bottom w:val="none" w:sz="0" w:space="0" w:color="auto"/>
        <w:right w:val="none" w:sz="0" w:space="0" w:color="auto"/>
      </w:divBdr>
    </w:div>
    <w:div w:id="1417556316">
      <w:bodyDiv w:val="1"/>
      <w:marLeft w:val="0"/>
      <w:marRight w:val="0"/>
      <w:marTop w:val="0"/>
      <w:marBottom w:val="0"/>
      <w:divBdr>
        <w:top w:val="none" w:sz="0" w:space="0" w:color="auto"/>
        <w:left w:val="none" w:sz="0" w:space="0" w:color="auto"/>
        <w:bottom w:val="none" w:sz="0" w:space="0" w:color="auto"/>
        <w:right w:val="none" w:sz="0" w:space="0" w:color="auto"/>
      </w:divBdr>
    </w:div>
    <w:div w:id="1421677945">
      <w:bodyDiv w:val="1"/>
      <w:marLeft w:val="0"/>
      <w:marRight w:val="0"/>
      <w:marTop w:val="0"/>
      <w:marBottom w:val="0"/>
      <w:divBdr>
        <w:top w:val="none" w:sz="0" w:space="0" w:color="auto"/>
        <w:left w:val="none" w:sz="0" w:space="0" w:color="auto"/>
        <w:bottom w:val="none" w:sz="0" w:space="0" w:color="auto"/>
        <w:right w:val="none" w:sz="0" w:space="0" w:color="auto"/>
      </w:divBdr>
    </w:div>
    <w:div w:id="1423602135">
      <w:bodyDiv w:val="1"/>
      <w:marLeft w:val="0"/>
      <w:marRight w:val="0"/>
      <w:marTop w:val="0"/>
      <w:marBottom w:val="0"/>
      <w:divBdr>
        <w:top w:val="none" w:sz="0" w:space="0" w:color="auto"/>
        <w:left w:val="none" w:sz="0" w:space="0" w:color="auto"/>
        <w:bottom w:val="none" w:sz="0" w:space="0" w:color="auto"/>
        <w:right w:val="none" w:sz="0" w:space="0" w:color="auto"/>
      </w:divBdr>
    </w:div>
    <w:div w:id="1424570355">
      <w:bodyDiv w:val="1"/>
      <w:marLeft w:val="0"/>
      <w:marRight w:val="0"/>
      <w:marTop w:val="0"/>
      <w:marBottom w:val="0"/>
      <w:divBdr>
        <w:top w:val="none" w:sz="0" w:space="0" w:color="auto"/>
        <w:left w:val="none" w:sz="0" w:space="0" w:color="auto"/>
        <w:bottom w:val="none" w:sz="0" w:space="0" w:color="auto"/>
        <w:right w:val="none" w:sz="0" w:space="0" w:color="auto"/>
      </w:divBdr>
    </w:div>
    <w:div w:id="1426801726">
      <w:bodyDiv w:val="1"/>
      <w:marLeft w:val="0"/>
      <w:marRight w:val="0"/>
      <w:marTop w:val="0"/>
      <w:marBottom w:val="0"/>
      <w:divBdr>
        <w:top w:val="none" w:sz="0" w:space="0" w:color="auto"/>
        <w:left w:val="none" w:sz="0" w:space="0" w:color="auto"/>
        <w:bottom w:val="none" w:sz="0" w:space="0" w:color="auto"/>
        <w:right w:val="none" w:sz="0" w:space="0" w:color="auto"/>
      </w:divBdr>
    </w:div>
    <w:div w:id="1427728929">
      <w:bodyDiv w:val="1"/>
      <w:marLeft w:val="0"/>
      <w:marRight w:val="0"/>
      <w:marTop w:val="0"/>
      <w:marBottom w:val="0"/>
      <w:divBdr>
        <w:top w:val="none" w:sz="0" w:space="0" w:color="auto"/>
        <w:left w:val="none" w:sz="0" w:space="0" w:color="auto"/>
        <w:bottom w:val="none" w:sz="0" w:space="0" w:color="auto"/>
        <w:right w:val="none" w:sz="0" w:space="0" w:color="auto"/>
      </w:divBdr>
    </w:div>
    <w:div w:id="1430539857">
      <w:bodyDiv w:val="1"/>
      <w:marLeft w:val="0"/>
      <w:marRight w:val="0"/>
      <w:marTop w:val="0"/>
      <w:marBottom w:val="0"/>
      <w:divBdr>
        <w:top w:val="none" w:sz="0" w:space="0" w:color="auto"/>
        <w:left w:val="none" w:sz="0" w:space="0" w:color="auto"/>
        <w:bottom w:val="none" w:sz="0" w:space="0" w:color="auto"/>
        <w:right w:val="none" w:sz="0" w:space="0" w:color="auto"/>
      </w:divBdr>
    </w:div>
    <w:div w:id="1430999872">
      <w:bodyDiv w:val="1"/>
      <w:marLeft w:val="0"/>
      <w:marRight w:val="0"/>
      <w:marTop w:val="0"/>
      <w:marBottom w:val="0"/>
      <w:divBdr>
        <w:top w:val="none" w:sz="0" w:space="0" w:color="auto"/>
        <w:left w:val="none" w:sz="0" w:space="0" w:color="auto"/>
        <w:bottom w:val="none" w:sz="0" w:space="0" w:color="auto"/>
        <w:right w:val="none" w:sz="0" w:space="0" w:color="auto"/>
      </w:divBdr>
    </w:div>
    <w:div w:id="1432160381">
      <w:bodyDiv w:val="1"/>
      <w:marLeft w:val="0"/>
      <w:marRight w:val="0"/>
      <w:marTop w:val="0"/>
      <w:marBottom w:val="0"/>
      <w:divBdr>
        <w:top w:val="none" w:sz="0" w:space="0" w:color="auto"/>
        <w:left w:val="none" w:sz="0" w:space="0" w:color="auto"/>
        <w:bottom w:val="none" w:sz="0" w:space="0" w:color="auto"/>
        <w:right w:val="none" w:sz="0" w:space="0" w:color="auto"/>
      </w:divBdr>
    </w:div>
    <w:div w:id="1433818424">
      <w:bodyDiv w:val="1"/>
      <w:marLeft w:val="0"/>
      <w:marRight w:val="0"/>
      <w:marTop w:val="0"/>
      <w:marBottom w:val="0"/>
      <w:divBdr>
        <w:top w:val="none" w:sz="0" w:space="0" w:color="auto"/>
        <w:left w:val="none" w:sz="0" w:space="0" w:color="auto"/>
        <w:bottom w:val="none" w:sz="0" w:space="0" w:color="auto"/>
        <w:right w:val="none" w:sz="0" w:space="0" w:color="auto"/>
      </w:divBdr>
    </w:div>
    <w:div w:id="1434202192">
      <w:bodyDiv w:val="1"/>
      <w:marLeft w:val="0"/>
      <w:marRight w:val="0"/>
      <w:marTop w:val="0"/>
      <w:marBottom w:val="0"/>
      <w:divBdr>
        <w:top w:val="none" w:sz="0" w:space="0" w:color="auto"/>
        <w:left w:val="none" w:sz="0" w:space="0" w:color="auto"/>
        <w:bottom w:val="none" w:sz="0" w:space="0" w:color="auto"/>
        <w:right w:val="none" w:sz="0" w:space="0" w:color="auto"/>
      </w:divBdr>
    </w:div>
    <w:div w:id="1435248628">
      <w:bodyDiv w:val="1"/>
      <w:marLeft w:val="0"/>
      <w:marRight w:val="0"/>
      <w:marTop w:val="0"/>
      <w:marBottom w:val="0"/>
      <w:divBdr>
        <w:top w:val="none" w:sz="0" w:space="0" w:color="auto"/>
        <w:left w:val="none" w:sz="0" w:space="0" w:color="auto"/>
        <w:bottom w:val="none" w:sz="0" w:space="0" w:color="auto"/>
        <w:right w:val="none" w:sz="0" w:space="0" w:color="auto"/>
      </w:divBdr>
    </w:div>
    <w:div w:id="1438597012">
      <w:bodyDiv w:val="1"/>
      <w:marLeft w:val="0"/>
      <w:marRight w:val="0"/>
      <w:marTop w:val="0"/>
      <w:marBottom w:val="0"/>
      <w:divBdr>
        <w:top w:val="none" w:sz="0" w:space="0" w:color="auto"/>
        <w:left w:val="none" w:sz="0" w:space="0" w:color="auto"/>
        <w:bottom w:val="none" w:sz="0" w:space="0" w:color="auto"/>
        <w:right w:val="none" w:sz="0" w:space="0" w:color="auto"/>
      </w:divBdr>
    </w:div>
    <w:div w:id="1441415122">
      <w:bodyDiv w:val="1"/>
      <w:marLeft w:val="0"/>
      <w:marRight w:val="0"/>
      <w:marTop w:val="0"/>
      <w:marBottom w:val="0"/>
      <w:divBdr>
        <w:top w:val="none" w:sz="0" w:space="0" w:color="auto"/>
        <w:left w:val="none" w:sz="0" w:space="0" w:color="auto"/>
        <w:bottom w:val="none" w:sz="0" w:space="0" w:color="auto"/>
        <w:right w:val="none" w:sz="0" w:space="0" w:color="auto"/>
      </w:divBdr>
    </w:div>
    <w:div w:id="1442260398">
      <w:bodyDiv w:val="1"/>
      <w:marLeft w:val="0"/>
      <w:marRight w:val="0"/>
      <w:marTop w:val="0"/>
      <w:marBottom w:val="0"/>
      <w:divBdr>
        <w:top w:val="none" w:sz="0" w:space="0" w:color="auto"/>
        <w:left w:val="none" w:sz="0" w:space="0" w:color="auto"/>
        <w:bottom w:val="none" w:sz="0" w:space="0" w:color="auto"/>
        <w:right w:val="none" w:sz="0" w:space="0" w:color="auto"/>
      </w:divBdr>
    </w:div>
    <w:div w:id="1442532185">
      <w:bodyDiv w:val="1"/>
      <w:marLeft w:val="0"/>
      <w:marRight w:val="0"/>
      <w:marTop w:val="0"/>
      <w:marBottom w:val="0"/>
      <w:divBdr>
        <w:top w:val="none" w:sz="0" w:space="0" w:color="auto"/>
        <w:left w:val="none" w:sz="0" w:space="0" w:color="auto"/>
        <w:bottom w:val="none" w:sz="0" w:space="0" w:color="auto"/>
        <w:right w:val="none" w:sz="0" w:space="0" w:color="auto"/>
      </w:divBdr>
    </w:div>
    <w:div w:id="1443108084">
      <w:bodyDiv w:val="1"/>
      <w:marLeft w:val="0"/>
      <w:marRight w:val="0"/>
      <w:marTop w:val="0"/>
      <w:marBottom w:val="0"/>
      <w:divBdr>
        <w:top w:val="none" w:sz="0" w:space="0" w:color="auto"/>
        <w:left w:val="none" w:sz="0" w:space="0" w:color="auto"/>
        <w:bottom w:val="none" w:sz="0" w:space="0" w:color="auto"/>
        <w:right w:val="none" w:sz="0" w:space="0" w:color="auto"/>
      </w:divBdr>
    </w:div>
    <w:div w:id="1445535776">
      <w:bodyDiv w:val="1"/>
      <w:marLeft w:val="0"/>
      <w:marRight w:val="0"/>
      <w:marTop w:val="0"/>
      <w:marBottom w:val="0"/>
      <w:divBdr>
        <w:top w:val="none" w:sz="0" w:space="0" w:color="auto"/>
        <w:left w:val="none" w:sz="0" w:space="0" w:color="auto"/>
        <w:bottom w:val="none" w:sz="0" w:space="0" w:color="auto"/>
        <w:right w:val="none" w:sz="0" w:space="0" w:color="auto"/>
      </w:divBdr>
    </w:div>
    <w:div w:id="1446270626">
      <w:bodyDiv w:val="1"/>
      <w:marLeft w:val="0"/>
      <w:marRight w:val="0"/>
      <w:marTop w:val="0"/>
      <w:marBottom w:val="0"/>
      <w:divBdr>
        <w:top w:val="none" w:sz="0" w:space="0" w:color="auto"/>
        <w:left w:val="none" w:sz="0" w:space="0" w:color="auto"/>
        <w:bottom w:val="none" w:sz="0" w:space="0" w:color="auto"/>
        <w:right w:val="none" w:sz="0" w:space="0" w:color="auto"/>
      </w:divBdr>
    </w:div>
    <w:div w:id="1455372100">
      <w:bodyDiv w:val="1"/>
      <w:marLeft w:val="0"/>
      <w:marRight w:val="0"/>
      <w:marTop w:val="0"/>
      <w:marBottom w:val="0"/>
      <w:divBdr>
        <w:top w:val="none" w:sz="0" w:space="0" w:color="auto"/>
        <w:left w:val="none" w:sz="0" w:space="0" w:color="auto"/>
        <w:bottom w:val="none" w:sz="0" w:space="0" w:color="auto"/>
        <w:right w:val="none" w:sz="0" w:space="0" w:color="auto"/>
      </w:divBdr>
    </w:div>
    <w:div w:id="1458597123">
      <w:bodyDiv w:val="1"/>
      <w:marLeft w:val="0"/>
      <w:marRight w:val="0"/>
      <w:marTop w:val="0"/>
      <w:marBottom w:val="0"/>
      <w:divBdr>
        <w:top w:val="none" w:sz="0" w:space="0" w:color="auto"/>
        <w:left w:val="none" w:sz="0" w:space="0" w:color="auto"/>
        <w:bottom w:val="none" w:sz="0" w:space="0" w:color="auto"/>
        <w:right w:val="none" w:sz="0" w:space="0" w:color="auto"/>
      </w:divBdr>
    </w:div>
    <w:div w:id="1460799520">
      <w:bodyDiv w:val="1"/>
      <w:marLeft w:val="0"/>
      <w:marRight w:val="0"/>
      <w:marTop w:val="0"/>
      <w:marBottom w:val="0"/>
      <w:divBdr>
        <w:top w:val="none" w:sz="0" w:space="0" w:color="auto"/>
        <w:left w:val="none" w:sz="0" w:space="0" w:color="auto"/>
        <w:bottom w:val="none" w:sz="0" w:space="0" w:color="auto"/>
        <w:right w:val="none" w:sz="0" w:space="0" w:color="auto"/>
      </w:divBdr>
    </w:div>
    <w:div w:id="1464154362">
      <w:bodyDiv w:val="1"/>
      <w:marLeft w:val="0"/>
      <w:marRight w:val="0"/>
      <w:marTop w:val="0"/>
      <w:marBottom w:val="0"/>
      <w:divBdr>
        <w:top w:val="none" w:sz="0" w:space="0" w:color="auto"/>
        <w:left w:val="none" w:sz="0" w:space="0" w:color="auto"/>
        <w:bottom w:val="none" w:sz="0" w:space="0" w:color="auto"/>
        <w:right w:val="none" w:sz="0" w:space="0" w:color="auto"/>
      </w:divBdr>
    </w:div>
    <w:div w:id="1465927278">
      <w:bodyDiv w:val="1"/>
      <w:marLeft w:val="0"/>
      <w:marRight w:val="0"/>
      <w:marTop w:val="0"/>
      <w:marBottom w:val="0"/>
      <w:divBdr>
        <w:top w:val="none" w:sz="0" w:space="0" w:color="auto"/>
        <w:left w:val="none" w:sz="0" w:space="0" w:color="auto"/>
        <w:bottom w:val="none" w:sz="0" w:space="0" w:color="auto"/>
        <w:right w:val="none" w:sz="0" w:space="0" w:color="auto"/>
      </w:divBdr>
    </w:div>
    <w:div w:id="1467697547">
      <w:bodyDiv w:val="1"/>
      <w:marLeft w:val="0"/>
      <w:marRight w:val="0"/>
      <w:marTop w:val="0"/>
      <w:marBottom w:val="0"/>
      <w:divBdr>
        <w:top w:val="none" w:sz="0" w:space="0" w:color="auto"/>
        <w:left w:val="none" w:sz="0" w:space="0" w:color="auto"/>
        <w:bottom w:val="none" w:sz="0" w:space="0" w:color="auto"/>
        <w:right w:val="none" w:sz="0" w:space="0" w:color="auto"/>
      </w:divBdr>
    </w:div>
    <w:div w:id="1468400467">
      <w:bodyDiv w:val="1"/>
      <w:marLeft w:val="0"/>
      <w:marRight w:val="0"/>
      <w:marTop w:val="0"/>
      <w:marBottom w:val="0"/>
      <w:divBdr>
        <w:top w:val="none" w:sz="0" w:space="0" w:color="auto"/>
        <w:left w:val="none" w:sz="0" w:space="0" w:color="auto"/>
        <w:bottom w:val="none" w:sz="0" w:space="0" w:color="auto"/>
        <w:right w:val="none" w:sz="0" w:space="0" w:color="auto"/>
      </w:divBdr>
    </w:div>
    <w:div w:id="1471824939">
      <w:bodyDiv w:val="1"/>
      <w:marLeft w:val="0"/>
      <w:marRight w:val="0"/>
      <w:marTop w:val="0"/>
      <w:marBottom w:val="0"/>
      <w:divBdr>
        <w:top w:val="none" w:sz="0" w:space="0" w:color="auto"/>
        <w:left w:val="none" w:sz="0" w:space="0" w:color="auto"/>
        <w:bottom w:val="none" w:sz="0" w:space="0" w:color="auto"/>
        <w:right w:val="none" w:sz="0" w:space="0" w:color="auto"/>
      </w:divBdr>
    </w:div>
    <w:div w:id="1473061204">
      <w:bodyDiv w:val="1"/>
      <w:marLeft w:val="0"/>
      <w:marRight w:val="0"/>
      <w:marTop w:val="0"/>
      <w:marBottom w:val="0"/>
      <w:divBdr>
        <w:top w:val="none" w:sz="0" w:space="0" w:color="auto"/>
        <w:left w:val="none" w:sz="0" w:space="0" w:color="auto"/>
        <w:bottom w:val="none" w:sz="0" w:space="0" w:color="auto"/>
        <w:right w:val="none" w:sz="0" w:space="0" w:color="auto"/>
      </w:divBdr>
    </w:div>
    <w:div w:id="1473521352">
      <w:bodyDiv w:val="1"/>
      <w:marLeft w:val="0"/>
      <w:marRight w:val="0"/>
      <w:marTop w:val="0"/>
      <w:marBottom w:val="0"/>
      <w:divBdr>
        <w:top w:val="none" w:sz="0" w:space="0" w:color="auto"/>
        <w:left w:val="none" w:sz="0" w:space="0" w:color="auto"/>
        <w:bottom w:val="none" w:sz="0" w:space="0" w:color="auto"/>
        <w:right w:val="none" w:sz="0" w:space="0" w:color="auto"/>
      </w:divBdr>
    </w:div>
    <w:div w:id="1477793958">
      <w:bodyDiv w:val="1"/>
      <w:marLeft w:val="0"/>
      <w:marRight w:val="0"/>
      <w:marTop w:val="0"/>
      <w:marBottom w:val="0"/>
      <w:divBdr>
        <w:top w:val="none" w:sz="0" w:space="0" w:color="auto"/>
        <w:left w:val="none" w:sz="0" w:space="0" w:color="auto"/>
        <w:bottom w:val="none" w:sz="0" w:space="0" w:color="auto"/>
        <w:right w:val="none" w:sz="0" w:space="0" w:color="auto"/>
      </w:divBdr>
    </w:div>
    <w:div w:id="1479227795">
      <w:bodyDiv w:val="1"/>
      <w:marLeft w:val="0"/>
      <w:marRight w:val="0"/>
      <w:marTop w:val="0"/>
      <w:marBottom w:val="0"/>
      <w:divBdr>
        <w:top w:val="none" w:sz="0" w:space="0" w:color="auto"/>
        <w:left w:val="none" w:sz="0" w:space="0" w:color="auto"/>
        <w:bottom w:val="none" w:sz="0" w:space="0" w:color="auto"/>
        <w:right w:val="none" w:sz="0" w:space="0" w:color="auto"/>
      </w:divBdr>
    </w:div>
    <w:div w:id="1483111481">
      <w:bodyDiv w:val="1"/>
      <w:marLeft w:val="0"/>
      <w:marRight w:val="0"/>
      <w:marTop w:val="0"/>
      <w:marBottom w:val="0"/>
      <w:divBdr>
        <w:top w:val="none" w:sz="0" w:space="0" w:color="auto"/>
        <w:left w:val="none" w:sz="0" w:space="0" w:color="auto"/>
        <w:bottom w:val="none" w:sz="0" w:space="0" w:color="auto"/>
        <w:right w:val="none" w:sz="0" w:space="0" w:color="auto"/>
      </w:divBdr>
    </w:div>
    <w:div w:id="1484664149">
      <w:bodyDiv w:val="1"/>
      <w:marLeft w:val="0"/>
      <w:marRight w:val="0"/>
      <w:marTop w:val="0"/>
      <w:marBottom w:val="0"/>
      <w:divBdr>
        <w:top w:val="none" w:sz="0" w:space="0" w:color="auto"/>
        <w:left w:val="none" w:sz="0" w:space="0" w:color="auto"/>
        <w:bottom w:val="none" w:sz="0" w:space="0" w:color="auto"/>
        <w:right w:val="none" w:sz="0" w:space="0" w:color="auto"/>
      </w:divBdr>
    </w:div>
    <w:div w:id="1489982099">
      <w:bodyDiv w:val="1"/>
      <w:marLeft w:val="0"/>
      <w:marRight w:val="0"/>
      <w:marTop w:val="0"/>
      <w:marBottom w:val="0"/>
      <w:divBdr>
        <w:top w:val="none" w:sz="0" w:space="0" w:color="auto"/>
        <w:left w:val="none" w:sz="0" w:space="0" w:color="auto"/>
        <w:bottom w:val="none" w:sz="0" w:space="0" w:color="auto"/>
        <w:right w:val="none" w:sz="0" w:space="0" w:color="auto"/>
      </w:divBdr>
    </w:div>
    <w:div w:id="1494174650">
      <w:bodyDiv w:val="1"/>
      <w:marLeft w:val="0"/>
      <w:marRight w:val="0"/>
      <w:marTop w:val="0"/>
      <w:marBottom w:val="0"/>
      <w:divBdr>
        <w:top w:val="none" w:sz="0" w:space="0" w:color="auto"/>
        <w:left w:val="none" w:sz="0" w:space="0" w:color="auto"/>
        <w:bottom w:val="none" w:sz="0" w:space="0" w:color="auto"/>
        <w:right w:val="none" w:sz="0" w:space="0" w:color="auto"/>
      </w:divBdr>
    </w:div>
    <w:div w:id="1502044057">
      <w:bodyDiv w:val="1"/>
      <w:marLeft w:val="0"/>
      <w:marRight w:val="0"/>
      <w:marTop w:val="0"/>
      <w:marBottom w:val="0"/>
      <w:divBdr>
        <w:top w:val="none" w:sz="0" w:space="0" w:color="auto"/>
        <w:left w:val="none" w:sz="0" w:space="0" w:color="auto"/>
        <w:bottom w:val="none" w:sz="0" w:space="0" w:color="auto"/>
        <w:right w:val="none" w:sz="0" w:space="0" w:color="auto"/>
      </w:divBdr>
    </w:div>
    <w:div w:id="1504473701">
      <w:bodyDiv w:val="1"/>
      <w:marLeft w:val="0"/>
      <w:marRight w:val="0"/>
      <w:marTop w:val="0"/>
      <w:marBottom w:val="0"/>
      <w:divBdr>
        <w:top w:val="none" w:sz="0" w:space="0" w:color="auto"/>
        <w:left w:val="none" w:sz="0" w:space="0" w:color="auto"/>
        <w:bottom w:val="none" w:sz="0" w:space="0" w:color="auto"/>
        <w:right w:val="none" w:sz="0" w:space="0" w:color="auto"/>
      </w:divBdr>
    </w:div>
    <w:div w:id="1506703772">
      <w:bodyDiv w:val="1"/>
      <w:marLeft w:val="0"/>
      <w:marRight w:val="0"/>
      <w:marTop w:val="0"/>
      <w:marBottom w:val="0"/>
      <w:divBdr>
        <w:top w:val="none" w:sz="0" w:space="0" w:color="auto"/>
        <w:left w:val="none" w:sz="0" w:space="0" w:color="auto"/>
        <w:bottom w:val="none" w:sz="0" w:space="0" w:color="auto"/>
        <w:right w:val="none" w:sz="0" w:space="0" w:color="auto"/>
      </w:divBdr>
    </w:div>
    <w:div w:id="1509565979">
      <w:bodyDiv w:val="1"/>
      <w:marLeft w:val="0"/>
      <w:marRight w:val="0"/>
      <w:marTop w:val="0"/>
      <w:marBottom w:val="0"/>
      <w:divBdr>
        <w:top w:val="none" w:sz="0" w:space="0" w:color="auto"/>
        <w:left w:val="none" w:sz="0" w:space="0" w:color="auto"/>
        <w:bottom w:val="none" w:sz="0" w:space="0" w:color="auto"/>
        <w:right w:val="none" w:sz="0" w:space="0" w:color="auto"/>
      </w:divBdr>
    </w:div>
    <w:div w:id="1510215486">
      <w:bodyDiv w:val="1"/>
      <w:marLeft w:val="0"/>
      <w:marRight w:val="0"/>
      <w:marTop w:val="0"/>
      <w:marBottom w:val="0"/>
      <w:divBdr>
        <w:top w:val="none" w:sz="0" w:space="0" w:color="auto"/>
        <w:left w:val="none" w:sz="0" w:space="0" w:color="auto"/>
        <w:bottom w:val="none" w:sz="0" w:space="0" w:color="auto"/>
        <w:right w:val="none" w:sz="0" w:space="0" w:color="auto"/>
      </w:divBdr>
    </w:div>
    <w:div w:id="1515999613">
      <w:bodyDiv w:val="1"/>
      <w:marLeft w:val="0"/>
      <w:marRight w:val="0"/>
      <w:marTop w:val="0"/>
      <w:marBottom w:val="0"/>
      <w:divBdr>
        <w:top w:val="none" w:sz="0" w:space="0" w:color="auto"/>
        <w:left w:val="none" w:sz="0" w:space="0" w:color="auto"/>
        <w:bottom w:val="none" w:sz="0" w:space="0" w:color="auto"/>
        <w:right w:val="none" w:sz="0" w:space="0" w:color="auto"/>
      </w:divBdr>
    </w:div>
    <w:div w:id="1517576902">
      <w:bodyDiv w:val="1"/>
      <w:marLeft w:val="0"/>
      <w:marRight w:val="0"/>
      <w:marTop w:val="0"/>
      <w:marBottom w:val="0"/>
      <w:divBdr>
        <w:top w:val="none" w:sz="0" w:space="0" w:color="auto"/>
        <w:left w:val="none" w:sz="0" w:space="0" w:color="auto"/>
        <w:bottom w:val="none" w:sz="0" w:space="0" w:color="auto"/>
        <w:right w:val="none" w:sz="0" w:space="0" w:color="auto"/>
      </w:divBdr>
    </w:div>
    <w:div w:id="1518351712">
      <w:bodyDiv w:val="1"/>
      <w:marLeft w:val="0"/>
      <w:marRight w:val="0"/>
      <w:marTop w:val="0"/>
      <w:marBottom w:val="0"/>
      <w:divBdr>
        <w:top w:val="none" w:sz="0" w:space="0" w:color="auto"/>
        <w:left w:val="none" w:sz="0" w:space="0" w:color="auto"/>
        <w:bottom w:val="none" w:sz="0" w:space="0" w:color="auto"/>
        <w:right w:val="none" w:sz="0" w:space="0" w:color="auto"/>
      </w:divBdr>
    </w:div>
    <w:div w:id="1518737136">
      <w:bodyDiv w:val="1"/>
      <w:marLeft w:val="0"/>
      <w:marRight w:val="0"/>
      <w:marTop w:val="0"/>
      <w:marBottom w:val="0"/>
      <w:divBdr>
        <w:top w:val="none" w:sz="0" w:space="0" w:color="auto"/>
        <w:left w:val="none" w:sz="0" w:space="0" w:color="auto"/>
        <w:bottom w:val="none" w:sz="0" w:space="0" w:color="auto"/>
        <w:right w:val="none" w:sz="0" w:space="0" w:color="auto"/>
      </w:divBdr>
    </w:div>
    <w:div w:id="1520311220">
      <w:bodyDiv w:val="1"/>
      <w:marLeft w:val="0"/>
      <w:marRight w:val="0"/>
      <w:marTop w:val="0"/>
      <w:marBottom w:val="0"/>
      <w:divBdr>
        <w:top w:val="none" w:sz="0" w:space="0" w:color="auto"/>
        <w:left w:val="none" w:sz="0" w:space="0" w:color="auto"/>
        <w:bottom w:val="none" w:sz="0" w:space="0" w:color="auto"/>
        <w:right w:val="none" w:sz="0" w:space="0" w:color="auto"/>
      </w:divBdr>
    </w:div>
    <w:div w:id="1520657385">
      <w:bodyDiv w:val="1"/>
      <w:marLeft w:val="0"/>
      <w:marRight w:val="0"/>
      <w:marTop w:val="0"/>
      <w:marBottom w:val="0"/>
      <w:divBdr>
        <w:top w:val="none" w:sz="0" w:space="0" w:color="auto"/>
        <w:left w:val="none" w:sz="0" w:space="0" w:color="auto"/>
        <w:bottom w:val="none" w:sz="0" w:space="0" w:color="auto"/>
        <w:right w:val="none" w:sz="0" w:space="0" w:color="auto"/>
      </w:divBdr>
    </w:div>
    <w:div w:id="1521158522">
      <w:bodyDiv w:val="1"/>
      <w:marLeft w:val="0"/>
      <w:marRight w:val="0"/>
      <w:marTop w:val="0"/>
      <w:marBottom w:val="0"/>
      <w:divBdr>
        <w:top w:val="none" w:sz="0" w:space="0" w:color="auto"/>
        <w:left w:val="none" w:sz="0" w:space="0" w:color="auto"/>
        <w:bottom w:val="none" w:sz="0" w:space="0" w:color="auto"/>
        <w:right w:val="none" w:sz="0" w:space="0" w:color="auto"/>
      </w:divBdr>
    </w:div>
    <w:div w:id="1522741370">
      <w:bodyDiv w:val="1"/>
      <w:marLeft w:val="0"/>
      <w:marRight w:val="0"/>
      <w:marTop w:val="0"/>
      <w:marBottom w:val="0"/>
      <w:divBdr>
        <w:top w:val="none" w:sz="0" w:space="0" w:color="auto"/>
        <w:left w:val="none" w:sz="0" w:space="0" w:color="auto"/>
        <w:bottom w:val="none" w:sz="0" w:space="0" w:color="auto"/>
        <w:right w:val="none" w:sz="0" w:space="0" w:color="auto"/>
      </w:divBdr>
    </w:div>
    <w:div w:id="1524585468">
      <w:bodyDiv w:val="1"/>
      <w:marLeft w:val="0"/>
      <w:marRight w:val="0"/>
      <w:marTop w:val="0"/>
      <w:marBottom w:val="0"/>
      <w:divBdr>
        <w:top w:val="none" w:sz="0" w:space="0" w:color="auto"/>
        <w:left w:val="none" w:sz="0" w:space="0" w:color="auto"/>
        <w:bottom w:val="none" w:sz="0" w:space="0" w:color="auto"/>
        <w:right w:val="none" w:sz="0" w:space="0" w:color="auto"/>
      </w:divBdr>
    </w:div>
    <w:div w:id="1525554311">
      <w:bodyDiv w:val="1"/>
      <w:marLeft w:val="0"/>
      <w:marRight w:val="0"/>
      <w:marTop w:val="0"/>
      <w:marBottom w:val="0"/>
      <w:divBdr>
        <w:top w:val="none" w:sz="0" w:space="0" w:color="auto"/>
        <w:left w:val="none" w:sz="0" w:space="0" w:color="auto"/>
        <w:bottom w:val="none" w:sz="0" w:space="0" w:color="auto"/>
        <w:right w:val="none" w:sz="0" w:space="0" w:color="auto"/>
      </w:divBdr>
    </w:div>
    <w:div w:id="1529490647">
      <w:bodyDiv w:val="1"/>
      <w:marLeft w:val="0"/>
      <w:marRight w:val="0"/>
      <w:marTop w:val="0"/>
      <w:marBottom w:val="0"/>
      <w:divBdr>
        <w:top w:val="none" w:sz="0" w:space="0" w:color="auto"/>
        <w:left w:val="none" w:sz="0" w:space="0" w:color="auto"/>
        <w:bottom w:val="none" w:sz="0" w:space="0" w:color="auto"/>
        <w:right w:val="none" w:sz="0" w:space="0" w:color="auto"/>
      </w:divBdr>
    </w:div>
    <w:div w:id="1529761253">
      <w:bodyDiv w:val="1"/>
      <w:marLeft w:val="0"/>
      <w:marRight w:val="0"/>
      <w:marTop w:val="0"/>
      <w:marBottom w:val="0"/>
      <w:divBdr>
        <w:top w:val="none" w:sz="0" w:space="0" w:color="auto"/>
        <w:left w:val="none" w:sz="0" w:space="0" w:color="auto"/>
        <w:bottom w:val="none" w:sz="0" w:space="0" w:color="auto"/>
        <w:right w:val="none" w:sz="0" w:space="0" w:color="auto"/>
      </w:divBdr>
    </w:div>
    <w:div w:id="1530877657">
      <w:bodyDiv w:val="1"/>
      <w:marLeft w:val="0"/>
      <w:marRight w:val="0"/>
      <w:marTop w:val="0"/>
      <w:marBottom w:val="0"/>
      <w:divBdr>
        <w:top w:val="none" w:sz="0" w:space="0" w:color="auto"/>
        <w:left w:val="none" w:sz="0" w:space="0" w:color="auto"/>
        <w:bottom w:val="none" w:sz="0" w:space="0" w:color="auto"/>
        <w:right w:val="none" w:sz="0" w:space="0" w:color="auto"/>
      </w:divBdr>
    </w:div>
    <w:div w:id="1538812633">
      <w:bodyDiv w:val="1"/>
      <w:marLeft w:val="0"/>
      <w:marRight w:val="0"/>
      <w:marTop w:val="0"/>
      <w:marBottom w:val="0"/>
      <w:divBdr>
        <w:top w:val="none" w:sz="0" w:space="0" w:color="auto"/>
        <w:left w:val="none" w:sz="0" w:space="0" w:color="auto"/>
        <w:bottom w:val="none" w:sz="0" w:space="0" w:color="auto"/>
        <w:right w:val="none" w:sz="0" w:space="0" w:color="auto"/>
      </w:divBdr>
    </w:div>
    <w:div w:id="1544705873">
      <w:bodyDiv w:val="1"/>
      <w:marLeft w:val="0"/>
      <w:marRight w:val="0"/>
      <w:marTop w:val="0"/>
      <w:marBottom w:val="0"/>
      <w:divBdr>
        <w:top w:val="none" w:sz="0" w:space="0" w:color="auto"/>
        <w:left w:val="none" w:sz="0" w:space="0" w:color="auto"/>
        <w:bottom w:val="none" w:sz="0" w:space="0" w:color="auto"/>
        <w:right w:val="none" w:sz="0" w:space="0" w:color="auto"/>
      </w:divBdr>
    </w:div>
    <w:div w:id="1545099654">
      <w:bodyDiv w:val="1"/>
      <w:marLeft w:val="0"/>
      <w:marRight w:val="0"/>
      <w:marTop w:val="0"/>
      <w:marBottom w:val="0"/>
      <w:divBdr>
        <w:top w:val="none" w:sz="0" w:space="0" w:color="auto"/>
        <w:left w:val="none" w:sz="0" w:space="0" w:color="auto"/>
        <w:bottom w:val="none" w:sz="0" w:space="0" w:color="auto"/>
        <w:right w:val="none" w:sz="0" w:space="0" w:color="auto"/>
      </w:divBdr>
    </w:div>
    <w:div w:id="1558009092">
      <w:bodyDiv w:val="1"/>
      <w:marLeft w:val="0"/>
      <w:marRight w:val="0"/>
      <w:marTop w:val="0"/>
      <w:marBottom w:val="0"/>
      <w:divBdr>
        <w:top w:val="none" w:sz="0" w:space="0" w:color="auto"/>
        <w:left w:val="none" w:sz="0" w:space="0" w:color="auto"/>
        <w:bottom w:val="none" w:sz="0" w:space="0" w:color="auto"/>
        <w:right w:val="none" w:sz="0" w:space="0" w:color="auto"/>
      </w:divBdr>
    </w:div>
    <w:div w:id="1559172168">
      <w:bodyDiv w:val="1"/>
      <w:marLeft w:val="0"/>
      <w:marRight w:val="0"/>
      <w:marTop w:val="0"/>
      <w:marBottom w:val="0"/>
      <w:divBdr>
        <w:top w:val="none" w:sz="0" w:space="0" w:color="auto"/>
        <w:left w:val="none" w:sz="0" w:space="0" w:color="auto"/>
        <w:bottom w:val="none" w:sz="0" w:space="0" w:color="auto"/>
        <w:right w:val="none" w:sz="0" w:space="0" w:color="auto"/>
      </w:divBdr>
    </w:div>
    <w:div w:id="1562866459">
      <w:bodyDiv w:val="1"/>
      <w:marLeft w:val="0"/>
      <w:marRight w:val="0"/>
      <w:marTop w:val="0"/>
      <w:marBottom w:val="0"/>
      <w:divBdr>
        <w:top w:val="none" w:sz="0" w:space="0" w:color="auto"/>
        <w:left w:val="none" w:sz="0" w:space="0" w:color="auto"/>
        <w:bottom w:val="none" w:sz="0" w:space="0" w:color="auto"/>
        <w:right w:val="none" w:sz="0" w:space="0" w:color="auto"/>
      </w:divBdr>
    </w:div>
    <w:div w:id="1563760275">
      <w:bodyDiv w:val="1"/>
      <w:marLeft w:val="0"/>
      <w:marRight w:val="0"/>
      <w:marTop w:val="0"/>
      <w:marBottom w:val="0"/>
      <w:divBdr>
        <w:top w:val="none" w:sz="0" w:space="0" w:color="auto"/>
        <w:left w:val="none" w:sz="0" w:space="0" w:color="auto"/>
        <w:bottom w:val="none" w:sz="0" w:space="0" w:color="auto"/>
        <w:right w:val="none" w:sz="0" w:space="0" w:color="auto"/>
      </w:divBdr>
    </w:div>
    <w:div w:id="1564025815">
      <w:bodyDiv w:val="1"/>
      <w:marLeft w:val="0"/>
      <w:marRight w:val="0"/>
      <w:marTop w:val="0"/>
      <w:marBottom w:val="0"/>
      <w:divBdr>
        <w:top w:val="none" w:sz="0" w:space="0" w:color="auto"/>
        <w:left w:val="none" w:sz="0" w:space="0" w:color="auto"/>
        <w:bottom w:val="none" w:sz="0" w:space="0" w:color="auto"/>
        <w:right w:val="none" w:sz="0" w:space="0" w:color="auto"/>
      </w:divBdr>
    </w:div>
    <w:div w:id="1564179266">
      <w:bodyDiv w:val="1"/>
      <w:marLeft w:val="0"/>
      <w:marRight w:val="0"/>
      <w:marTop w:val="0"/>
      <w:marBottom w:val="0"/>
      <w:divBdr>
        <w:top w:val="none" w:sz="0" w:space="0" w:color="auto"/>
        <w:left w:val="none" w:sz="0" w:space="0" w:color="auto"/>
        <w:bottom w:val="none" w:sz="0" w:space="0" w:color="auto"/>
        <w:right w:val="none" w:sz="0" w:space="0" w:color="auto"/>
      </w:divBdr>
    </w:div>
    <w:div w:id="1566407346">
      <w:bodyDiv w:val="1"/>
      <w:marLeft w:val="0"/>
      <w:marRight w:val="0"/>
      <w:marTop w:val="0"/>
      <w:marBottom w:val="0"/>
      <w:divBdr>
        <w:top w:val="none" w:sz="0" w:space="0" w:color="auto"/>
        <w:left w:val="none" w:sz="0" w:space="0" w:color="auto"/>
        <w:bottom w:val="none" w:sz="0" w:space="0" w:color="auto"/>
        <w:right w:val="none" w:sz="0" w:space="0" w:color="auto"/>
      </w:divBdr>
    </w:div>
    <w:div w:id="1567959157">
      <w:bodyDiv w:val="1"/>
      <w:marLeft w:val="0"/>
      <w:marRight w:val="0"/>
      <w:marTop w:val="0"/>
      <w:marBottom w:val="0"/>
      <w:divBdr>
        <w:top w:val="none" w:sz="0" w:space="0" w:color="auto"/>
        <w:left w:val="none" w:sz="0" w:space="0" w:color="auto"/>
        <w:bottom w:val="none" w:sz="0" w:space="0" w:color="auto"/>
        <w:right w:val="none" w:sz="0" w:space="0" w:color="auto"/>
      </w:divBdr>
    </w:div>
    <w:div w:id="1569418346">
      <w:bodyDiv w:val="1"/>
      <w:marLeft w:val="0"/>
      <w:marRight w:val="0"/>
      <w:marTop w:val="0"/>
      <w:marBottom w:val="0"/>
      <w:divBdr>
        <w:top w:val="none" w:sz="0" w:space="0" w:color="auto"/>
        <w:left w:val="none" w:sz="0" w:space="0" w:color="auto"/>
        <w:bottom w:val="none" w:sz="0" w:space="0" w:color="auto"/>
        <w:right w:val="none" w:sz="0" w:space="0" w:color="auto"/>
      </w:divBdr>
    </w:div>
    <w:div w:id="1570116821">
      <w:bodyDiv w:val="1"/>
      <w:marLeft w:val="0"/>
      <w:marRight w:val="0"/>
      <w:marTop w:val="0"/>
      <w:marBottom w:val="0"/>
      <w:divBdr>
        <w:top w:val="none" w:sz="0" w:space="0" w:color="auto"/>
        <w:left w:val="none" w:sz="0" w:space="0" w:color="auto"/>
        <w:bottom w:val="none" w:sz="0" w:space="0" w:color="auto"/>
        <w:right w:val="none" w:sz="0" w:space="0" w:color="auto"/>
      </w:divBdr>
    </w:div>
    <w:div w:id="1579245060">
      <w:bodyDiv w:val="1"/>
      <w:marLeft w:val="0"/>
      <w:marRight w:val="0"/>
      <w:marTop w:val="0"/>
      <w:marBottom w:val="0"/>
      <w:divBdr>
        <w:top w:val="none" w:sz="0" w:space="0" w:color="auto"/>
        <w:left w:val="none" w:sz="0" w:space="0" w:color="auto"/>
        <w:bottom w:val="none" w:sz="0" w:space="0" w:color="auto"/>
        <w:right w:val="none" w:sz="0" w:space="0" w:color="auto"/>
      </w:divBdr>
    </w:div>
    <w:div w:id="1579905026">
      <w:bodyDiv w:val="1"/>
      <w:marLeft w:val="0"/>
      <w:marRight w:val="0"/>
      <w:marTop w:val="0"/>
      <w:marBottom w:val="0"/>
      <w:divBdr>
        <w:top w:val="none" w:sz="0" w:space="0" w:color="auto"/>
        <w:left w:val="none" w:sz="0" w:space="0" w:color="auto"/>
        <w:bottom w:val="none" w:sz="0" w:space="0" w:color="auto"/>
        <w:right w:val="none" w:sz="0" w:space="0" w:color="auto"/>
      </w:divBdr>
    </w:div>
    <w:div w:id="1581670448">
      <w:bodyDiv w:val="1"/>
      <w:marLeft w:val="0"/>
      <w:marRight w:val="0"/>
      <w:marTop w:val="0"/>
      <w:marBottom w:val="0"/>
      <w:divBdr>
        <w:top w:val="none" w:sz="0" w:space="0" w:color="auto"/>
        <w:left w:val="none" w:sz="0" w:space="0" w:color="auto"/>
        <w:bottom w:val="none" w:sz="0" w:space="0" w:color="auto"/>
        <w:right w:val="none" w:sz="0" w:space="0" w:color="auto"/>
      </w:divBdr>
    </w:div>
    <w:div w:id="1582448248">
      <w:bodyDiv w:val="1"/>
      <w:marLeft w:val="0"/>
      <w:marRight w:val="0"/>
      <w:marTop w:val="0"/>
      <w:marBottom w:val="0"/>
      <w:divBdr>
        <w:top w:val="none" w:sz="0" w:space="0" w:color="auto"/>
        <w:left w:val="none" w:sz="0" w:space="0" w:color="auto"/>
        <w:bottom w:val="none" w:sz="0" w:space="0" w:color="auto"/>
        <w:right w:val="none" w:sz="0" w:space="0" w:color="auto"/>
      </w:divBdr>
    </w:div>
    <w:div w:id="1582520260">
      <w:bodyDiv w:val="1"/>
      <w:marLeft w:val="0"/>
      <w:marRight w:val="0"/>
      <w:marTop w:val="0"/>
      <w:marBottom w:val="0"/>
      <w:divBdr>
        <w:top w:val="none" w:sz="0" w:space="0" w:color="auto"/>
        <w:left w:val="none" w:sz="0" w:space="0" w:color="auto"/>
        <w:bottom w:val="none" w:sz="0" w:space="0" w:color="auto"/>
        <w:right w:val="none" w:sz="0" w:space="0" w:color="auto"/>
      </w:divBdr>
    </w:div>
    <w:div w:id="1584098029">
      <w:bodyDiv w:val="1"/>
      <w:marLeft w:val="0"/>
      <w:marRight w:val="0"/>
      <w:marTop w:val="0"/>
      <w:marBottom w:val="0"/>
      <w:divBdr>
        <w:top w:val="none" w:sz="0" w:space="0" w:color="auto"/>
        <w:left w:val="none" w:sz="0" w:space="0" w:color="auto"/>
        <w:bottom w:val="none" w:sz="0" w:space="0" w:color="auto"/>
        <w:right w:val="none" w:sz="0" w:space="0" w:color="auto"/>
      </w:divBdr>
    </w:div>
    <w:div w:id="1584605710">
      <w:bodyDiv w:val="1"/>
      <w:marLeft w:val="0"/>
      <w:marRight w:val="0"/>
      <w:marTop w:val="0"/>
      <w:marBottom w:val="0"/>
      <w:divBdr>
        <w:top w:val="none" w:sz="0" w:space="0" w:color="auto"/>
        <w:left w:val="none" w:sz="0" w:space="0" w:color="auto"/>
        <w:bottom w:val="none" w:sz="0" w:space="0" w:color="auto"/>
        <w:right w:val="none" w:sz="0" w:space="0" w:color="auto"/>
      </w:divBdr>
    </w:div>
    <w:div w:id="1584684987">
      <w:bodyDiv w:val="1"/>
      <w:marLeft w:val="0"/>
      <w:marRight w:val="0"/>
      <w:marTop w:val="0"/>
      <w:marBottom w:val="0"/>
      <w:divBdr>
        <w:top w:val="none" w:sz="0" w:space="0" w:color="auto"/>
        <w:left w:val="none" w:sz="0" w:space="0" w:color="auto"/>
        <w:bottom w:val="none" w:sz="0" w:space="0" w:color="auto"/>
        <w:right w:val="none" w:sz="0" w:space="0" w:color="auto"/>
      </w:divBdr>
    </w:div>
    <w:div w:id="1584727325">
      <w:bodyDiv w:val="1"/>
      <w:marLeft w:val="0"/>
      <w:marRight w:val="0"/>
      <w:marTop w:val="0"/>
      <w:marBottom w:val="0"/>
      <w:divBdr>
        <w:top w:val="none" w:sz="0" w:space="0" w:color="auto"/>
        <w:left w:val="none" w:sz="0" w:space="0" w:color="auto"/>
        <w:bottom w:val="none" w:sz="0" w:space="0" w:color="auto"/>
        <w:right w:val="none" w:sz="0" w:space="0" w:color="auto"/>
      </w:divBdr>
    </w:div>
    <w:div w:id="1588418585">
      <w:bodyDiv w:val="1"/>
      <w:marLeft w:val="0"/>
      <w:marRight w:val="0"/>
      <w:marTop w:val="0"/>
      <w:marBottom w:val="0"/>
      <w:divBdr>
        <w:top w:val="none" w:sz="0" w:space="0" w:color="auto"/>
        <w:left w:val="none" w:sz="0" w:space="0" w:color="auto"/>
        <w:bottom w:val="none" w:sz="0" w:space="0" w:color="auto"/>
        <w:right w:val="none" w:sz="0" w:space="0" w:color="auto"/>
      </w:divBdr>
    </w:div>
    <w:div w:id="1589971024">
      <w:bodyDiv w:val="1"/>
      <w:marLeft w:val="0"/>
      <w:marRight w:val="0"/>
      <w:marTop w:val="0"/>
      <w:marBottom w:val="0"/>
      <w:divBdr>
        <w:top w:val="none" w:sz="0" w:space="0" w:color="auto"/>
        <w:left w:val="none" w:sz="0" w:space="0" w:color="auto"/>
        <w:bottom w:val="none" w:sz="0" w:space="0" w:color="auto"/>
        <w:right w:val="none" w:sz="0" w:space="0" w:color="auto"/>
      </w:divBdr>
    </w:div>
    <w:div w:id="1596015393">
      <w:bodyDiv w:val="1"/>
      <w:marLeft w:val="0"/>
      <w:marRight w:val="0"/>
      <w:marTop w:val="0"/>
      <w:marBottom w:val="0"/>
      <w:divBdr>
        <w:top w:val="none" w:sz="0" w:space="0" w:color="auto"/>
        <w:left w:val="none" w:sz="0" w:space="0" w:color="auto"/>
        <w:bottom w:val="none" w:sz="0" w:space="0" w:color="auto"/>
        <w:right w:val="none" w:sz="0" w:space="0" w:color="auto"/>
      </w:divBdr>
    </w:div>
    <w:div w:id="1599217116">
      <w:bodyDiv w:val="1"/>
      <w:marLeft w:val="0"/>
      <w:marRight w:val="0"/>
      <w:marTop w:val="0"/>
      <w:marBottom w:val="0"/>
      <w:divBdr>
        <w:top w:val="none" w:sz="0" w:space="0" w:color="auto"/>
        <w:left w:val="none" w:sz="0" w:space="0" w:color="auto"/>
        <w:bottom w:val="none" w:sz="0" w:space="0" w:color="auto"/>
        <w:right w:val="none" w:sz="0" w:space="0" w:color="auto"/>
      </w:divBdr>
    </w:div>
    <w:div w:id="1599288633">
      <w:bodyDiv w:val="1"/>
      <w:marLeft w:val="0"/>
      <w:marRight w:val="0"/>
      <w:marTop w:val="0"/>
      <w:marBottom w:val="0"/>
      <w:divBdr>
        <w:top w:val="none" w:sz="0" w:space="0" w:color="auto"/>
        <w:left w:val="none" w:sz="0" w:space="0" w:color="auto"/>
        <w:bottom w:val="none" w:sz="0" w:space="0" w:color="auto"/>
        <w:right w:val="none" w:sz="0" w:space="0" w:color="auto"/>
      </w:divBdr>
    </w:div>
    <w:div w:id="1599606400">
      <w:bodyDiv w:val="1"/>
      <w:marLeft w:val="0"/>
      <w:marRight w:val="0"/>
      <w:marTop w:val="0"/>
      <w:marBottom w:val="0"/>
      <w:divBdr>
        <w:top w:val="none" w:sz="0" w:space="0" w:color="auto"/>
        <w:left w:val="none" w:sz="0" w:space="0" w:color="auto"/>
        <w:bottom w:val="none" w:sz="0" w:space="0" w:color="auto"/>
        <w:right w:val="none" w:sz="0" w:space="0" w:color="auto"/>
      </w:divBdr>
    </w:div>
    <w:div w:id="1599829324">
      <w:bodyDiv w:val="1"/>
      <w:marLeft w:val="0"/>
      <w:marRight w:val="0"/>
      <w:marTop w:val="0"/>
      <w:marBottom w:val="0"/>
      <w:divBdr>
        <w:top w:val="none" w:sz="0" w:space="0" w:color="auto"/>
        <w:left w:val="none" w:sz="0" w:space="0" w:color="auto"/>
        <w:bottom w:val="none" w:sz="0" w:space="0" w:color="auto"/>
        <w:right w:val="none" w:sz="0" w:space="0" w:color="auto"/>
      </w:divBdr>
    </w:div>
    <w:div w:id="1603343584">
      <w:bodyDiv w:val="1"/>
      <w:marLeft w:val="0"/>
      <w:marRight w:val="0"/>
      <w:marTop w:val="0"/>
      <w:marBottom w:val="0"/>
      <w:divBdr>
        <w:top w:val="none" w:sz="0" w:space="0" w:color="auto"/>
        <w:left w:val="none" w:sz="0" w:space="0" w:color="auto"/>
        <w:bottom w:val="none" w:sz="0" w:space="0" w:color="auto"/>
        <w:right w:val="none" w:sz="0" w:space="0" w:color="auto"/>
      </w:divBdr>
    </w:div>
    <w:div w:id="1604266845">
      <w:bodyDiv w:val="1"/>
      <w:marLeft w:val="0"/>
      <w:marRight w:val="0"/>
      <w:marTop w:val="0"/>
      <w:marBottom w:val="0"/>
      <w:divBdr>
        <w:top w:val="none" w:sz="0" w:space="0" w:color="auto"/>
        <w:left w:val="none" w:sz="0" w:space="0" w:color="auto"/>
        <w:bottom w:val="none" w:sz="0" w:space="0" w:color="auto"/>
        <w:right w:val="none" w:sz="0" w:space="0" w:color="auto"/>
      </w:divBdr>
    </w:div>
    <w:div w:id="1607033783">
      <w:bodyDiv w:val="1"/>
      <w:marLeft w:val="0"/>
      <w:marRight w:val="0"/>
      <w:marTop w:val="0"/>
      <w:marBottom w:val="0"/>
      <w:divBdr>
        <w:top w:val="none" w:sz="0" w:space="0" w:color="auto"/>
        <w:left w:val="none" w:sz="0" w:space="0" w:color="auto"/>
        <w:bottom w:val="none" w:sz="0" w:space="0" w:color="auto"/>
        <w:right w:val="none" w:sz="0" w:space="0" w:color="auto"/>
      </w:divBdr>
    </w:div>
    <w:div w:id="1608538221">
      <w:bodyDiv w:val="1"/>
      <w:marLeft w:val="0"/>
      <w:marRight w:val="0"/>
      <w:marTop w:val="0"/>
      <w:marBottom w:val="0"/>
      <w:divBdr>
        <w:top w:val="none" w:sz="0" w:space="0" w:color="auto"/>
        <w:left w:val="none" w:sz="0" w:space="0" w:color="auto"/>
        <w:bottom w:val="none" w:sz="0" w:space="0" w:color="auto"/>
        <w:right w:val="none" w:sz="0" w:space="0" w:color="auto"/>
      </w:divBdr>
    </w:div>
    <w:div w:id="1612056615">
      <w:bodyDiv w:val="1"/>
      <w:marLeft w:val="0"/>
      <w:marRight w:val="0"/>
      <w:marTop w:val="0"/>
      <w:marBottom w:val="0"/>
      <w:divBdr>
        <w:top w:val="none" w:sz="0" w:space="0" w:color="auto"/>
        <w:left w:val="none" w:sz="0" w:space="0" w:color="auto"/>
        <w:bottom w:val="none" w:sz="0" w:space="0" w:color="auto"/>
        <w:right w:val="none" w:sz="0" w:space="0" w:color="auto"/>
      </w:divBdr>
    </w:div>
    <w:div w:id="1616446679">
      <w:bodyDiv w:val="1"/>
      <w:marLeft w:val="0"/>
      <w:marRight w:val="0"/>
      <w:marTop w:val="0"/>
      <w:marBottom w:val="0"/>
      <w:divBdr>
        <w:top w:val="none" w:sz="0" w:space="0" w:color="auto"/>
        <w:left w:val="none" w:sz="0" w:space="0" w:color="auto"/>
        <w:bottom w:val="none" w:sz="0" w:space="0" w:color="auto"/>
        <w:right w:val="none" w:sz="0" w:space="0" w:color="auto"/>
      </w:divBdr>
    </w:div>
    <w:div w:id="1617180320">
      <w:bodyDiv w:val="1"/>
      <w:marLeft w:val="0"/>
      <w:marRight w:val="0"/>
      <w:marTop w:val="0"/>
      <w:marBottom w:val="0"/>
      <w:divBdr>
        <w:top w:val="none" w:sz="0" w:space="0" w:color="auto"/>
        <w:left w:val="none" w:sz="0" w:space="0" w:color="auto"/>
        <w:bottom w:val="none" w:sz="0" w:space="0" w:color="auto"/>
        <w:right w:val="none" w:sz="0" w:space="0" w:color="auto"/>
      </w:divBdr>
    </w:div>
    <w:div w:id="1625576136">
      <w:bodyDiv w:val="1"/>
      <w:marLeft w:val="0"/>
      <w:marRight w:val="0"/>
      <w:marTop w:val="0"/>
      <w:marBottom w:val="0"/>
      <w:divBdr>
        <w:top w:val="none" w:sz="0" w:space="0" w:color="auto"/>
        <w:left w:val="none" w:sz="0" w:space="0" w:color="auto"/>
        <w:bottom w:val="none" w:sz="0" w:space="0" w:color="auto"/>
        <w:right w:val="none" w:sz="0" w:space="0" w:color="auto"/>
      </w:divBdr>
    </w:div>
    <w:div w:id="1631668559">
      <w:bodyDiv w:val="1"/>
      <w:marLeft w:val="0"/>
      <w:marRight w:val="0"/>
      <w:marTop w:val="0"/>
      <w:marBottom w:val="0"/>
      <w:divBdr>
        <w:top w:val="none" w:sz="0" w:space="0" w:color="auto"/>
        <w:left w:val="none" w:sz="0" w:space="0" w:color="auto"/>
        <w:bottom w:val="none" w:sz="0" w:space="0" w:color="auto"/>
        <w:right w:val="none" w:sz="0" w:space="0" w:color="auto"/>
      </w:divBdr>
    </w:div>
    <w:div w:id="1633058508">
      <w:bodyDiv w:val="1"/>
      <w:marLeft w:val="0"/>
      <w:marRight w:val="0"/>
      <w:marTop w:val="0"/>
      <w:marBottom w:val="0"/>
      <w:divBdr>
        <w:top w:val="none" w:sz="0" w:space="0" w:color="auto"/>
        <w:left w:val="none" w:sz="0" w:space="0" w:color="auto"/>
        <w:bottom w:val="none" w:sz="0" w:space="0" w:color="auto"/>
        <w:right w:val="none" w:sz="0" w:space="0" w:color="auto"/>
      </w:divBdr>
    </w:div>
    <w:div w:id="1634359375">
      <w:bodyDiv w:val="1"/>
      <w:marLeft w:val="0"/>
      <w:marRight w:val="0"/>
      <w:marTop w:val="0"/>
      <w:marBottom w:val="0"/>
      <w:divBdr>
        <w:top w:val="none" w:sz="0" w:space="0" w:color="auto"/>
        <w:left w:val="none" w:sz="0" w:space="0" w:color="auto"/>
        <w:bottom w:val="none" w:sz="0" w:space="0" w:color="auto"/>
        <w:right w:val="none" w:sz="0" w:space="0" w:color="auto"/>
      </w:divBdr>
    </w:div>
    <w:div w:id="1642492242">
      <w:bodyDiv w:val="1"/>
      <w:marLeft w:val="0"/>
      <w:marRight w:val="0"/>
      <w:marTop w:val="0"/>
      <w:marBottom w:val="0"/>
      <w:divBdr>
        <w:top w:val="none" w:sz="0" w:space="0" w:color="auto"/>
        <w:left w:val="none" w:sz="0" w:space="0" w:color="auto"/>
        <w:bottom w:val="none" w:sz="0" w:space="0" w:color="auto"/>
        <w:right w:val="none" w:sz="0" w:space="0" w:color="auto"/>
      </w:divBdr>
    </w:div>
    <w:div w:id="1644506472">
      <w:bodyDiv w:val="1"/>
      <w:marLeft w:val="0"/>
      <w:marRight w:val="0"/>
      <w:marTop w:val="0"/>
      <w:marBottom w:val="0"/>
      <w:divBdr>
        <w:top w:val="none" w:sz="0" w:space="0" w:color="auto"/>
        <w:left w:val="none" w:sz="0" w:space="0" w:color="auto"/>
        <w:bottom w:val="none" w:sz="0" w:space="0" w:color="auto"/>
        <w:right w:val="none" w:sz="0" w:space="0" w:color="auto"/>
      </w:divBdr>
    </w:div>
    <w:div w:id="1645767501">
      <w:bodyDiv w:val="1"/>
      <w:marLeft w:val="0"/>
      <w:marRight w:val="0"/>
      <w:marTop w:val="0"/>
      <w:marBottom w:val="0"/>
      <w:divBdr>
        <w:top w:val="none" w:sz="0" w:space="0" w:color="auto"/>
        <w:left w:val="none" w:sz="0" w:space="0" w:color="auto"/>
        <w:bottom w:val="none" w:sz="0" w:space="0" w:color="auto"/>
        <w:right w:val="none" w:sz="0" w:space="0" w:color="auto"/>
      </w:divBdr>
    </w:div>
    <w:div w:id="1649243995">
      <w:bodyDiv w:val="1"/>
      <w:marLeft w:val="0"/>
      <w:marRight w:val="0"/>
      <w:marTop w:val="0"/>
      <w:marBottom w:val="0"/>
      <w:divBdr>
        <w:top w:val="none" w:sz="0" w:space="0" w:color="auto"/>
        <w:left w:val="none" w:sz="0" w:space="0" w:color="auto"/>
        <w:bottom w:val="none" w:sz="0" w:space="0" w:color="auto"/>
        <w:right w:val="none" w:sz="0" w:space="0" w:color="auto"/>
      </w:divBdr>
    </w:div>
    <w:div w:id="1650592518">
      <w:bodyDiv w:val="1"/>
      <w:marLeft w:val="0"/>
      <w:marRight w:val="0"/>
      <w:marTop w:val="0"/>
      <w:marBottom w:val="0"/>
      <w:divBdr>
        <w:top w:val="none" w:sz="0" w:space="0" w:color="auto"/>
        <w:left w:val="none" w:sz="0" w:space="0" w:color="auto"/>
        <w:bottom w:val="none" w:sz="0" w:space="0" w:color="auto"/>
        <w:right w:val="none" w:sz="0" w:space="0" w:color="auto"/>
      </w:divBdr>
    </w:div>
    <w:div w:id="1650816889">
      <w:bodyDiv w:val="1"/>
      <w:marLeft w:val="0"/>
      <w:marRight w:val="0"/>
      <w:marTop w:val="0"/>
      <w:marBottom w:val="0"/>
      <w:divBdr>
        <w:top w:val="none" w:sz="0" w:space="0" w:color="auto"/>
        <w:left w:val="none" w:sz="0" w:space="0" w:color="auto"/>
        <w:bottom w:val="none" w:sz="0" w:space="0" w:color="auto"/>
        <w:right w:val="none" w:sz="0" w:space="0" w:color="auto"/>
      </w:divBdr>
    </w:div>
    <w:div w:id="1651442708">
      <w:bodyDiv w:val="1"/>
      <w:marLeft w:val="0"/>
      <w:marRight w:val="0"/>
      <w:marTop w:val="0"/>
      <w:marBottom w:val="0"/>
      <w:divBdr>
        <w:top w:val="none" w:sz="0" w:space="0" w:color="auto"/>
        <w:left w:val="none" w:sz="0" w:space="0" w:color="auto"/>
        <w:bottom w:val="none" w:sz="0" w:space="0" w:color="auto"/>
        <w:right w:val="none" w:sz="0" w:space="0" w:color="auto"/>
      </w:divBdr>
    </w:div>
    <w:div w:id="1653832002">
      <w:bodyDiv w:val="1"/>
      <w:marLeft w:val="0"/>
      <w:marRight w:val="0"/>
      <w:marTop w:val="0"/>
      <w:marBottom w:val="0"/>
      <w:divBdr>
        <w:top w:val="none" w:sz="0" w:space="0" w:color="auto"/>
        <w:left w:val="none" w:sz="0" w:space="0" w:color="auto"/>
        <w:bottom w:val="none" w:sz="0" w:space="0" w:color="auto"/>
        <w:right w:val="none" w:sz="0" w:space="0" w:color="auto"/>
      </w:divBdr>
    </w:div>
    <w:div w:id="1656757220">
      <w:bodyDiv w:val="1"/>
      <w:marLeft w:val="0"/>
      <w:marRight w:val="0"/>
      <w:marTop w:val="0"/>
      <w:marBottom w:val="0"/>
      <w:divBdr>
        <w:top w:val="none" w:sz="0" w:space="0" w:color="auto"/>
        <w:left w:val="none" w:sz="0" w:space="0" w:color="auto"/>
        <w:bottom w:val="none" w:sz="0" w:space="0" w:color="auto"/>
        <w:right w:val="none" w:sz="0" w:space="0" w:color="auto"/>
      </w:divBdr>
    </w:div>
    <w:div w:id="1660383836">
      <w:bodyDiv w:val="1"/>
      <w:marLeft w:val="0"/>
      <w:marRight w:val="0"/>
      <w:marTop w:val="0"/>
      <w:marBottom w:val="0"/>
      <w:divBdr>
        <w:top w:val="none" w:sz="0" w:space="0" w:color="auto"/>
        <w:left w:val="none" w:sz="0" w:space="0" w:color="auto"/>
        <w:bottom w:val="none" w:sz="0" w:space="0" w:color="auto"/>
        <w:right w:val="none" w:sz="0" w:space="0" w:color="auto"/>
      </w:divBdr>
    </w:div>
    <w:div w:id="1662274691">
      <w:bodyDiv w:val="1"/>
      <w:marLeft w:val="0"/>
      <w:marRight w:val="0"/>
      <w:marTop w:val="0"/>
      <w:marBottom w:val="0"/>
      <w:divBdr>
        <w:top w:val="none" w:sz="0" w:space="0" w:color="auto"/>
        <w:left w:val="none" w:sz="0" w:space="0" w:color="auto"/>
        <w:bottom w:val="none" w:sz="0" w:space="0" w:color="auto"/>
        <w:right w:val="none" w:sz="0" w:space="0" w:color="auto"/>
      </w:divBdr>
    </w:div>
    <w:div w:id="1673528961">
      <w:bodyDiv w:val="1"/>
      <w:marLeft w:val="0"/>
      <w:marRight w:val="0"/>
      <w:marTop w:val="0"/>
      <w:marBottom w:val="0"/>
      <w:divBdr>
        <w:top w:val="none" w:sz="0" w:space="0" w:color="auto"/>
        <w:left w:val="none" w:sz="0" w:space="0" w:color="auto"/>
        <w:bottom w:val="none" w:sz="0" w:space="0" w:color="auto"/>
        <w:right w:val="none" w:sz="0" w:space="0" w:color="auto"/>
      </w:divBdr>
    </w:div>
    <w:div w:id="1674137981">
      <w:bodyDiv w:val="1"/>
      <w:marLeft w:val="0"/>
      <w:marRight w:val="0"/>
      <w:marTop w:val="0"/>
      <w:marBottom w:val="0"/>
      <w:divBdr>
        <w:top w:val="none" w:sz="0" w:space="0" w:color="auto"/>
        <w:left w:val="none" w:sz="0" w:space="0" w:color="auto"/>
        <w:bottom w:val="none" w:sz="0" w:space="0" w:color="auto"/>
        <w:right w:val="none" w:sz="0" w:space="0" w:color="auto"/>
      </w:divBdr>
    </w:div>
    <w:div w:id="1677421687">
      <w:bodyDiv w:val="1"/>
      <w:marLeft w:val="0"/>
      <w:marRight w:val="0"/>
      <w:marTop w:val="0"/>
      <w:marBottom w:val="0"/>
      <w:divBdr>
        <w:top w:val="none" w:sz="0" w:space="0" w:color="auto"/>
        <w:left w:val="none" w:sz="0" w:space="0" w:color="auto"/>
        <w:bottom w:val="none" w:sz="0" w:space="0" w:color="auto"/>
        <w:right w:val="none" w:sz="0" w:space="0" w:color="auto"/>
      </w:divBdr>
    </w:div>
    <w:div w:id="1680349671">
      <w:bodyDiv w:val="1"/>
      <w:marLeft w:val="0"/>
      <w:marRight w:val="0"/>
      <w:marTop w:val="0"/>
      <w:marBottom w:val="0"/>
      <w:divBdr>
        <w:top w:val="none" w:sz="0" w:space="0" w:color="auto"/>
        <w:left w:val="none" w:sz="0" w:space="0" w:color="auto"/>
        <w:bottom w:val="none" w:sz="0" w:space="0" w:color="auto"/>
        <w:right w:val="none" w:sz="0" w:space="0" w:color="auto"/>
      </w:divBdr>
    </w:div>
    <w:div w:id="1680698883">
      <w:bodyDiv w:val="1"/>
      <w:marLeft w:val="0"/>
      <w:marRight w:val="0"/>
      <w:marTop w:val="0"/>
      <w:marBottom w:val="0"/>
      <w:divBdr>
        <w:top w:val="none" w:sz="0" w:space="0" w:color="auto"/>
        <w:left w:val="none" w:sz="0" w:space="0" w:color="auto"/>
        <w:bottom w:val="none" w:sz="0" w:space="0" w:color="auto"/>
        <w:right w:val="none" w:sz="0" w:space="0" w:color="auto"/>
      </w:divBdr>
    </w:div>
    <w:div w:id="1681858739">
      <w:bodyDiv w:val="1"/>
      <w:marLeft w:val="0"/>
      <w:marRight w:val="0"/>
      <w:marTop w:val="0"/>
      <w:marBottom w:val="0"/>
      <w:divBdr>
        <w:top w:val="none" w:sz="0" w:space="0" w:color="auto"/>
        <w:left w:val="none" w:sz="0" w:space="0" w:color="auto"/>
        <w:bottom w:val="none" w:sz="0" w:space="0" w:color="auto"/>
        <w:right w:val="none" w:sz="0" w:space="0" w:color="auto"/>
      </w:divBdr>
    </w:div>
    <w:div w:id="1682901018">
      <w:bodyDiv w:val="1"/>
      <w:marLeft w:val="0"/>
      <w:marRight w:val="0"/>
      <w:marTop w:val="0"/>
      <w:marBottom w:val="0"/>
      <w:divBdr>
        <w:top w:val="none" w:sz="0" w:space="0" w:color="auto"/>
        <w:left w:val="none" w:sz="0" w:space="0" w:color="auto"/>
        <w:bottom w:val="none" w:sz="0" w:space="0" w:color="auto"/>
        <w:right w:val="none" w:sz="0" w:space="0" w:color="auto"/>
      </w:divBdr>
    </w:div>
    <w:div w:id="1683704939">
      <w:bodyDiv w:val="1"/>
      <w:marLeft w:val="0"/>
      <w:marRight w:val="0"/>
      <w:marTop w:val="0"/>
      <w:marBottom w:val="0"/>
      <w:divBdr>
        <w:top w:val="none" w:sz="0" w:space="0" w:color="auto"/>
        <w:left w:val="none" w:sz="0" w:space="0" w:color="auto"/>
        <w:bottom w:val="none" w:sz="0" w:space="0" w:color="auto"/>
        <w:right w:val="none" w:sz="0" w:space="0" w:color="auto"/>
      </w:divBdr>
    </w:div>
    <w:div w:id="1684548909">
      <w:bodyDiv w:val="1"/>
      <w:marLeft w:val="0"/>
      <w:marRight w:val="0"/>
      <w:marTop w:val="0"/>
      <w:marBottom w:val="0"/>
      <w:divBdr>
        <w:top w:val="none" w:sz="0" w:space="0" w:color="auto"/>
        <w:left w:val="none" w:sz="0" w:space="0" w:color="auto"/>
        <w:bottom w:val="none" w:sz="0" w:space="0" w:color="auto"/>
        <w:right w:val="none" w:sz="0" w:space="0" w:color="auto"/>
      </w:divBdr>
    </w:div>
    <w:div w:id="1687486999">
      <w:bodyDiv w:val="1"/>
      <w:marLeft w:val="0"/>
      <w:marRight w:val="0"/>
      <w:marTop w:val="0"/>
      <w:marBottom w:val="0"/>
      <w:divBdr>
        <w:top w:val="none" w:sz="0" w:space="0" w:color="auto"/>
        <w:left w:val="none" w:sz="0" w:space="0" w:color="auto"/>
        <w:bottom w:val="none" w:sz="0" w:space="0" w:color="auto"/>
        <w:right w:val="none" w:sz="0" w:space="0" w:color="auto"/>
      </w:divBdr>
    </w:div>
    <w:div w:id="1688142729">
      <w:bodyDiv w:val="1"/>
      <w:marLeft w:val="0"/>
      <w:marRight w:val="0"/>
      <w:marTop w:val="0"/>
      <w:marBottom w:val="0"/>
      <w:divBdr>
        <w:top w:val="none" w:sz="0" w:space="0" w:color="auto"/>
        <w:left w:val="none" w:sz="0" w:space="0" w:color="auto"/>
        <w:bottom w:val="none" w:sz="0" w:space="0" w:color="auto"/>
        <w:right w:val="none" w:sz="0" w:space="0" w:color="auto"/>
      </w:divBdr>
    </w:div>
    <w:div w:id="1694266785">
      <w:bodyDiv w:val="1"/>
      <w:marLeft w:val="0"/>
      <w:marRight w:val="0"/>
      <w:marTop w:val="0"/>
      <w:marBottom w:val="0"/>
      <w:divBdr>
        <w:top w:val="none" w:sz="0" w:space="0" w:color="auto"/>
        <w:left w:val="none" w:sz="0" w:space="0" w:color="auto"/>
        <w:bottom w:val="none" w:sz="0" w:space="0" w:color="auto"/>
        <w:right w:val="none" w:sz="0" w:space="0" w:color="auto"/>
      </w:divBdr>
    </w:div>
    <w:div w:id="1696342093">
      <w:bodyDiv w:val="1"/>
      <w:marLeft w:val="0"/>
      <w:marRight w:val="0"/>
      <w:marTop w:val="0"/>
      <w:marBottom w:val="0"/>
      <w:divBdr>
        <w:top w:val="none" w:sz="0" w:space="0" w:color="auto"/>
        <w:left w:val="none" w:sz="0" w:space="0" w:color="auto"/>
        <w:bottom w:val="none" w:sz="0" w:space="0" w:color="auto"/>
        <w:right w:val="none" w:sz="0" w:space="0" w:color="auto"/>
      </w:divBdr>
    </w:div>
    <w:div w:id="1697266744">
      <w:bodyDiv w:val="1"/>
      <w:marLeft w:val="0"/>
      <w:marRight w:val="0"/>
      <w:marTop w:val="0"/>
      <w:marBottom w:val="0"/>
      <w:divBdr>
        <w:top w:val="none" w:sz="0" w:space="0" w:color="auto"/>
        <w:left w:val="none" w:sz="0" w:space="0" w:color="auto"/>
        <w:bottom w:val="none" w:sz="0" w:space="0" w:color="auto"/>
        <w:right w:val="none" w:sz="0" w:space="0" w:color="auto"/>
      </w:divBdr>
    </w:div>
    <w:div w:id="1697536190">
      <w:bodyDiv w:val="1"/>
      <w:marLeft w:val="0"/>
      <w:marRight w:val="0"/>
      <w:marTop w:val="0"/>
      <w:marBottom w:val="0"/>
      <w:divBdr>
        <w:top w:val="none" w:sz="0" w:space="0" w:color="auto"/>
        <w:left w:val="none" w:sz="0" w:space="0" w:color="auto"/>
        <w:bottom w:val="none" w:sz="0" w:space="0" w:color="auto"/>
        <w:right w:val="none" w:sz="0" w:space="0" w:color="auto"/>
      </w:divBdr>
    </w:div>
    <w:div w:id="1700617298">
      <w:bodyDiv w:val="1"/>
      <w:marLeft w:val="0"/>
      <w:marRight w:val="0"/>
      <w:marTop w:val="0"/>
      <w:marBottom w:val="0"/>
      <w:divBdr>
        <w:top w:val="none" w:sz="0" w:space="0" w:color="auto"/>
        <w:left w:val="none" w:sz="0" w:space="0" w:color="auto"/>
        <w:bottom w:val="none" w:sz="0" w:space="0" w:color="auto"/>
        <w:right w:val="none" w:sz="0" w:space="0" w:color="auto"/>
      </w:divBdr>
    </w:div>
    <w:div w:id="1701392501">
      <w:bodyDiv w:val="1"/>
      <w:marLeft w:val="0"/>
      <w:marRight w:val="0"/>
      <w:marTop w:val="0"/>
      <w:marBottom w:val="0"/>
      <w:divBdr>
        <w:top w:val="none" w:sz="0" w:space="0" w:color="auto"/>
        <w:left w:val="none" w:sz="0" w:space="0" w:color="auto"/>
        <w:bottom w:val="none" w:sz="0" w:space="0" w:color="auto"/>
        <w:right w:val="none" w:sz="0" w:space="0" w:color="auto"/>
      </w:divBdr>
    </w:div>
    <w:div w:id="1704942851">
      <w:bodyDiv w:val="1"/>
      <w:marLeft w:val="0"/>
      <w:marRight w:val="0"/>
      <w:marTop w:val="0"/>
      <w:marBottom w:val="0"/>
      <w:divBdr>
        <w:top w:val="none" w:sz="0" w:space="0" w:color="auto"/>
        <w:left w:val="none" w:sz="0" w:space="0" w:color="auto"/>
        <w:bottom w:val="none" w:sz="0" w:space="0" w:color="auto"/>
        <w:right w:val="none" w:sz="0" w:space="0" w:color="auto"/>
      </w:divBdr>
    </w:div>
    <w:div w:id="1707096684">
      <w:bodyDiv w:val="1"/>
      <w:marLeft w:val="0"/>
      <w:marRight w:val="0"/>
      <w:marTop w:val="0"/>
      <w:marBottom w:val="0"/>
      <w:divBdr>
        <w:top w:val="none" w:sz="0" w:space="0" w:color="auto"/>
        <w:left w:val="none" w:sz="0" w:space="0" w:color="auto"/>
        <w:bottom w:val="none" w:sz="0" w:space="0" w:color="auto"/>
        <w:right w:val="none" w:sz="0" w:space="0" w:color="auto"/>
      </w:divBdr>
    </w:div>
    <w:div w:id="1708987459">
      <w:bodyDiv w:val="1"/>
      <w:marLeft w:val="0"/>
      <w:marRight w:val="0"/>
      <w:marTop w:val="0"/>
      <w:marBottom w:val="0"/>
      <w:divBdr>
        <w:top w:val="none" w:sz="0" w:space="0" w:color="auto"/>
        <w:left w:val="none" w:sz="0" w:space="0" w:color="auto"/>
        <w:bottom w:val="none" w:sz="0" w:space="0" w:color="auto"/>
        <w:right w:val="none" w:sz="0" w:space="0" w:color="auto"/>
      </w:divBdr>
    </w:div>
    <w:div w:id="1709914982">
      <w:bodyDiv w:val="1"/>
      <w:marLeft w:val="0"/>
      <w:marRight w:val="0"/>
      <w:marTop w:val="0"/>
      <w:marBottom w:val="0"/>
      <w:divBdr>
        <w:top w:val="none" w:sz="0" w:space="0" w:color="auto"/>
        <w:left w:val="none" w:sz="0" w:space="0" w:color="auto"/>
        <w:bottom w:val="none" w:sz="0" w:space="0" w:color="auto"/>
        <w:right w:val="none" w:sz="0" w:space="0" w:color="auto"/>
      </w:divBdr>
    </w:div>
    <w:div w:id="1712917594">
      <w:bodyDiv w:val="1"/>
      <w:marLeft w:val="0"/>
      <w:marRight w:val="0"/>
      <w:marTop w:val="0"/>
      <w:marBottom w:val="0"/>
      <w:divBdr>
        <w:top w:val="none" w:sz="0" w:space="0" w:color="auto"/>
        <w:left w:val="none" w:sz="0" w:space="0" w:color="auto"/>
        <w:bottom w:val="none" w:sz="0" w:space="0" w:color="auto"/>
        <w:right w:val="none" w:sz="0" w:space="0" w:color="auto"/>
      </w:divBdr>
    </w:div>
    <w:div w:id="1712997070">
      <w:bodyDiv w:val="1"/>
      <w:marLeft w:val="0"/>
      <w:marRight w:val="0"/>
      <w:marTop w:val="0"/>
      <w:marBottom w:val="0"/>
      <w:divBdr>
        <w:top w:val="none" w:sz="0" w:space="0" w:color="auto"/>
        <w:left w:val="none" w:sz="0" w:space="0" w:color="auto"/>
        <w:bottom w:val="none" w:sz="0" w:space="0" w:color="auto"/>
        <w:right w:val="none" w:sz="0" w:space="0" w:color="auto"/>
      </w:divBdr>
    </w:div>
    <w:div w:id="1713993320">
      <w:bodyDiv w:val="1"/>
      <w:marLeft w:val="0"/>
      <w:marRight w:val="0"/>
      <w:marTop w:val="0"/>
      <w:marBottom w:val="0"/>
      <w:divBdr>
        <w:top w:val="none" w:sz="0" w:space="0" w:color="auto"/>
        <w:left w:val="none" w:sz="0" w:space="0" w:color="auto"/>
        <w:bottom w:val="none" w:sz="0" w:space="0" w:color="auto"/>
        <w:right w:val="none" w:sz="0" w:space="0" w:color="auto"/>
      </w:divBdr>
    </w:div>
    <w:div w:id="1714501406">
      <w:bodyDiv w:val="1"/>
      <w:marLeft w:val="0"/>
      <w:marRight w:val="0"/>
      <w:marTop w:val="0"/>
      <w:marBottom w:val="0"/>
      <w:divBdr>
        <w:top w:val="none" w:sz="0" w:space="0" w:color="auto"/>
        <w:left w:val="none" w:sz="0" w:space="0" w:color="auto"/>
        <w:bottom w:val="none" w:sz="0" w:space="0" w:color="auto"/>
        <w:right w:val="none" w:sz="0" w:space="0" w:color="auto"/>
      </w:divBdr>
    </w:div>
    <w:div w:id="1715304345">
      <w:bodyDiv w:val="1"/>
      <w:marLeft w:val="0"/>
      <w:marRight w:val="0"/>
      <w:marTop w:val="0"/>
      <w:marBottom w:val="0"/>
      <w:divBdr>
        <w:top w:val="none" w:sz="0" w:space="0" w:color="auto"/>
        <w:left w:val="none" w:sz="0" w:space="0" w:color="auto"/>
        <w:bottom w:val="none" w:sz="0" w:space="0" w:color="auto"/>
        <w:right w:val="none" w:sz="0" w:space="0" w:color="auto"/>
      </w:divBdr>
    </w:div>
    <w:div w:id="1725368464">
      <w:bodyDiv w:val="1"/>
      <w:marLeft w:val="0"/>
      <w:marRight w:val="0"/>
      <w:marTop w:val="0"/>
      <w:marBottom w:val="0"/>
      <w:divBdr>
        <w:top w:val="none" w:sz="0" w:space="0" w:color="auto"/>
        <w:left w:val="none" w:sz="0" w:space="0" w:color="auto"/>
        <w:bottom w:val="none" w:sz="0" w:space="0" w:color="auto"/>
        <w:right w:val="none" w:sz="0" w:space="0" w:color="auto"/>
      </w:divBdr>
    </w:div>
    <w:div w:id="1725910313">
      <w:bodyDiv w:val="1"/>
      <w:marLeft w:val="0"/>
      <w:marRight w:val="0"/>
      <w:marTop w:val="0"/>
      <w:marBottom w:val="0"/>
      <w:divBdr>
        <w:top w:val="none" w:sz="0" w:space="0" w:color="auto"/>
        <w:left w:val="none" w:sz="0" w:space="0" w:color="auto"/>
        <w:bottom w:val="none" w:sz="0" w:space="0" w:color="auto"/>
        <w:right w:val="none" w:sz="0" w:space="0" w:color="auto"/>
      </w:divBdr>
    </w:div>
    <w:div w:id="1729264145">
      <w:bodyDiv w:val="1"/>
      <w:marLeft w:val="0"/>
      <w:marRight w:val="0"/>
      <w:marTop w:val="0"/>
      <w:marBottom w:val="0"/>
      <w:divBdr>
        <w:top w:val="none" w:sz="0" w:space="0" w:color="auto"/>
        <w:left w:val="none" w:sz="0" w:space="0" w:color="auto"/>
        <w:bottom w:val="none" w:sz="0" w:space="0" w:color="auto"/>
        <w:right w:val="none" w:sz="0" w:space="0" w:color="auto"/>
      </w:divBdr>
    </w:div>
    <w:div w:id="1729527297">
      <w:bodyDiv w:val="1"/>
      <w:marLeft w:val="0"/>
      <w:marRight w:val="0"/>
      <w:marTop w:val="0"/>
      <w:marBottom w:val="0"/>
      <w:divBdr>
        <w:top w:val="none" w:sz="0" w:space="0" w:color="auto"/>
        <w:left w:val="none" w:sz="0" w:space="0" w:color="auto"/>
        <w:bottom w:val="none" w:sz="0" w:space="0" w:color="auto"/>
        <w:right w:val="none" w:sz="0" w:space="0" w:color="auto"/>
      </w:divBdr>
    </w:div>
    <w:div w:id="1731079103">
      <w:bodyDiv w:val="1"/>
      <w:marLeft w:val="0"/>
      <w:marRight w:val="0"/>
      <w:marTop w:val="0"/>
      <w:marBottom w:val="0"/>
      <w:divBdr>
        <w:top w:val="none" w:sz="0" w:space="0" w:color="auto"/>
        <w:left w:val="none" w:sz="0" w:space="0" w:color="auto"/>
        <w:bottom w:val="none" w:sz="0" w:space="0" w:color="auto"/>
        <w:right w:val="none" w:sz="0" w:space="0" w:color="auto"/>
      </w:divBdr>
    </w:div>
    <w:div w:id="1731610837">
      <w:bodyDiv w:val="1"/>
      <w:marLeft w:val="0"/>
      <w:marRight w:val="0"/>
      <w:marTop w:val="0"/>
      <w:marBottom w:val="0"/>
      <w:divBdr>
        <w:top w:val="none" w:sz="0" w:space="0" w:color="auto"/>
        <w:left w:val="none" w:sz="0" w:space="0" w:color="auto"/>
        <w:bottom w:val="none" w:sz="0" w:space="0" w:color="auto"/>
        <w:right w:val="none" w:sz="0" w:space="0" w:color="auto"/>
      </w:divBdr>
    </w:div>
    <w:div w:id="1732654034">
      <w:bodyDiv w:val="1"/>
      <w:marLeft w:val="0"/>
      <w:marRight w:val="0"/>
      <w:marTop w:val="0"/>
      <w:marBottom w:val="0"/>
      <w:divBdr>
        <w:top w:val="none" w:sz="0" w:space="0" w:color="auto"/>
        <w:left w:val="none" w:sz="0" w:space="0" w:color="auto"/>
        <w:bottom w:val="none" w:sz="0" w:space="0" w:color="auto"/>
        <w:right w:val="none" w:sz="0" w:space="0" w:color="auto"/>
      </w:divBdr>
    </w:div>
    <w:div w:id="1732999821">
      <w:bodyDiv w:val="1"/>
      <w:marLeft w:val="0"/>
      <w:marRight w:val="0"/>
      <w:marTop w:val="0"/>
      <w:marBottom w:val="0"/>
      <w:divBdr>
        <w:top w:val="none" w:sz="0" w:space="0" w:color="auto"/>
        <w:left w:val="none" w:sz="0" w:space="0" w:color="auto"/>
        <w:bottom w:val="none" w:sz="0" w:space="0" w:color="auto"/>
        <w:right w:val="none" w:sz="0" w:space="0" w:color="auto"/>
      </w:divBdr>
    </w:div>
    <w:div w:id="1735085577">
      <w:bodyDiv w:val="1"/>
      <w:marLeft w:val="0"/>
      <w:marRight w:val="0"/>
      <w:marTop w:val="0"/>
      <w:marBottom w:val="0"/>
      <w:divBdr>
        <w:top w:val="none" w:sz="0" w:space="0" w:color="auto"/>
        <w:left w:val="none" w:sz="0" w:space="0" w:color="auto"/>
        <w:bottom w:val="none" w:sz="0" w:space="0" w:color="auto"/>
        <w:right w:val="none" w:sz="0" w:space="0" w:color="auto"/>
      </w:divBdr>
    </w:div>
    <w:div w:id="1736010614">
      <w:bodyDiv w:val="1"/>
      <w:marLeft w:val="0"/>
      <w:marRight w:val="0"/>
      <w:marTop w:val="0"/>
      <w:marBottom w:val="0"/>
      <w:divBdr>
        <w:top w:val="none" w:sz="0" w:space="0" w:color="auto"/>
        <w:left w:val="none" w:sz="0" w:space="0" w:color="auto"/>
        <w:bottom w:val="none" w:sz="0" w:space="0" w:color="auto"/>
        <w:right w:val="none" w:sz="0" w:space="0" w:color="auto"/>
      </w:divBdr>
    </w:div>
    <w:div w:id="1736708089">
      <w:bodyDiv w:val="1"/>
      <w:marLeft w:val="0"/>
      <w:marRight w:val="0"/>
      <w:marTop w:val="0"/>
      <w:marBottom w:val="0"/>
      <w:divBdr>
        <w:top w:val="none" w:sz="0" w:space="0" w:color="auto"/>
        <w:left w:val="none" w:sz="0" w:space="0" w:color="auto"/>
        <w:bottom w:val="none" w:sz="0" w:space="0" w:color="auto"/>
        <w:right w:val="none" w:sz="0" w:space="0" w:color="auto"/>
      </w:divBdr>
    </w:div>
    <w:div w:id="1737511257">
      <w:bodyDiv w:val="1"/>
      <w:marLeft w:val="0"/>
      <w:marRight w:val="0"/>
      <w:marTop w:val="0"/>
      <w:marBottom w:val="0"/>
      <w:divBdr>
        <w:top w:val="none" w:sz="0" w:space="0" w:color="auto"/>
        <w:left w:val="none" w:sz="0" w:space="0" w:color="auto"/>
        <w:bottom w:val="none" w:sz="0" w:space="0" w:color="auto"/>
        <w:right w:val="none" w:sz="0" w:space="0" w:color="auto"/>
      </w:divBdr>
    </w:div>
    <w:div w:id="1737587845">
      <w:bodyDiv w:val="1"/>
      <w:marLeft w:val="0"/>
      <w:marRight w:val="0"/>
      <w:marTop w:val="0"/>
      <w:marBottom w:val="0"/>
      <w:divBdr>
        <w:top w:val="none" w:sz="0" w:space="0" w:color="auto"/>
        <w:left w:val="none" w:sz="0" w:space="0" w:color="auto"/>
        <w:bottom w:val="none" w:sz="0" w:space="0" w:color="auto"/>
        <w:right w:val="none" w:sz="0" w:space="0" w:color="auto"/>
      </w:divBdr>
    </w:div>
    <w:div w:id="1737782896">
      <w:bodyDiv w:val="1"/>
      <w:marLeft w:val="0"/>
      <w:marRight w:val="0"/>
      <w:marTop w:val="0"/>
      <w:marBottom w:val="0"/>
      <w:divBdr>
        <w:top w:val="none" w:sz="0" w:space="0" w:color="auto"/>
        <w:left w:val="none" w:sz="0" w:space="0" w:color="auto"/>
        <w:bottom w:val="none" w:sz="0" w:space="0" w:color="auto"/>
        <w:right w:val="none" w:sz="0" w:space="0" w:color="auto"/>
      </w:divBdr>
    </w:div>
    <w:div w:id="1738092771">
      <w:bodyDiv w:val="1"/>
      <w:marLeft w:val="0"/>
      <w:marRight w:val="0"/>
      <w:marTop w:val="0"/>
      <w:marBottom w:val="0"/>
      <w:divBdr>
        <w:top w:val="none" w:sz="0" w:space="0" w:color="auto"/>
        <w:left w:val="none" w:sz="0" w:space="0" w:color="auto"/>
        <w:bottom w:val="none" w:sz="0" w:space="0" w:color="auto"/>
        <w:right w:val="none" w:sz="0" w:space="0" w:color="auto"/>
      </w:divBdr>
    </w:div>
    <w:div w:id="1742754709">
      <w:bodyDiv w:val="1"/>
      <w:marLeft w:val="0"/>
      <w:marRight w:val="0"/>
      <w:marTop w:val="0"/>
      <w:marBottom w:val="0"/>
      <w:divBdr>
        <w:top w:val="none" w:sz="0" w:space="0" w:color="auto"/>
        <w:left w:val="none" w:sz="0" w:space="0" w:color="auto"/>
        <w:bottom w:val="none" w:sz="0" w:space="0" w:color="auto"/>
        <w:right w:val="none" w:sz="0" w:space="0" w:color="auto"/>
      </w:divBdr>
    </w:div>
    <w:div w:id="1744260383">
      <w:bodyDiv w:val="1"/>
      <w:marLeft w:val="0"/>
      <w:marRight w:val="0"/>
      <w:marTop w:val="0"/>
      <w:marBottom w:val="0"/>
      <w:divBdr>
        <w:top w:val="none" w:sz="0" w:space="0" w:color="auto"/>
        <w:left w:val="none" w:sz="0" w:space="0" w:color="auto"/>
        <w:bottom w:val="none" w:sz="0" w:space="0" w:color="auto"/>
        <w:right w:val="none" w:sz="0" w:space="0" w:color="auto"/>
      </w:divBdr>
    </w:div>
    <w:div w:id="1744334490">
      <w:bodyDiv w:val="1"/>
      <w:marLeft w:val="0"/>
      <w:marRight w:val="0"/>
      <w:marTop w:val="0"/>
      <w:marBottom w:val="0"/>
      <w:divBdr>
        <w:top w:val="none" w:sz="0" w:space="0" w:color="auto"/>
        <w:left w:val="none" w:sz="0" w:space="0" w:color="auto"/>
        <w:bottom w:val="none" w:sz="0" w:space="0" w:color="auto"/>
        <w:right w:val="none" w:sz="0" w:space="0" w:color="auto"/>
      </w:divBdr>
    </w:div>
    <w:div w:id="1746535746">
      <w:bodyDiv w:val="1"/>
      <w:marLeft w:val="0"/>
      <w:marRight w:val="0"/>
      <w:marTop w:val="0"/>
      <w:marBottom w:val="0"/>
      <w:divBdr>
        <w:top w:val="none" w:sz="0" w:space="0" w:color="auto"/>
        <w:left w:val="none" w:sz="0" w:space="0" w:color="auto"/>
        <w:bottom w:val="none" w:sz="0" w:space="0" w:color="auto"/>
        <w:right w:val="none" w:sz="0" w:space="0" w:color="auto"/>
      </w:divBdr>
    </w:div>
    <w:div w:id="1749881706">
      <w:bodyDiv w:val="1"/>
      <w:marLeft w:val="0"/>
      <w:marRight w:val="0"/>
      <w:marTop w:val="0"/>
      <w:marBottom w:val="0"/>
      <w:divBdr>
        <w:top w:val="none" w:sz="0" w:space="0" w:color="auto"/>
        <w:left w:val="none" w:sz="0" w:space="0" w:color="auto"/>
        <w:bottom w:val="none" w:sz="0" w:space="0" w:color="auto"/>
        <w:right w:val="none" w:sz="0" w:space="0" w:color="auto"/>
      </w:divBdr>
    </w:div>
    <w:div w:id="1750879266">
      <w:bodyDiv w:val="1"/>
      <w:marLeft w:val="0"/>
      <w:marRight w:val="0"/>
      <w:marTop w:val="0"/>
      <w:marBottom w:val="0"/>
      <w:divBdr>
        <w:top w:val="none" w:sz="0" w:space="0" w:color="auto"/>
        <w:left w:val="none" w:sz="0" w:space="0" w:color="auto"/>
        <w:bottom w:val="none" w:sz="0" w:space="0" w:color="auto"/>
        <w:right w:val="none" w:sz="0" w:space="0" w:color="auto"/>
      </w:divBdr>
    </w:div>
    <w:div w:id="1750929659">
      <w:bodyDiv w:val="1"/>
      <w:marLeft w:val="0"/>
      <w:marRight w:val="0"/>
      <w:marTop w:val="0"/>
      <w:marBottom w:val="0"/>
      <w:divBdr>
        <w:top w:val="none" w:sz="0" w:space="0" w:color="auto"/>
        <w:left w:val="none" w:sz="0" w:space="0" w:color="auto"/>
        <w:bottom w:val="none" w:sz="0" w:space="0" w:color="auto"/>
        <w:right w:val="none" w:sz="0" w:space="0" w:color="auto"/>
      </w:divBdr>
    </w:div>
    <w:div w:id="1751268826">
      <w:bodyDiv w:val="1"/>
      <w:marLeft w:val="0"/>
      <w:marRight w:val="0"/>
      <w:marTop w:val="0"/>
      <w:marBottom w:val="0"/>
      <w:divBdr>
        <w:top w:val="none" w:sz="0" w:space="0" w:color="auto"/>
        <w:left w:val="none" w:sz="0" w:space="0" w:color="auto"/>
        <w:bottom w:val="none" w:sz="0" w:space="0" w:color="auto"/>
        <w:right w:val="none" w:sz="0" w:space="0" w:color="auto"/>
      </w:divBdr>
    </w:div>
    <w:div w:id="1755281554">
      <w:bodyDiv w:val="1"/>
      <w:marLeft w:val="0"/>
      <w:marRight w:val="0"/>
      <w:marTop w:val="0"/>
      <w:marBottom w:val="0"/>
      <w:divBdr>
        <w:top w:val="none" w:sz="0" w:space="0" w:color="auto"/>
        <w:left w:val="none" w:sz="0" w:space="0" w:color="auto"/>
        <w:bottom w:val="none" w:sz="0" w:space="0" w:color="auto"/>
        <w:right w:val="none" w:sz="0" w:space="0" w:color="auto"/>
      </w:divBdr>
    </w:div>
    <w:div w:id="1760055564">
      <w:bodyDiv w:val="1"/>
      <w:marLeft w:val="0"/>
      <w:marRight w:val="0"/>
      <w:marTop w:val="0"/>
      <w:marBottom w:val="0"/>
      <w:divBdr>
        <w:top w:val="none" w:sz="0" w:space="0" w:color="auto"/>
        <w:left w:val="none" w:sz="0" w:space="0" w:color="auto"/>
        <w:bottom w:val="none" w:sz="0" w:space="0" w:color="auto"/>
        <w:right w:val="none" w:sz="0" w:space="0" w:color="auto"/>
      </w:divBdr>
    </w:div>
    <w:div w:id="1760062598">
      <w:bodyDiv w:val="1"/>
      <w:marLeft w:val="0"/>
      <w:marRight w:val="0"/>
      <w:marTop w:val="0"/>
      <w:marBottom w:val="0"/>
      <w:divBdr>
        <w:top w:val="none" w:sz="0" w:space="0" w:color="auto"/>
        <w:left w:val="none" w:sz="0" w:space="0" w:color="auto"/>
        <w:bottom w:val="none" w:sz="0" w:space="0" w:color="auto"/>
        <w:right w:val="none" w:sz="0" w:space="0" w:color="auto"/>
      </w:divBdr>
    </w:div>
    <w:div w:id="1761027693">
      <w:bodyDiv w:val="1"/>
      <w:marLeft w:val="0"/>
      <w:marRight w:val="0"/>
      <w:marTop w:val="0"/>
      <w:marBottom w:val="0"/>
      <w:divBdr>
        <w:top w:val="none" w:sz="0" w:space="0" w:color="auto"/>
        <w:left w:val="none" w:sz="0" w:space="0" w:color="auto"/>
        <w:bottom w:val="none" w:sz="0" w:space="0" w:color="auto"/>
        <w:right w:val="none" w:sz="0" w:space="0" w:color="auto"/>
      </w:divBdr>
    </w:div>
    <w:div w:id="1764573572">
      <w:bodyDiv w:val="1"/>
      <w:marLeft w:val="0"/>
      <w:marRight w:val="0"/>
      <w:marTop w:val="0"/>
      <w:marBottom w:val="0"/>
      <w:divBdr>
        <w:top w:val="none" w:sz="0" w:space="0" w:color="auto"/>
        <w:left w:val="none" w:sz="0" w:space="0" w:color="auto"/>
        <w:bottom w:val="none" w:sz="0" w:space="0" w:color="auto"/>
        <w:right w:val="none" w:sz="0" w:space="0" w:color="auto"/>
      </w:divBdr>
    </w:div>
    <w:div w:id="1766732938">
      <w:bodyDiv w:val="1"/>
      <w:marLeft w:val="0"/>
      <w:marRight w:val="0"/>
      <w:marTop w:val="0"/>
      <w:marBottom w:val="0"/>
      <w:divBdr>
        <w:top w:val="none" w:sz="0" w:space="0" w:color="auto"/>
        <w:left w:val="none" w:sz="0" w:space="0" w:color="auto"/>
        <w:bottom w:val="none" w:sz="0" w:space="0" w:color="auto"/>
        <w:right w:val="none" w:sz="0" w:space="0" w:color="auto"/>
      </w:divBdr>
    </w:div>
    <w:div w:id="1772313948">
      <w:bodyDiv w:val="1"/>
      <w:marLeft w:val="0"/>
      <w:marRight w:val="0"/>
      <w:marTop w:val="0"/>
      <w:marBottom w:val="0"/>
      <w:divBdr>
        <w:top w:val="none" w:sz="0" w:space="0" w:color="auto"/>
        <w:left w:val="none" w:sz="0" w:space="0" w:color="auto"/>
        <w:bottom w:val="none" w:sz="0" w:space="0" w:color="auto"/>
        <w:right w:val="none" w:sz="0" w:space="0" w:color="auto"/>
      </w:divBdr>
    </w:div>
    <w:div w:id="1774283766">
      <w:bodyDiv w:val="1"/>
      <w:marLeft w:val="0"/>
      <w:marRight w:val="0"/>
      <w:marTop w:val="0"/>
      <w:marBottom w:val="0"/>
      <w:divBdr>
        <w:top w:val="none" w:sz="0" w:space="0" w:color="auto"/>
        <w:left w:val="none" w:sz="0" w:space="0" w:color="auto"/>
        <w:bottom w:val="none" w:sz="0" w:space="0" w:color="auto"/>
        <w:right w:val="none" w:sz="0" w:space="0" w:color="auto"/>
      </w:divBdr>
    </w:div>
    <w:div w:id="1775441241">
      <w:bodyDiv w:val="1"/>
      <w:marLeft w:val="0"/>
      <w:marRight w:val="0"/>
      <w:marTop w:val="0"/>
      <w:marBottom w:val="0"/>
      <w:divBdr>
        <w:top w:val="none" w:sz="0" w:space="0" w:color="auto"/>
        <w:left w:val="none" w:sz="0" w:space="0" w:color="auto"/>
        <w:bottom w:val="none" w:sz="0" w:space="0" w:color="auto"/>
        <w:right w:val="none" w:sz="0" w:space="0" w:color="auto"/>
      </w:divBdr>
    </w:div>
    <w:div w:id="1781994462">
      <w:bodyDiv w:val="1"/>
      <w:marLeft w:val="0"/>
      <w:marRight w:val="0"/>
      <w:marTop w:val="0"/>
      <w:marBottom w:val="0"/>
      <w:divBdr>
        <w:top w:val="none" w:sz="0" w:space="0" w:color="auto"/>
        <w:left w:val="none" w:sz="0" w:space="0" w:color="auto"/>
        <w:bottom w:val="none" w:sz="0" w:space="0" w:color="auto"/>
        <w:right w:val="none" w:sz="0" w:space="0" w:color="auto"/>
      </w:divBdr>
    </w:div>
    <w:div w:id="1783308066">
      <w:bodyDiv w:val="1"/>
      <w:marLeft w:val="0"/>
      <w:marRight w:val="0"/>
      <w:marTop w:val="0"/>
      <w:marBottom w:val="0"/>
      <w:divBdr>
        <w:top w:val="none" w:sz="0" w:space="0" w:color="auto"/>
        <w:left w:val="none" w:sz="0" w:space="0" w:color="auto"/>
        <w:bottom w:val="none" w:sz="0" w:space="0" w:color="auto"/>
        <w:right w:val="none" w:sz="0" w:space="0" w:color="auto"/>
      </w:divBdr>
    </w:div>
    <w:div w:id="1783524798">
      <w:bodyDiv w:val="1"/>
      <w:marLeft w:val="0"/>
      <w:marRight w:val="0"/>
      <w:marTop w:val="0"/>
      <w:marBottom w:val="0"/>
      <w:divBdr>
        <w:top w:val="none" w:sz="0" w:space="0" w:color="auto"/>
        <w:left w:val="none" w:sz="0" w:space="0" w:color="auto"/>
        <w:bottom w:val="none" w:sz="0" w:space="0" w:color="auto"/>
        <w:right w:val="none" w:sz="0" w:space="0" w:color="auto"/>
      </w:divBdr>
    </w:div>
    <w:div w:id="1784497441">
      <w:bodyDiv w:val="1"/>
      <w:marLeft w:val="0"/>
      <w:marRight w:val="0"/>
      <w:marTop w:val="0"/>
      <w:marBottom w:val="0"/>
      <w:divBdr>
        <w:top w:val="none" w:sz="0" w:space="0" w:color="auto"/>
        <w:left w:val="none" w:sz="0" w:space="0" w:color="auto"/>
        <w:bottom w:val="none" w:sz="0" w:space="0" w:color="auto"/>
        <w:right w:val="none" w:sz="0" w:space="0" w:color="auto"/>
      </w:divBdr>
    </w:div>
    <w:div w:id="1787583589">
      <w:bodyDiv w:val="1"/>
      <w:marLeft w:val="0"/>
      <w:marRight w:val="0"/>
      <w:marTop w:val="0"/>
      <w:marBottom w:val="0"/>
      <w:divBdr>
        <w:top w:val="none" w:sz="0" w:space="0" w:color="auto"/>
        <w:left w:val="none" w:sz="0" w:space="0" w:color="auto"/>
        <w:bottom w:val="none" w:sz="0" w:space="0" w:color="auto"/>
        <w:right w:val="none" w:sz="0" w:space="0" w:color="auto"/>
      </w:divBdr>
    </w:div>
    <w:div w:id="1789663590">
      <w:bodyDiv w:val="1"/>
      <w:marLeft w:val="0"/>
      <w:marRight w:val="0"/>
      <w:marTop w:val="0"/>
      <w:marBottom w:val="0"/>
      <w:divBdr>
        <w:top w:val="none" w:sz="0" w:space="0" w:color="auto"/>
        <w:left w:val="none" w:sz="0" w:space="0" w:color="auto"/>
        <w:bottom w:val="none" w:sz="0" w:space="0" w:color="auto"/>
        <w:right w:val="none" w:sz="0" w:space="0" w:color="auto"/>
      </w:divBdr>
    </w:div>
    <w:div w:id="1796604517">
      <w:bodyDiv w:val="1"/>
      <w:marLeft w:val="0"/>
      <w:marRight w:val="0"/>
      <w:marTop w:val="0"/>
      <w:marBottom w:val="0"/>
      <w:divBdr>
        <w:top w:val="none" w:sz="0" w:space="0" w:color="auto"/>
        <w:left w:val="none" w:sz="0" w:space="0" w:color="auto"/>
        <w:bottom w:val="none" w:sz="0" w:space="0" w:color="auto"/>
        <w:right w:val="none" w:sz="0" w:space="0" w:color="auto"/>
      </w:divBdr>
    </w:div>
    <w:div w:id="1804032015">
      <w:bodyDiv w:val="1"/>
      <w:marLeft w:val="0"/>
      <w:marRight w:val="0"/>
      <w:marTop w:val="0"/>
      <w:marBottom w:val="0"/>
      <w:divBdr>
        <w:top w:val="none" w:sz="0" w:space="0" w:color="auto"/>
        <w:left w:val="none" w:sz="0" w:space="0" w:color="auto"/>
        <w:bottom w:val="none" w:sz="0" w:space="0" w:color="auto"/>
        <w:right w:val="none" w:sz="0" w:space="0" w:color="auto"/>
      </w:divBdr>
    </w:div>
    <w:div w:id="1805275092">
      <w:bodyDiv w:val="1"/>
      <w:marLeft w:val="0"/>
      <w:marRight w:val="0"/>
      <w:marTop w:val="0"/>
      <w:marBottom w:val="0"/>
      <w:divBdr>
        <w:top w:val="none" w:sz="0" w:space="0" w:color="auto"/>
        <w:left w:val="none" w:sz="0" w:space="0" w:color="auto"/>
        <w:bottom w:val="none" w:sz="0" w:space="0" w:color="auto"/>
        <w:right w:val="none" w:sz="0" w:space="0" w:color="auto"/>
      </w:divBdr>
    </w:div>
    <w:div w:id="1810129200">
      <w:bodyDiv w:val="1"/>
      <w:marLeft w:val="0"/>
      <w:marRight w:val="0"/>
      <w:marTop w:val="0"/>
      <w:marBottom w:val="0"/>
      <w:divBdr>
        <w:top w:val="none" w:sz="0" w:space="0" w:color="auto"/>
        <w:left w:val="none" w:sz="0" w:space="0" w:color="auto"/>
        <w:bottom w:val="none" w:sz="0" w:space="0" w:color="auto"/>
        <w:right w:val="none" w:sz="0" w:space="0" w:color="auto"/>
      </w:divBdr>
    </w:div>
    <w:div w:id="1813787456">
      <w:bodyDiv w:val="1"/>
      <w:marLeft w:val="0"/>
      <w:marRight w:val="0"/>
      <w:marTop w:val="0"/>
      <w:marBottom w:val="0"/>
      <w:divBdr>
        <w:top w:val="none" w:sz="0" w:space="0" w:color="auto"/>
        <w:left w:val="none" w:sz="0" w:space="0" w:color="auto"/>
        <w:bottom w:val="none" w:sz="0" w:space="0" w:color="auto"/>
        <w:right w:val="none" w:sz="0" w:space="0" w:color="auto"/>
      </w:divBdr>
    </w:div>
    <w:div w:id="1814102660">
      <w:bodyDiv w:val="1"/>
      <w:marLeft w:val="0"/>
      <w:marRight w:val="0"/>
      <w:marTop w:val="0"/>
      <w:marBottom w:val="0"/>
      <w:divBdr>
        <w:top w:val="none" w:sz="0" w:space="0" w:color="auto"/>
        <w:left w:val="none" w:sz="0" w:space="0" w:color="auto"/>
        <w:bottom w:val="none" w:sz="0" w:space="0" w:color="auto"/>
        <w:right w:val="none" w:sz="0" w:space="0" w:color="auto"/>
      </w:divBdr>
    </w:div>
    <w:div w:id="1815172393">
      <w:bodyDiv w:val="1"/>
      <w:marLeft w:val="0"/>
      <w:marRight w:val="0"/>
      <w:marTop w:val="0"/>
      <w:marBottom w:val="0"/>
      <w:divBdr>
        <w:top w:val="none" w:sz="0" w:space="0" w:color="auto"/>
        <w:left w:val="none" w:sz="0" w:space="0" w:color="auto"/>
        <w:bottom w:val="none" w:sz="0" w:space="0" w:color="auto"/>
        <w:right w:val="none" w:sz="0" w:space="0" w:color="auto"/>
      </w:divBdr>
    </w:div>
    <w:div w:id="1816146019">
      <w:bodyDiv w:val="1"/>
      <w:marLeft w:val="0"/>
      <w:marRight w:val="0"/>
      <w:marTop w:val="0"/>
      <w:marBottom w:val="0"/>
      <w:divBdr>
        <w:top w:val="none" w:sz="0" w:space="0" w:color="auto"/>
        <w:left w:val="none" w:sz="0" w:space="0" w:color="auto"/>
        <w:bottom w:val="none" w:sz="0" w:space="0" w:color="auto"/>
        <w:right w:val="none" w:sz="0" w:space="0" w:color="auto"/>
      </w:divBdr>
    </w:div>
    <w:div w:id="1821068485">
      <w:bodyDiv w:val="1"/>
      <w:marLeft w:val="0"/>
      <w:marRight w:val="0"/>
      <w:marTop w:val="0"/>
      <w:marBottom w:val="0"/>
      <w:divBdr>
        <w:top w:val="none" w:sz="0" w:space="0" w:color="auto"/>
        <w:left w:val="none" w:sz="0" w:space="0" w:color="auto"/>
        <w:bottom w:val="none" w:sz="0" w:space="0" w:color="auto"/>
        <w:right w:val="none" w:sz="0" w:space="0" w:color="auto"/>
      </w:divBdr>
    </w:div>
    <w:div w:id="1822964028">
      <w:bodyDiv w:val="1"/>
      <w:marLeft w:val="0"/>
      <w:marRight w:val="0"/>
      <w:marTop w:val="0"/>
      <w:marBottom w:val="0"/>
      <w:divBdr>
        <w:top w:val="none" w:sz="0" w:space="0" w:color="auto"/>
        <w:left w:val="none" w:sz="0" w:space="0" w:color="auto"/>
        <w:bottom w:val="none" w:sz="0" w:space="0" w:color="auto"/>
        <w:right w:val="none" w:sz="0" w:space="0" w:color="auto"/>
      </w:divBdr>
    </w:div>
    <w:div w:id="1824076202">
      <w:bodyDiv w:val="1"/>
      <w:marLeft w:val="0"/>
      <w:marRight w:val="0"/>
      <w:marTop w:val="0"/>
      <w:marBottom w:val="0"/>
      <w:divBdr>
        <w:top w:val="none" w:sz="0" w:space="0" w:color="auto"/>
        <w:left w:val="none" w:sz="0" w:space="0" w:color="auto"/>
        <w:bottom w:val="none" w:sz="0" w:space="0" w:color="auto"/>
        <w:right w:val="none" w:sz="0" w:space="0" w:color="auto"/>
      </w:divBdr>
    </w:div>
    <w:div w:id="1827091588">
      <w:bodyDiv w:val="1"/>
      <w:marLeft w:val="0"/>
      <w:marRight w:val="0"/>
      <w:marTop w:val="0"/>
      <w:marBottom w:val="0"/>
      <w:divBdr>
        <w:top w:val="none" w:sz="0" w:space="0" w:color="auto"/>
        <w:left w:val="none" w:sz="0" w:space="0" w:color="auto"/>
        <w:bottom w:val="none" w:sz="0" w:space="0" w:color="auto"/>
        <w:right w:val="none" w:sz="0" w:space="0" w:color="auto"/>
      </w:divBdr>
    </w:div>
    <w:div w:id="1830945479">
      <w:bodyDiv w:val="1"/>
      <w:marLeft w:val="0"/>
      <w:marRight w:val="0"/>
      <w:marTop w:val="0"/>
      <w:marBottom w:val="0"/>
      <w:divBdr>
        <w:top w:val="none" w:sz="0" w:space="0" w:color="auto"/>
        <w:left w:val="none" w:sz="0" w:space="0" w:color="auto"/>
        <w:bottom w:val="none" w:sz="0" w:space="0" w:color="auto"/>
        <w:right w:val="none" w:sz="0" w:space="0" w:color="auto"/>
      </w:divBdr>
    </w:div>
    <w:div w:id="1830949171">
      <w:bodyDiv w:val="1"/>
      <w:marLeft w:val="0"/>
      <w:marRight w:val="0"/>
      <w:marTop w:val="0"/>
      <w:marBottom w:val="0"/>
      <w:divBdr>
        <w:top w:val="none" w:sz="0" w:space="0" w:color="auto"/>
        <w:left w:val="none" w:sz="0" w:space="0" w:color="auto"/>
        <w:bottom w:val="none" w:sz="0" w:space="0" w:color="auto"/>
        <w:right w:val="none" w:sz="0" w:space="0" w:color="auto"/>
      </w:divBdr>
    </w:div>
    <w:div w:id="1831021352">
      <w:bodyDiv w:val="1"/>
      <w:marLeft w:val="0"/>
      <w:marRight w:val="0"/>
      <w:marTop w:val="0"/>
      <w:marBottom w:val="0"/>
      <w:divBdr>
        <w:top w:val="none" w:sz="0" w:space="0" w:color="auto"/>
        <w:left w:val="none" w:sz="0" w:space="0" w:color="auto"/>
        <w:bottom w:val="none" w:sz="0" w:space="0" w:color="auto"/>
        <w:right w:val="none" w:sz="0" w:space="0" w:color="auto"/>
      </w:divBdr>
    </w:div>
    <w:div w:id="1832483549">
      <w:bodyDiv w:val="1"/>
      <w:marLeft w:val="0"/>
      <w:marRight w:val="0"/>
      <w:marTop w:val="0"/>
      <w:marBottom w:val="0"/>
      <w:divBdr>
        <w:top w:val="none" w:sz="0" w:space="0" w:color="auto"/>
        <w:left w:val="none" w:sz="0" w:space="0" w:color="auto"/>
        <w:bottom w:val="none" w:sz="0" w:space="0" w:color="auto"/>
        <w:right w:val="none" w:sz="0" w:space="0" w:color="auto"/>
      </w:divBdr>
    </w:div>
    <w:div w:id="1835804498">
      <w:bodyDiv w:val="1"/>
      <w:marLeft w:val="0"/>
      <w:marRight w:val="0"/>
      <w:marTop w:val="0"/>
      <w:marBottom w:val="0"/>
      <w:divBdr>
        <w:top w:val="none" w:sz="0" w:space="0" w:color="auto"/>
        <w:left w:val="none" w:sz="0" w:space="0" w:color="auto"/>
        <w:bottom w:val="none" w:sz="0" w:space="0" w:color="auto"/>
        <w:right w:val="none" w:sz="0" w:space="0" w:color="auto"/>
      </w:divBdr>
    </w:div>
    <w:div w:id="1841578334">
      <w:bodyDiv w:val="1"/>
      <w:marLeft w:val="0"/>
      <w:marRight w:val="0"/>
      <w:marTop w:val="0"/>
      <w:marBottom w:val="0"/>
      <w:divBdr>
        <w:top w:val="none" w:sz="0" w:space="0" w:color="auto"/>
        <w:left w:val="none" w:sz="0" w:space="0" w:color="auto"/>
        <w:bottom w:val="none" w:sz="0" w:space="0" w:color="auto"/>
        <w:right w:val="none" w:sz="0" w:space="0" w:color="auto"/>
      </w:divBdr>
    </w:div>
    <w:div w:id="1843664031">
      <w:bodyDiv w:val="1"/>
      <w:marLeft w:val="0"/>
      <w:marRight w:val="0"/>
      <w:marTop w:val="0"/>
      <w:marBottom w:val="0"/>
      <w:divBdr>
        <w:top w:val="none" w:sz="0" w:space="0" w:color="auto"/>
        <w:left w:val="none" w:sz="0" w:space="0" w:color="auto"/>
        <w:bottom w:val="none" w:sz="0" w:space="0" w:color="auto"/>
        <w:right w:val="none" w:sz="0" w:space="0" w:color="auto"/>
      </w:divBdr>
    </w:div>
    <w:div w:id="1844737865">
      <w:bodyDiv w:val="1"/>
      <w:marLeft w:val="0"/>
      <w:marRight w:val="0"/>
      <w:marTop w:val="0"/>
      <w:marBottom w:val="0"/>
      <w:divBdr>
        <w:top w:val="none" w:sz="0" w:space="0" w:color="auto"/>
        <w:left w:val="none" w:sz="0" w:space="0" w:color="auto"/>
        <w:bottom w:val="none" w:sz="0" w:space="0" w:color="auto"/>
        <w:right w:val="none" w:sz="0" w:space="0" w:color="auto"/>
      </w:divBdr>
    </w:div>
    <w:div w:id="1845822367">
      <w:bodyDiv w:val="1"/>
      <w:marLeft w:val="0"/>
      <w:marRight w:val="0"/>
      <w:marTop w:val="0"/>
      <w:marBottom w:val="0"/>
      <w:divBdr>
        <w:top w:val="none" w:sz="0" w:space="0" w:color="auto"/>
        <w:left w:val="none" w:sz="0" w:space="0" w:color="auto"/>
        <w:bottom w:val="none" w:sz="0" w:space="0" w:color="auto"/>
        <w:right w:val="none" w:sz="0" w:space="0" w:color="auto"/>
      </w:divBdr>
    </w:div>
    <w:div w:id="1847286628">
      <w:bodyDiv w:val="1"/>
      <w:marLeft w:val="0"/>
      <w:marRight w:val="0"/>
      <w:marTop w:val="0"/>
      <w:marBottom w:val="0"/>
      <w:divBdr>
        <w:top w:val="none" w:sz="0" w:space="0" w:color="auto"/>
        <w:left w:val="none" w:sz="0" w:space="0" w:color="auto"/>
        <w:bottom w:val="none" w:sz="0" w:space="0" w:color="auto"/>
        <w:right w:val="none" w:sz="0" w:space="0" w:color="auto"/>
      </w:divBdr>
    </w:div>
    <w:div w:id="1847481394">
      <w:bodyDiv w:val="1"/>
      <w:marLeft w:val="0"/>
      <w:marRight w:val="0"/>
      <w:marTop w:val="0"/>
      <w:marBottom w:val="0"/>
      <w:divBdr>
        <w:top w:val="none" w:sz="0" w:space="0" w:color="auto"/>
        <w:left w:val="none" w:sz="0" w:space="0" w:color="auto"/>
        <w:bottom w:val="none" w:sz="0" w:space="0" w:color="auto"/>
        <w:right w:val="none" w:sz="0" w:space="0" w:color="auto"/>
      </w:divBdr>
    </w:div>
    <w:div w:id="1850289597">
      <w:bodyDiv w:val="1"/>
      <w:marLeft w:val="0"/>
      <w:marRight w:val="0"/>
      <w:marTop w:val="0"/>
      <w:marBottom w:val="0"/>
      <w:divBdr>
        <w:top w:val="none" w:sz="0" w:space="0" w:color="auto"/>
        <w:left w:val="none" w:sz="0" w:space="0" w:color="auto"/>
        <w:bottom w:val="none" w:sz="0" w:space="0" w:color="auto"/>
        <w:right w:val="none" w:sz="0" w:space="0" w:color="auto"/>
      </w:divBdr>
    </w:div>
    <w:div w:id="1850942305">
      <w:bodyDiv w:val="1"/>
      <w:marLeft w:val="0"/>
      <w:marRight w:val="0"/>
      <w:marTop w:val="0"/>
      <w:marBottom w:val="0"/>
      <w:divBdr>
        <w:top w:val="none" w:sz="0" w:space="0" w:color="auto"/>
        <w:left w:val="none" w:sz="0" w:space="0" w:color="auto"/>
        <w:bottom w:val="none" w:sz="0" w:space="0" w:color="auto"/>
        <w:right w:val="none" w:sz="0" w:space="0" w:color="auto"/>
      </w:divBdr>
    </w:div>
    <w:div w:id="1852642797">
      <w:bodyDiv w:val="1"/>
      <w:marLeft w:val="0"/>
      <w:marRight w:val="0"/>
      <w:marTop w:val="0"/>
      <w:marBottom w:val="0"/>
      <w:divBdr>
        <w:top w:val="none" w:sz="0" w:space="0" w:color="auto"/>
        <w:left w:val="none" w:sz="0" w:space="0" w:color="auto"/>
        <w:bottom w:val="none" w:sz="0" w:space="0" w:color="auto"/>
        <w:right w:val="none" w:sz="0" w:space="0" w:color="auto"/>
      </w:divBdr>
    </w:div>
    <w:div w:id="1853060705">
      <w:bodyDiv w:val="1"/>
      <w:marLeft w:val="0"/>
      <w:marRight w:val="0"/>
      <w:marTop w:val="0"/>
      <w:marBottom w:val="0"/>
      <w:divBdr>
        <w:top w:val="none" w:sz="0" w:space="0" w:color="auto"/>
        <w:left w:val="none" w:sz="0" w:space="0" w:color="auto"/>
        <w:bottom w:val="none" w:sz="0" w:space="0" w:color="auto"/>
        <w:right w:val="none" w:sz="0" w:space="0" w:color="auto"/>
      </w:divBdr>
    </w:div>
    <w:div w:id="1853375191">
      <w:bodyDiv w:val="1"/>
      <w:marLeft w:val="0"/>
      <w:marRight w:val="0"/>
      <w:marTop w:val="0"/>
      <w:marBottom w:val="0"/>
      <w:divBdr>
        <w:top w:val="none" w:sz="0" w:space="0" w:color="auto"/>
        <w:left w:val="none" w:sz="0" w:space="0" w:color="auto"/>
        <w:bottom w:val="none" w:sz="0" w:space="0" w:color="auto"/>
        <w:right w:val="none" w:sz="0" w:space="0" w:color="auto"/>
      </w:divBdr>
    </w:div>
    <w:div w:id="1853563371">
      <w:bodyDiv w:val="1"/>
      <w:marLeft w:val="0"/>
      <w:marRight w:val="0"/>
      <w:marTop w:val="0"/>
      <w:marBottom w:val="0"/>
      <w:divBdr>
        <w:top w:val="none" w:sz="0" w:space="0" w:color="auto"/>
        <w:left w:val="none" w:sz="0" w:space="0" w:color="auto"/>
        <w:bottom w:val="none" w:sz="0" w:space="0" w:color="auto"/>
        <w:right w:val="none" w:sz="0" w:space="0" w:color="auto"/>
      </w:divBdr>
    </w:div>
    <w:div w:id="1854034749">
      <w:bodyDiv w:val="1"/>
      <w:marLeft w:val="0"/>
      <w:marRight w:val="0"/>
      <w:marTop w:val="0"/>
      <w:marBottom w:val="0"/>
      <w:divBdr>
        <w:top w:val="none" w:sz="0" w:space="0" w:color="auto"/>
        <w:left w:val="none" w:sz="0" w:space="0" w:color="auto"/>
        <w:bottom w:val="none" w:sz="0" w:space="0" w:color="auto"/>
        <w:right w:val="none" w:sz="0" w:space="0" w:color="auto"/>
      </w:divBdr>
    </w:div>
    <w:div w:id="1854832533">
      <w:bodyDiv w:val="1"/>
      <w:marLeft w:val="0"/>
      <w:marRight w:val="0"/>
      <w:marTop w:val="0"/>
      <w:marBottom w:val="0"/>
      <w:divBdr>
        <w:top w:val="none" w:sz="0" w:space="0" w:color="auto"/>
        <w:left w:val="none" w:sz="0" w:space="0" w:color="auto"/>
        <w:bottom w:val="none" w:sz="0" w:space="0" w:color="auto"/>
        <w:right w:val="none" w:sz="0" w:space="0" w:color="auto"/>
      </w:divBdr>
    </w:div>
    <w:div w:id="1858426550">
      <w:bodyDiv w:val="1"/>
      <w:marLeft w:val="0"/>
      <w:marRight w:val="0"/>
      <w:marTop w:val="0"/>
      <w:marBottom w:val="0"/>
      <w:divBdr>
        <w:top w:val="none" w:sz="0" w:space="0" w:color="auto"/>
        <w:left w:val="none" w:sz="0" w:space="0" w:color="auto"/>
        <w:bottom w:val="none" w:sz="0" w:space="0" w:color="auto"/>
        <w:right w:val="none" w:sz="0" w:space="0" w:color="auto"/>
      </w:divBdr>
    </w:div>
    <w:div w:id="1858689061">
      <w:bodyDiv w:val="1"/>
      <w:marLeft w:val="0"/>
      <w:marRight w:val="0"/>
      <w:marTop w:val="0"/>
      <w:marBottom w:val="0"/>
      <w:divBdr>
        <w:top w:val="none" w:sz="0" w:space="0" w:color="auto"/>
        <w:left w:val="none" w:sz="0" w:space="0" w:color="auto"/>
        <w:bottom w:val="none" w:sz="0" w:space="0" w:color="auto"/>
        <w:right w:val="none" w:sz="0" w:space="0" w:color="auto"/>
      </w:divBdr>
    </w:div>
    <w:div w:id="1860000188">
      <w:bodyDiv w:val="1"/>
      <w:marLeft w:val="0"/>
      <w:marRight w:val="0"/>
      <w:marTop w:val="0"/>
      <w:marBottom w:val="0"/>
      <w:divBdr>
        <w:top w:val="none" w:sz="0" w:space="0" w:color="auto"/>
        <w:left w:val="none" w:sz="0" w:space="0" w:color="auto"/>
        <w:bottom w:val="none" w:sz="0" w:space="0" w:color="auto"/>
        <w:right w:val="none" w:sz="0" w:space="0" w:color="auto"/>
      </w:divBdr>
    </w:div>
    <w:div w:id="1860923333">
      <w:bodyDiv w:val="1"/>
      <w:marLeft w:val="0"/>
      <w:marRight w:val="0"/>
      <w:marTop w:val="0"/>
      <w:marBottom w:val="0"/>
      <w:divBdr>
        <w:top w:val="none" w:sz="0" w:space="0" w:color="auto"/>
        <w:left w:val="none" w:sz="0" w:space="0" w:color="auto"/>
        <w:bottom w:val="none" w:sz="0" w:space="0" w:color="auto"/>
        <w:right w:val="none" w:sz="0" w:space="0" w:color="auto"/>
      </w:divBdr>
    </w:div>
    <w:div w:id="1862744837">
      <w:bodyDiv w:val="1"/>
      <w:marLeft w:val="0"/>
      <w:marRight w:val="0"/>
      <w:marTop w:val="0"/>
      <w:marBottom w:val="0"/>
      <w:divBdr>
        <w:top w:val="none" w:sz="0" w:space="0" w:color="auto"/>
        <w:left w:val="none" w:sz="0" w:space="0" w:color="auto"/>
        <w:bottom w:val="none" w:sz="0" w:space="0" w:color="auto"/>
        <w:right w:val="none" w:sz="0" w:space="0" w:color="auto"/>
      </w:divBdr>
    </w:div>
    <w:div w:id="1864853973">
      <w:bodyDiv w:val="1"/>
      <w:marLeft w:val="0"/>
      <w:marRight w:val="0"/>
      <w:marTop w:val="0"/>
      <w:marBottom w:val="0"/>
      <w:divBdr>
        <w:top w:val="none" w:sz="0" w:space="0" w:color="auto"/>
        <w:left w:val="none" w:sz="0" w:space="0" w:color="auto"/>
        <w:bottom w:val="none" w:sz="0" w:space="0" w:color="auto"/>
        <w:right w:val="none" w:sz="0" w:space="0" w:color="auto"/>
      </w:divBdr>
    </w:div>
    <w:div w:id="1866211104">
      <w:bodyDiv w:val="1"/>
      <w:marLeft w:val="0"/>
      <w:marRight w:val="0"/>
      <w:marTop w:val="0"/>
      <w:marBottom w:val="0"/>
      <w:divBdr>
        <w:top w:val="none" w:sz="0" w:space="0" w:color="auto"/>
        <w:left w:val="none" w:sz="0" w:space="0" w:color="auto"/>
        <w:bottom w:val="none" w:sz="0" w:space="0" w:color="auto"/>
        <w:right w:val="none" w:sz="0" w:space="0" w:color="auto"/>
      </w:divBdr>
    </w:div>
    <w:div w:id="1869947238">
      <w:bodyDiv w:val="1"/>
      <w:marLeft w:val="0"/>
      <w:marRight w:val="0"/>
      <w:marTop w:val="0"/>
      <w:marBottom w:val="0"/>
      <w:divBdr>
        <w:top w:val="none" w:sz="0" w:space="0" w:color="auto"/>
        <w:left w:val="none" w:sz="0" w:space="0" w:color="auto"/>
        <w:bottom w:val="none" w:sz="0" w:space="0" w:color="auto"/>
        <w:right w:val="none" w:sz="0" w:space="0" w:color="auto"/>
      </w:divBdr>
    </w:div>
    <w:div w:id="1871530449">
      <w:bodyDiv w:val="1"/>
      <w:marLeft w:val="0"/>
      <w:marRight w:val="0"/>
      <w:marTop w:val="0"/>
      <w:marBottom w:val="0"/>
      <w:divBdr>
        <w:top w:val="none" w:sz="0" w:space="0" w:color="auto"/>
        <w:left w:val="none" w:sz="0" w:space="0" w:color="auto"/>
        <w:bottom w:val="none" w:sz="0" w:space="0" w:color="auto"/>
        <w:right w:val="none" w:sz="0" w:space="0" w:color="auto"/>
      </w:divBdr>
    </w:div>
    <w:div w:id="1874658154">
      <w:bodyDiv w:val="1"/>
      <w:marLeft w:val="0"/>
      <w:marRight w:val="0"/>
      <w:marTop w:val="0"/>
      <w:marBottom w:val="0"/>
      <w:divBdr>
        <w:top w:val="none" w:sz="0" w:space="0" w:color="auto"/>
        <w:left w:val="none" w:sz="0" w:space="0" w:color="auto"/>
        <w:bottom w:val="none" w:sz="0" w:space="0" w:color="auto"/>
        <w:right w:val="none" w:sz="0" w:space="0" w:color="auto"/>
      </w:divBdr>
    </w:div>
    <w:div w:id="1875926485">
      <w:bodyDiv w:val="1"/>
      <w:marLeft w:val="0"/>
      <w:marRight w:val="0"/>
      <w:marTop w:val="0"/>
      <w:marBottom w:val="0"/>
      <w:divBdr>
        <w:top w:val="none" w:sz="0" w:space="0" w:color="auto"/>
        <w:left w:val="none" w:sz="0" w:space="0" w:color="auto"/>
        <w:bottom w:val="none" w:sz="0" w:space="0" w:color="auto"/>
        <w:right w:val="none" w:sz="0" w:space="0" w:color="auto"/>
      </w:divBdr>
    </w:div>
    <w:div w:id="1876189401">
      <w:bodyDiv w:val="1"/>
      <w:marLeft w:val="0"/>
      <w:marRight w:val="0"/>
      <w:marTop w:val="0"/>
      <w:marBottom w:val="0"/>
      <w:divBdr>
        <w:top w:val="none" w:sz="0" w:space="0" w:color="auto"/>
        <w:left w:val="none" w:sz="0" w:space="0" w:color="auto"/>
        <w:bottom w:val="none" w:sz="0" w:space="0" w:color="auto"/>
        <w:right w:val="none" w:sz="0" w:space="0" w:color="auto"/>
      </w:divBdr>
    </w:div>
    <w:div w:id="1881282048">
      <w:bodyDiv w:val="1"/>
      <w:marLeft w:val="0"/>
      <w:marRight w:val="0"/>
      <w:marTop w:val="0"/>
      <w:marBottom w:val="0"/>
      <w:divBdr>
        <w:top w:val="none" w:sz="0" w:space="0" w:color="auto"/>
        <w:left w:val="none" w:sz="0" w:space="0" w:color="auto"/>
        <w:bottom w:val="none" w:sz="0" w:space="0" w:color="auto"/>
        <w:right w:val="none" w:sz="0" w:space="0" w:color="auto"/>
      </w:divBdr>
    </w:div>
    <w:div w:id="1884515961">
      <w:bodyDiv w:val="1"/>
      <w:marLeft w:val="0"/>
      <w:marRight w:val="0"/>
      <w:marTop w:val="0"/>
      <w:marBottom w:val="0"/>
      <w:divBdr>
        <w:top w:val="none" w:sz="0" w:space="0" w:color="auto"/>
        <w:left w:val="none" w:sz="0" w:space="0" w:color="auto"/>
        <w:bottom w:val="none" w:sz="0" w:space="0" w:color="auto"/>
        <w:right w:val="none" w:sz="0" w:space="0" w:color="auto"/>
      </w:divBdr>
    </w:div>
    <w:div w:id="1887255160">
      <w:bodyDiv w:val="1"/>
      <w:marLeft w:val="0"/>
      <w:marRight w:val="0"/>
      <w:marTop w:val="0"/>
      <w:marBottom w:val="0"/>
      <w:divBdr>
        <w:top w:val="none" w:sz="0" w:space="0" w:color="auto"/>
        <w:left w:val="none" w:sz="0" w:space="0" w:color="auto"/>
        <w:bottom w:val="none" w:sz="0" w:space="0" w:color="auto"/>
        <w:right w:val="none" w:sz="0" w:space="0" w:color="auto"/>
      </w:divBdr>
    </w:div>
    <w:div w:id="1889872024">
      <w:bodyDiv w:val="1"/>
      <w:marLeft w:val="0"/>
      <w:marRight w:val="0"/>
      <w:marTop w:val="0"/>
      <w:marBottom w:val="0"/>
      <w:divBdr>
        <w:top w:val="none" w:sz="0" w:space="0" w:color="auto"/>
        <w:left w:val="none" w:sz="0" w:space="0" w:color="auto"/>
        <w:bottom w:val="none" w:sz="0" w:space="0" w:color="auto"/>
        <w:right w:val="none" w:sz="0" w:space="0" w:color="auto"/>
      </w:divBdr>
    </w:div>
    <w:div w:id="1891529791">
      <w:bodyDiv w:val="1"/>
      <w:marLeft w:val="0"/>
      <w:marRight w:val="0"/>
      <w:marTop w:val="0"/>
      <w:marBottom w:val="0"/>
      <w:divBdr>
        <w:top w:val="none" w:sz="0" w:space="0" w:color="auto"/>
        <w:left w:val="none" w:sz="0" w:space="0" w:color="auto"/>
        <w:bottom w:val="none" w:sz="0" w:space="0" w:color="auto"/>
        <w:right w:val="none" w:sz="0" w:space="0" w:color="auto"/>
      </w:divBdr>
    </w:div>
    <w:div w:id="1892422089">
      <w:bodyDiv w:val="1"/>
      <w:marLeft w:val="0"/>
      <w:marRight w:val="0"/>
      <w:marTop w:val="0"/>
      <w:marBottom w:val="0"/>
      <w:divBdr>
        <w:top w:val="none" w:sz="0" w:space="0" w:color="auto"/>
        <w:left w:val="none" w:sz="0" w:space="0" w:color="auto"/>
        <w:bottom w:val="none" w:sz="0" w:space="0" w:color="auto"/>
        <w:right w:val="none" w:sz="0" w:space="0" w:color="auto"/>
      </w:divBdr>
    </w:div>
    <w:div w:id="1893342210">
      <w:bodyDiv w:val="1"/>
      <w:marLeft w:val="0"/>
      <w:marRight w:val="0"/>
      <w:marTop w:val="0"/>
      <w:marBottom w:val="0"/>
      <w:divBdr>
        <w:top w:val="none" w:sz="0" w:space="0" w:color="auto"/>
        <w:left w:val="none" w:sz="0" w:space="0" w:color="auto"/>
        <w:bottom w:val="none" w:sz="0" w:space="0" w:color="auto"/>
        <w:right w:val="none" w:sz="0" w:space="0" w:color="auto"/>
      </w:divBdr>
    </w:div>
    <w:div w:id="1893883491">
      <w:bodyDiv w:val="1"/>
      <w:marLeft w:val="0"/>
      <w:marRight w:val="0"/>
      <w:marTop w:val="0"/>
      <w:marBottom w:val="0"/>
      <w:divBdr>
        <w:top w:val="none" w:sz="0" w:space="0" w:color="auto"/>
        <w:left w:val="none" w:sz="0" w:space="0" w:color="auto"/>
        <w:bottom w:val="none" w:sz="0" w:space="0" w:color="auto"/>
        <w:right w:val="none" w:sz="0" w:space="0" w:color="auto"/>
      </w:divBdr>
    </w:div>
    <w:div w:id="1894272457">
      <w:bodyDiv w:val="1"/>
      <w:marLeft w:val="0"/>
      <w:marRight w:val="0"/>
      <w:marTop w:val="0"/>
      <w:marBottom w:val="0"/>
      <w:divBdr>
        <w:top w:val="none" w:sz="0" w:space="0" w:color="auto"/>
        <w:left w:val="none" w:sz="0" w:space="0" w:color="auto"/>
        <w:bottom w:val="none" w:sz="0" w:space="0" w:color="auto"/>
        <w:right w:val="none" w:sz="0" w:space="0" w:color="auto"/>
      </w:divBdr>
    </w:div>
    <w:div w:id="1894928683">
      <w:bodyDiv w:val="1"/>
      <w:marLeft w:val="0"/>
      <w:marRight w:val="0"/>
      <w:marTop w:val="0"/>
      <w:marBottom w:val="0"/>
      <w:divBdr>
        <w:top w:val="none" w:sz="0" w:space="0" w:color="auto"/>
        <w:left w:val="none" w:sz="0" w:space="0" w:color="auto"/>
        <w:bottom w:val="none" w:sz="0" w:space="0" w:color="auto"/>
        <w:right w:val="none" w:sz="0" w:space="0" w:color="auto"/>
      </w:divBdr>
    </w:div>
    <w:div w:id="1898324112">
      <w:bodyDiv w:val="1"/>
      <w:marLeft w:val="0"/>
      <w:marRight w:val="0"/>
      <w:marTop w:val="0"/>
      <w:marBottom w:val="0"/>
      <w:divBdr>
        <w:top w:val="none" w:sz="0" w:space="0" w:color="auto"/>
        <w:left w:val="none" w:sz="0" w:space="0" w:color="auto"/>
        <w:bottom w:val="none" w:sz="0" w:space="0" w:color="auto"/>
        <w:right w:val="none" w:sz="0" w:space="0" w:color="auto"/>
      </w:divBdr>
    </w:div>
    <w:div w:id="1899124531">
      <w:bodyDiv w:val="1"/>
      <w:marLeft w:val="0"/>
      <w:marRight w:val="0"/>
      <w:marTop w:val="0"/>
      <w:marBottom w:val="0"/>
      <w:divBdr>
        <w:top w:val="none" w:sz="0" w:space="0" w:color="auto"/>
        <w:left w:val="none" w:sz="0" w:space="0" w:color="auto"/>
        <w:bottom w:val="none" w:sz="0" w:space="0" w:color="auto"/>
        <w:right w:val="none" w:sz="0" w:space="0" w:color="auto"/>
      </w:divBdr>
    </w:div>
    <w:div w:id="1905094167">
      <w:bodyDiv w:val="1"/>
      <w:marLeft w:val="0"/>
      <w:marRight w:val="0"/>
      <w:marTop w:val="0"/>
      <w:marBottom w:val="0"/>
      <w:divBdr>
        <w:top w:val="none" w:sz="0" w:space="0" w:color="auto"/>
        <w:left w:val="none" w:sz="0" w:space="0" w:color="auto"/>
        <w:bottom w:val="none" w:sz="0" w:space="0" w:color="auto"/>
        <w:right w:val="none" w:sz="0" w:space="0" w:color="auto"/>
      </w:divBdr>
    </w:div>
    <w:div w:id="1906913788">
      <w:bodyDiv w:val="1"/>
      <w:marLeft w:val="0"/>
      <w:marRight w:val="0"/>
      <w:marTop w:val="0"/>
      <w:marBottom w:val="0"/>
      <w:divBdr>
        <w:top w:val="none" w:sz="0" w:space="0" w:color="auto"/>
        <w:left w:val="none" w:sz="0" w:space="0" w:color="auto"/>
        <w:bottom w:val="none" w:sz="0" w:space="0" w:color="auto"/>
        <w:right w:val="none" w:sz="0" w:space="0" w:color="auto"/>
      </w:divBdr>
    </w:div>
    <w:div w:id="1907304094">
      <w:bodyDiv w:val="1"/>
      <w:marLeft w:val="0"/>
      <w:marRight w:val="0"/>
      <w:marTop w:val="0"/>
      <w:marBottom w:val="0"/>
      <w:divBdr>
        <w:top w:val="none" w:sz="0" w:space="0" w:color="auto"/>
        <w:left w:val="none" w:sz="0" w:space="0" w:color="auto"/>
        <w:bottom w:val="none" w:sz="0" w:space="0" w:color="auto"/>
        <w:right w:val="none" w:sz="0" w:space="0" w:color="auto"/>
      </w:divBdr>
    </w:div>
    <w:div w:id="1907378258">
      <w:bodyDiv w:val="1"/>
      <w:marLeft w:val="0"/>
      <w:marRight w:val="0"/>
      <w:marTop w:val="0"/>
      <w:marBottom w:val="0"/>
      <w:divBdr>
        <w:top w:val="none" w:sz="0" w:space="0" w:color="auto"/>
        <w:left w:val="none" w:sz="0" w:space="0" w:color="auto"/>
        <w:bottom w:val="none" w:sz="0" w:space="0" w:color="auto"/>
        <w:right w:val="none" w:sz="0" w:space="0" w:color="auto"/>
      </w:divBdr>
    </w:div>
    <w:div w:id="1912930521">
      <w:bodyDiv w:val="1"/>
      <w:marLeft w:val="0"/>
      <w:marRight w:val="0"/>
      <w:marTop w:val="0"/>
      <w:marBottom w:val="0"/>
      <w:divBdr>
        <w:top w:val="none" w:sz="0" w:space="0" w:color="auto"/>
        <w:left w:val="none" w:sz="0" w:space="0" w:color="auto"/>
        <w:bottom w:val="none" w:sz="0" w:space="0" w:color="auto"/>
        <w:right w:val="none" w:sz="0" w:space="0" w:color="auto"/>
      </w:divBdr>
    </w:div>
    <w:div w:id="1912959596">
      <w:bodyDiv w:val="1"/>
      <w:marLeft w:val="0"/>
      <w:marRight w:val="0"/>
      <w:marTop w:val="0"/>
      <w:marBottom w:val="0"/>
      <w:divBdr>
        <w:top w:val="none" w:sz="0" w:space="0" w:color="auto"/>
        <w:left w:val="none" w:sz="0" w:space="0" w:color="auto"/>
        <w:bottom w:val="none" w:sz="0" w:space="0" w:color="auto"/>
        <w:right w:val="none" w:sz="0" w:space="0" w:color="auto"/>
      </w:divBdr>
    </w:div>
    <w:div w:id="1916434890">
      <w:bodyDiv w:val="1"/>
      <w:marLeft w:val="0"/>
      <w:marRight w:val="0"/>
      <w:marTop w:val="0"/>
      <w:marBottom w:val="0"/>
      <w:divBdr>
        <w:top w:val="none" w:sz="0" w:space="0" w:color="auto"/>
        <w:left w:val="none" w:sz="0" w:space="0" w:color="auto"/>
        <w:bottom w:val="none" w:sz="0" w:space="0" w:color="auto"/>
        <w:right w:val="none" w:sz="0" w:space="0" w:color="auto"/>
      </w:divBdr>
    </w:div>
    <w:div w:id="1917350588">
      <w:bodyDiv w:val="1"/>
      <w:marLeft w:val="0"/>
      <w:marRight w:val="0"/>
      <w:marTop w:val="0"/>
      <w:marBottom w:val="0"/>
      <w:divBdr>
        <w:top w:val="none" w:sz="0" w:space="0" w:color="auto"/>
        <w:left w:val="none" w:sz="0" w:space="0" w:color="auto"/>
        <w:bottom w:val="none" w:sz="0" w:space="0" w:color="auto"/>
        <w:right w:val="none" w:sz="0" w:space="0" w:color="auto"/>
      </w:divBdr>
    </w:div>
    <w:div w:id="1917589484">
      <w:bodyDiv w:val="1"/>
      <w:marLeft w:val="0"/>
      <w:marRight w:val="0"/>
      <w:marTop w:val="0"/>
      <w:marBottom w:val="0"/>
      <w:divBdr>
        <w:top w:val="none" w:sz="0" w:space="0" w:color="auto"/>
        <w:left w:val="none" w:sz="0" w:space="0" w:color="auto"/>
        <w:bottom w:val="none" w:sz="0" w:space="0" w:color="auto"/>
        <w:right w:val="none" w:sz="0" w:space="0" w:color="auto"/>
      </w:divBdr>
    </w:div>
    <w:div w:id="1923564881">
      <w:bodyDiv w:val="1"/>
      <w:marLeft w:val="0"/>
      <w:marRight w:val="0"/>
      <w:marTop w:val="0"/>
      <w:marBottom w:val="0"/>
      <w:divBdr>
        <w:top w:val="none" w:sz="0" w:space="0" w:color="auto"/>
        <w:left w:val="none" w:sz="0" w:space="0" w:color="auto"/>
        <w:bottom w:val="none" w:sz="0" w:space="0" w:color="auto"/>
        <w:right w:val="none" w:sz="0" w:space="0" w:color="auto"/>
      </w:divBdr>
    </w:div>
    <w:div w:id="1935356732">
      <w:bodyDiv w:val="1"/>
      <w:marLeft w:val="0"/>
      <w:marRight w:val="0"/>
      <w:marTop w:val="0"/>
      <w:marBottom w:val="0"/>
      <w:divBdr>
        <w:top w:val="none" w:sz="0" w:space="0" w:color="auto"/>
        <w:left w:val="none" w:sz="0" w:space="0" w:color="auto"/>
        <w:bottom w:val="none" w:sz="0" w:space="0" w:color="auto"/>
        <w:right w:val="none" w:sz="0" w:space="0" w:color="auto"/>
      </w:divBdr>
    </w:div>
    <w:div w:id="1937446114">
      <w:bodyDiv w:val="1"/>
      <w:marLeft w:val="0"/>
      <w:marRight w:val="0"/>
      <w:marTop w:val="0"/>
      <w:marBottom w:val="0"/>
      <w:divBdr>
        <w:top w:val="none" w:sz="0" w:space="0" w:color="auto"/>
        <w:left w:val="none" w:sz="0" w:space="0" w:color="auto"/>
        <w:bottom w:val="none" w:sz="0" w:space="0" w:color="auto"/>
        <w:right w:val="none" w:sz="0" w:space="0" w:color="auto"/>
      </w:divBdr>
    </w:div>
    <w:div w:id="1938563021">
      <w:bodyDiv w:val="1"/>
      <w:marLeft w:val="0"/>
      <w:marRight w:val="0"/>
      <w:marTop w:val="0"/>
      <w:marBottom w:val="0"/>
      <w:divBdr>
        <w:top w:val="none" w:sz="0" w:space="0" w:color="auto"/>
        <w:left w:val="none" w:sz="0" w:space="0" w:color="auto"/>
        <w:bottom w:val="none" w:sz="0" w:space="0" w:color="auto"/>
        <w:right w:val="none" w:sz="0" w:space="0" w:color="auto"/>
      </w:divBdr>
    </w:div>
    <w:div w:id="1940285374">
      <w:bodyDiv w:val="1"/>
      <w:marLeft w:val="0"/>
      <w:marRight w:val="0"/>
      <w:marTop w:val="0"/>
      <w:marBottom w:val="0"/>
      <w:divBdr>
        <w:top w:val="none" w:sz="0" w:space="0" w:color="auto"/>
        <w:left w:val="none" w:sz="0" w:space="0" w:color="auto"/>
        <w:bottom w:val="none" w:sz="0" w:space="0" w:color="auto"/>
        <w:right w:val="none" w:sz="0" w:space="0" w:color="auto"/>
      </w:divBdr>
    </w:div>
    <w:div w:id="1944806011">
      <w:bodyDiv w:val="1"/>
      <w:marLeft w:val="0"/>
      <w:marRight w:val="0"/>
      <w:marTop w:val="0"/>
      <w:marBottom w:val="0"/>
      <w:divBdr>
        <w:top w:val="none" w:sz="0" w:space="0" w:color="auto"/>
        <w:left w:val="none" w:sz="0" w:space="0" w:color="auto"/>
        <w:bottom w:val="none" w:sz="0" w:space="0" w:color="auto"/>
        <w:right w:val="none" w:sz="0" w:space="0" w:color="auto"/>
      </w:divBdr>
    </w:div>
    <w:div w:id="1947032383">
      <w:bodyDiv w:val="1"/>
      <w:marLeft w:val="0"/>
      <w:marRight w:val="0"/>
      <w:marTop w:val="0"/>
      <w:marBottom w:val="0"/>
      <w:divBdr>
        <w:top w:val="none" w:sz="0" w:space="0" w:color="auto"/>
        <w:left w:val="none" w:sz="0" w:space="0" w:color="auto"/>
        <w:bottom w:val="none" w:sz="0" w:space="0" w:color="auto"/>
        <w:right w:val="none" w:sz="0" w:space="0" w:color="auto"/>
      </w:divBdr>
    </w:div>
    <w:div w:id="1947469622">
      <w:bodyDiv w:val="1"/>
      <w:marLeft w:val="0"/>
      <w:marRight w:val="0"/>
      <w:marTop w:val="0"/>
      <w:marBottom w:val="0"/>
      <w:divBdr>
        <w:top w:val="none" w:sz="0" w:space="0" w:color="auto"/>
        <w:left w:val="none" w:sz="0" w:space="0" w:color="auto"/>
        <w:bottom w:val="none" w:sz="0" w:space="0" w:color="auto"/>
        <w:right w:val="none" w:sz="0" w:space="0" w:color="auto"/>
      </w:divBdr>
    </w:div>
    <w:div w:id="1953441854">
      <w:bodyDiv w:val="1"/>
      <w:marLeft w:val="0"/>
      <w:marRight w:val="0"/>
      <w:marTop w:val="0"/>
      <w:marBottom w:val="0"/>
      <w:divBdr>
        <w:top w:val="none" w:sz="0" w:space="0" w:color="auto"/>
        <w:left w:val="none" w:sz="0" w:space="0" w:color="auto"/>
        <w:bottom w:val="none" w:sz="0" w:space="0" w:color="auto"/>
        <w:right w:val="none" w:sz="0" w:space="0" w:color="auto"/>
      </w:divBdr>
    </w:div>
    <w:div w:id="1956129400">
      <w:bodyDiv w:val="1"/>
      <w:marLeft w:val="0"/>
      <w:marRight w:val="0"/>
      <w:marTop w:val="0"/>
      <w:marBottom w:val="0"/>
      <w:divBdr>
        <w:top w:val="none" w:sz="0" w:space="0" w:color="auto"/>
        <w:left w:val="none" w:sz="0" w:space="0" w:color="auto"/>
        <w:bottom w:val="none" w:sz="0" w:space="0" w:color="auto"/>
        <w:right w:val="none" w:sz="0" w:space="0" w:color="auto"/>
      </w:divBdr>
    </w:div>
    <w:div w:id="1957102820">
      <w:bodyDiv w:val="1"/>
      <w:marLeft w:val="0"/>
      <w:marRight w:val="0"/>
      <w:marTop w:val="0"/>
      <w:marBottom w:val="0"/>
      <w:divBdr>
        <w:top w:val="none" w:sz="0" w:space="0" w:color="auto"/>
        <w:left w:val="none" w:sz="0" w:space="0" w:color="auto"/>
        <w:bottom w:val="none" w:sz="0" w:space="0" w:color="auto"/>
        <w:right w:val="none" w:sz="0" w:space="0" w:color="auto"/>
      </w:divBdr>
    </w:div>
    <w:div w:id="1961691325">
      <w:bodyDiv w:val="1"/>
      <w:marLeft w:val="0"/>
      <w:marRight w:val="0"/>
      <w:marTop w:val="0"/>
      <w:marBottom w:val="0"/>
      <w:divBdr>
        <w:top w:val="none" w:sz="0" w:space="0" w:color="auto"/>
        <w:left w:val="none" w:sz="0" w:space="0" w:color="auto"/>
        <w:bottom w:val="none" w:sz="0" w:space="0" w:color="auto"/>
        <w:right w:val="none" w:sz="0" w:space="0" w:color="auto"/>
      </w:divBdr>
    </w:div>
    <w:div w:id="1963413508">
      <w:bodyDiv w:val="1"/>
      <w:marLeft w:val="0"/>
      <w:marRight w:val="0"/>
      <w:marTop w:val="0"/>
      <w:marBottom w:val="0"/>
      <w:divBdr>
        <w:top w:val="none" w:sz="0" w:space="0" w:color="auto"/>
        <w:left w:val="none" w:sz="0" w:space="0" w:color="auto"/>
        <w:bottom w:val="none" w:sz="0" w:space="0" w:color="auto"/>
        <w:right w:val="none" w:sz="0" w:space="0" w:color="auto"/>
      </w:divBdr>
    </w:div>
    <w:div w:id="1969166157">
      <w:bodyDiv w:val="1"/>
      <w:marLeft w:val="0"/>
      <w:marRight w:val="0"/>
      <w:marTop w:val="0"/>
      <w:marBottom w:val="0"/>
      <w:divBdr>
        <w:top w:val="none" w:sz="0" w:space="0" w:color="auto"/>
        <w:left w:val="none" w:sz="0" w:space="0" w:color="auto"/>
        <w:bottom w:val="none" w:sz="0" w:space="0" w:color="auto"/>
        <w:right w:val="none" w:sz="0" w:space="0" w:color="auto"/>
      </w:divBdr>
    </w:div>
    <w:div w:id="1973292585">
      <w:bodyDiv w:val="1"/>
      <w:marLeft w:val="0"/>
      <w:marRight w:val="0"/>
      <w:marTop w:val="0"/>
      <w:marBottom w:val="0"/>
      <w:divBdr>
        <w:top w:val="none" w:sz="0" w:space="0" w:color="auto"/>
        <w:left w:val="none" w:sz="0" w:space="0" w:color="auto"/>
        <w:bottom w:val="none" w:sz="0" w:space="0" w:color="auto"/>
        <w:right w:val="none" w:sz="0" w:space="0" w:color="auto"/>
      </w:divBdr>
    </w:div>
    <w:div w:id="1973321688">
      <w:bodyDiv w:val="1"/>
      <w:marLeft w:val="0"/>
      <w:marRight w:val="0"/>
      <w:marTop w:val="0"/>
      <w:marBottom w:val="0"/>
      <w:divBdr>
        <w:top w:val="none" w:sz="0" w:space="0" w:color="auto"/>
        <w:left w:val="none" w:sz="0" w:space="0" w:color="auto"/>
        <w:bottom w:val="none" w:sz="0" w:space="0" w:color="auto"/>
        <w:right w:val="none" w:sz="0" w:space="0" w:color="auto"/>
      </w:divBdr>
    </w:div>
    <w:div w:id="1974826063">
      <w:bodyDiv w:val="1"/>
      <w:marLeft w:val="0"/>
      <w:marRight w:val="0"/>
      <w:marTop w:val="0"/>
      <w:marBottom w:val="0"/>
      <w:divBdr>
        <w:top w:val="none" w:sz="0" w:space="0" w:color="auto"/>
        <w:left w:val="none" w:sz="0" w:space="0" w:color="auto"/>
        <w:bottom w:val="none" w:sz="0" w:space="0" w:color="auto"/>
        <w:right w:val="none" w:sz="0" w:space="0" w:color="auto"/>
      </w:divBdr>
    </w:div>
    <w:div w:id="1975522127">
      <w:bodyDiv w:val="1"/>
      <w:marLeft w:val="0"/>
      <w:marRight w:val="0"/>
      <w:marTop w:val="0"/>
      <w:marBottom w:val="0"/>
      <w:divBdr>
        <w:top w:val="none" w:sz="0" w:space="0" w:color="auto"/>
        <w:left w:val="none" w:sz="0" w:space="0" w:color="auto"/>
        <w:bottom w:val="none" w:sz="0" w:space="0" w:color="auto"/>
        <w:right w:val="none" w:sz="0" w:space="0" w:color="auto"/>
      </w:divBdr>
    </w:div>
    <w:div w:id="1977449350">
      <w:bodyDiv w:val="1"/>
      <w:marLeft w:val="0"/>
      <w:marRight w:val="0"/>
      <w:marTop w:val="0"/>
      <w:marBottom w:val="0"/>
      <w:divBdr>
        <w:top w:val="none" w:sz="0" w:space="0" w:color="auto"/>
        <w:left w:val="none" w:sz="0" w:space="0" w:color="auto"/>
        <w:bottom w:val="none" w:sz="0" w:space="0" w:color="auto"/>
        <w:right w:val="none" w:sz="0" w:space="0" w:color="auto"/>
      </w:divBdr>
    </w:div>
    <w:div w:id="1979607390">
      <w:bodyDiv w:val="1"/>
      <w:marLeft w:val="0"/>
      <w:marRight w:val="0"/>
      <w:marTop w:val="0"/>
      <w:marBottom w:val="0"/>
      <w:divBdr>
        <w:top w:val="none" w:sz="0" w:space="0" w:color="auto"/>
        <w:left w:val="none" w:sz="0" w:space="0" w:color="auto"/>
        <w:bottom w:val="none" w:sz="0" w:space="0" w:color="auto"/>
        <w:right w:val="none" w:sz="0" w:space="0" w:color="auto"/>
      </w:divBdr>
    </w:div>
    <w:div w:id="1980261556">
      <w:bodyDiv w:val="1"/>
      <w:marLeft w:val="0"/>
      <w:marRight w:val="0"/>
      <w:marTop w:val="0"/>
      <w:marBottom w:val="0"/>
      <w:divBdr>
        <w:top w:val="none" w:sz="0" w:space="0" w:color="auto"/>
        <w:left w:val="none" w:sz="0" w:space="0" w:color="auto"/>
        <w:bottom w:val="none" w:sz="0" w:space="0" w:color="auto"/>
        <w:right w:val="none" w:sz="0" w:space="0" w:color="auto"/>
      </w:divBdr>
    </w:div>
    <w:div w:id="1980332810">
      <w:bodyDiv w:val="1"/>
      <w:marLeft w:val="0"/>
      <w:marRight w:val="0"/>
      <w:marTop w:val="0"/>
      <w:marBottom w:val="0"/>
      <w:divBdr>
        <w:top w:val="none" w:sz="0" w:space="0" w:color="auto"/>
        <w:left w:val="none" w:sz="0" w:space="0" w:color="auto"/>
        <w:bottom w:val="none" w:sz="0" w:space="0" w:color="auto"/>
        <w:right w:val="none" w:sz="0" w:space="0" w:color="auto"/>
      </w:divBdr>
    </w:div>
    <w:div w:id="1988127916">
      <w:bodyDiv w:val="1"/>
      <w:marLeft w:val="0"/>
      <w:marRight w:val="0"/>
      <w:marTop w:val="0"/>
      <w:marBottom w:val="0"/>
      <w:divBdr>
        <w:top w:val="none" w:sz="0" w:space="0" w:color="auto"/>
        <w:left w:val="none" w:sz="0" w:space="0" w:color="auto"/>
        <w:bottom w:val="none" w:sz="0" w:space="0" w:color="auto"/>
        <w:right w:val="none" w:sz="0" w:space="0" w:color="auto"/>
      </w:divBdr>
    </w:div>
    <w:div w:id="1990134060">
      <w:bodyDiv w:val="1"/>
      <w:marLeft w:val="0"/>
      <w:marRight w:val="0"/>
      <w:marTop w:val="0"/>
      <w:marBottom w:val="0"/>
      <w:divBdr>
        <w:top w:val="none" w:sz="0" w:space="0" w:color="auto"/>
        <w:left w:val="none" w:sz="0" w:space="0" w:color="auto"/>
        <w:bottom w:val="none" w:sz="0" w:space="0" w:color="auto"/>
        <w:right w:val="none" w:sz="0" w:space="0" w:color="auto"/>
      </w:divBdr>
    </w:div>
    <w:div w:id="1990598942">
      <w:bodyDiv w:val="1"/>
      <w:marLeft w:val="0"/>
      <w:marRight w:val="0"/>
      <w:marTop w:val="0"/>
      <w:marBottom w:val="0"/>
      <w:divBdr>
        <w:top w:val="none" w:sz="0" w:space="0" w:color="auto"/>
        <w:left w:val="none" w:sz="0" w:space="0" w:color="auto"/>
        <w:bottom w:val="none" w:sz="0" w:space="0" w:color="auto"/>
        <w:right w:val="none" w:sz="0" w:space="0" w:color="auto"/>
      </w:divBdr>
    </w:div>
    <w:div w:id="1991711208">
      <w:bodyDiv w:val="1"/>
      <w:marLeft w:val="0"/>
      <w:marRight w:val="0"/>
      <w:marTop w:val="0"/>
      <w:marBottom w:val="0"/>
      <w:divBdr>
        <w:top w:val="none" w:sz="0" w:space="0" w:color="auto"/>
        <w:left w:val="none" w:sz="0" w:space="0" w:color="auto"/>
        <w:bottom w:val="none" w:sz="0" w:space="0" w:color="auto"/>
        <w:right w:val="none" w:sz="0" w:space="0" w:color="auto"/>
      </w:divBdr>
    </w:div>
    <w:div w:id="1991858588">
      <w:bodyDiv w:val="1"/>
      <w:marLeft w:val="0"/>
      <w:marRight w:val="0"/>
      <w:marTop w:val="0"/>
      <w:marBottom w:val="0"/>
      <w:divBdr>
        <w:top w:val="none" w:sz="0" w:space="0" w:color="auto"/>
        <w:left w:val="none" w:sz="0" w:space="0" w:color="auto"/>
        <w:bottom w:val="none" w:sz="0" w:space="0" w:color="auto"/>
        <w:right w:val="none" w:sz="0" w:space="0" w:color="auto"/>
      </w:divBdr>
    </w:div>
    <w:div w:id="1993560807">
      <w:bodyDiv w:val="1"/>
      <w:marLeft w:val="0"/>
      <w:marRight w:val="0"/>
      <w:marTop w:val="0"/>
      <w:marBottom w:val="0"/>
      <w:divBdr>
        <w:top w:val="none" w:sz="0" w:space="0" w:color="auto"/>
        <w:left w:val="none" w:sz="0" w:space="0" w:color="auto"/>
        <w:bottom w:val="none" w:sz="0" w:space="0" w:color="auto"/>
        <w:right w:val="none" w:sz="0" w:space="0" w:color="auto"/>
      </w:divBdr>
    </w:div>
    <w:div w:id="1998804608">
      <w:bodyDiv w:val="1"/>
      <w:marLeft w:val="0"/>
      <w:marRight w:val="0"/>
      <w:marTop w:val="0"/>
      <w:marBottom w:val="0"/>
      <w:divBdr>
        <w:top w:val="none" w:sz="0" w:space="0" w:color="auto"/>
        <w:left w:val="none" w:sz="0" w:space="0" w:color="auto"/>
        <w:bottom w:val="none" w:sz="0" w:space="0" w:color="auto"/>
        <w:right w:val="none" w:sz="0" w:space="0" w:color="auto"/>
      </w:divBdr>
    </w:div>
    <w:div w:id="2001418440">
      <w:bodyDiv w:val="1"/>
      <w:marLeft w:val="0"/>
      <w:marRight w:val="0"/>
      <w:marTop w:val="0"/>
      <w:marBottom w:val="0"/>
      <w:divBdr>
        <w:top w:val="none" w:sz="0" w:space="0" w:color="auto"/>
        <w:left w:val="none" w:sz="0" w:space="0" w:color="auto"/>
        <w:bottom w:val="none" w:sz="0" w:space="0" w:color="auto"/>
        <w:right w:val="none" w:sz="0" w:space="0" w:color="auto"/>
      </w:divBdr>
    </w:div>
    <w:div w:id="2008513414">
      <w:bodyDiv w:val="1"/>
      <w:marLeft w:val="0"/>
      <w:marRight w:val="0"/>
      <w:marTop w:val="0"/>
      <w:marBottom w:val="0"/>
      <w:divBdr>
        <w:top w:val="none" w:sz="0" w:space="0" w:color="auto"/>
        <w:left w:val="none" w:sz="0" w:space="0" w:color="auto"/>
        <w:bottom w:val="none" w:sz="0" w:space="0" w:color="auto"/>
        <w:right w:val="none" w:sz="0" w:space="0" w:color="auto"/>
      </w:divBdr>
    </w:div>
    <w:div w:id="2013876207">
      <w:bodyDiv w:val="1"/>
      <w:marLeft w:val="0"/>
      <w:marRight w:val="0"/>
      <w:marTop w:val="0"/>
      <w:marBottom w:val="0"/>
      <w:divBdr>
        <w:top w:val="none" w:sz="0" w:space="0" w:color="auto"/>
        <w:left w:val="none" w:sz="0" w:space="0" w:color="auto"/>
        <w:bottom w:val="none" w:sz="0" w:space="0" w:color="auto"/>
        <w:right w:val="none" w:sz="0" w:space="0" w:color="auto"/>
      </w:divBdr>
    </w:div>
    <w:div w:id="2015692963">
      <w:bodyDiv w:val="1"/>
      <w:marLeft w:val="0"/>
      <w:marRight w:val="0"/>
      <w:marTop w:val="0"/>
      <w:marBottom w:val="0"/>
      <w:divBdr>
        <w:top w:val="none" w:sz="0" w:space="0" w:color="auto"/>
        <w:left w:val="none" w:sz="0" w:space="0" w:color="auto"/>
        <w:bottom w:val="none" w:sz="0" w:space="0" w:color="auto"/>
        <w:right w:val="none" w:sz="0" w:space="0" w:color="auto"/>
      </w:divBdr>
    </w:div>
    <w:div w:id="2016640010">
      <w:bodyDiv w:val="1"/>
      <w:marLeft w:val="0"/>
      <w:marRight w:val="0"/>
      <w:marTop w:val="0"/>
      <w:marBottom w:val="0"/>
      <w:divBdr>
        <w:top w:val="none" w:sz="0" w:space="0" w:color="auto"/>
        <w:left w:val="none" w:sz="0" w:space="0" w:color="auto"/>
        <w:bottom w:val="none" w:sz="0" w:space="0" w:color="auto"/>
        <w:right w:val="none" w:sz="0" w:space="0" w:color="auto"/>
      </w:divBdr>
    </w:div>
    <w:div w:id="2017611444">
      <w:bodyDiv w:val="1"/>
      <w:marLeft w:val="0"/>
      <w:marRight w:val="0"/>
      <w:marTop w:val="0"/>
      <w:marBottom w:val="0"/>
      <w:divBdr>
        <w:top w:val="none" w:sz="0" w:space="0" w:color="auto"/>
        <w:left w:val="none" w:sz="0" w:space="0" w:color="auto"/>
        <w:bottom w:val="none" w:sz="0" w:space="0" w:color="auto"/>
        <w:right w:val="none" w:sz="0" w:space="0" w:color="auto"/>
      </w:divBdr>
    </w:div>
    <w:div w:id="2018657562">
      <w:bodyDiv w:val="1"/>
      <w:marLeft w:val="0"/>
      <w:marRight w:val="0"/>
      <w:marTop w:val="0"/>
      <w:marBottom w:val="0"/>
      <w:divBdr>
        <w:top w:val="none" w:sz="0" w:space="0" w:color="auto"/>
        <w:left w:val="none" w:sz="0" w:space="0" w:color="auto"/>
        <w:bottom w:val="none" w:sz="0" w:space="0" w:color="auto"/>
        <w:right w:val="none" w:sz="0" w:space="0" w:color="auto"/>
      </w:divBdr>
    </w:div>
    <w:div w:id="2019041143">
      <w:bodyDiv w:val="1"/>
      <w:marLeft w:val="0"/>
      <w:marRight w:val="0"/>
      <w:marTop w:val="0"/>
      <w:marBottom w:val="0"/>
      <w:divBdr>
        <w:top w:val="none" w:sz="0" w:space="0" w:color="auto"/>
        <w:left w:val="none" w:sz="0" w:space="0" w:color="auto"/>
        <w:bottom w:val="none" w:sz="0" w:space="0" w:color="auto"/>
        <w:right w:val="none" w:sz="0" w:space="0" w:color="auto"/>
      </w:divBdr>
    </w:div>
    <w:div w:id="2019185675">
      <w:bodyDiv w:val="1"/>
      <w:marLeft w:val="0"/>
      <w:marRight w:val="0"/>
      <w:marTop w:val="0"/>
      <w:marBottom w:val="0"/>
      <w:divBdr>
        <w:top w:val="none" w:sz="0" w:space="0" w:color="auto"/>
        <w:left w:val="none" w:sz="0" w:space="0" w:color="auto"/>
        <w:bottom w:val="none" w:sz="0" w:space="0" w:color="auto"/>
        <w:right w:val="none" w:sz="0" w:space="0" w:color="auto"/>
      </w:divBdr>
    </w:div>
    <w:div w:id="2019312989">
      <w:bodyDiv w:val="1"/>
      <w:marLeft w:val="0"/>
      <w:marRight w:val="0"/>
      <w:marTop w:val="0"/>
      <w:marBottom w:val="0"/>
      <w:divBdr>
        <w:top w:val="none" w:sz="0" w:space="0" w:color="auto"/>
        <w:left w:val="none" w:sz="0" w:space="0" w:color="auto"/>
        <w:bottom w:val="none" w:sz="0" w:space="0" w:color="auto"/>
        <w:right w:val="none" w:sz="0" w:space="0" w:color="auto"/>
      </w:divBdr>
    </w:div>
    <w:div w:id="2020426245">
      <w:bodyDiv w:val="1"/>
      <w:marLeft w:val="0"/>
      <w:marRight w:val="0"/>
      <w:marTop w:val="0"/>
      <w:marBottom w:val="0"/>
      <w:divBdr>
        <w:top w:val="none" w:sz="0" w:space="0" w:color="auto"/>
        <w:left w:val="none" w:sz="0" w:space="0" w:color="auto"/>
        <w:bottom w:val="none" w:sz="0" w:space="0" w:color="auto"/>
        <w:right w:val="none" w:sz="0" w:space="0" w:color="auto"/>
      </w:divBdr>
    </w:div>
    <w:div w:id="2024555364">
      <w:bodyDiv w:val="1"/>
      <w:marLeft w:val="0"/>
      <w:marRight w:val="0"/>
      <w:marTop w:val="0"/>
      <w:marBottom w:val="0"/>
      <w:divBdr>
        <w:top w:val="none" w:sz="0" w:space="0" w:color="auto"/>
        <w:left w:val="none" w:sz="0" w:space="0" w:color="auto"/>
        <w:bottom w:val="none" w:sz="0" w:space="0" w:color="auto"/>
        <w:right w:val="none" w:sz="0" w:space="0" w:color="auto"/>
      </w:divBdr>
    </w:div>
    <w:div w:id="2031638736">
      <w:bodyDiv w:val="1"/>
      <w:marLeft w:val="0"/>
      <w:marRight w:val="0"/>
      <w:marTop w:val="0"/>
      <w:marBottom w:val="0"/>
      <w:divBdr>
        <w:top w:val="none" w:sz="0" w:space="0" w:color="auto"/>
        <w:left w:val="none" w:sz="0" w:space="0" w:color="auto"/>
        <w:bottom w:val="none" w:sz="0" w:space="0" w:color="auto"/>
        <w:right w:val="none" w:sz="0" w:space="0" w:color="auto"/>
      </w:divBdr>
    </w:div>
    <w:div w:id="2032798983">
      <w:bodyDiv w:val="1"/>
      <w:marLeft w:val="0"/>
      <w:marRight w:val="0"/>
      <w:marTop w:val="0"/>
      <w:marBottom w:val="0"/>
      <w:divBdr>
        <w:top w:val="none" w:sz="0" w:space="0" w:color="auto"/>
        <w:left w:val="none" w:sz="0" w:space="0" w:color="auto"/>
        <w:bottom w:val="none" w:sz="0" w:space="0" w:color="auto"/>
        <w:right w:val="none" w:sz="0" w:space="0" w:color="auto"/>
      </w:divBdr>
    </w:div>
    <w:div w:id="2035570203">
      <w:bodyDiv w:val="1"/>
      <w:marLeft w:val="0"/>
      <w:marRight w:val="0"/>
      <w:marTop w:val="0"/>
      <w:marBottom w:val="0"/>
      <w:divBdr>
        <w:top w:val="none" w:sz="0" w:space="0" w:color="auto"/>
        <w:left w:val="none" w:sz="0" w:space="0" w:color="auto"/>
        <w:bottom w:val="none" w:sz="0" w:space="0" w:color="auto"/>
        <w:right w:val="none" w:sz="0" w:space="0" w:color="auto"/>
      </w:divBdr>
    </w:div>
    <w:div w:id="2036760298">
      <w:bodyDiv w:val="1"/>
      <w:marLeft w:val="0"/>
      <w:marRight w:val="0"/>
      <w:marTop w:val="0"/>
      <w:marBottom w:val="0"/>
      <w:divBdr>
        <w:top w:val="none" w:sz="0" w:space="0" w:color="auto"/>
        <w:left w:val="none" w:sz="0" w:space="0" w:color="auto"/>
        <w:bottom w:val="none" w:sz="0" w:space="0" w:color="auto"/>
        <w:right w:val="none" w:sz="0" w:space="0" w:color="auto"/>
      </w:divBdr>
    </w:div>
    <w:div w:id="2038584462">
      <w:bodyDiv w:val="1"/>
      <w:marLeft w:val="0"/>
      <w:marRight w:val="0"/>
      <w:marTop w:val="0"/>
      <w:marBottom w:val="0"/>
      <w:divBdr>
        <w:top w:val="none" w:sz="0" w:space="0" w:color="auto"/>
        <w:left w:val="none" w:sz="0" w:space="0" w:color="auto"/>
        <w:bottom w:val="none" w:sz="0" w:space="0" w:color="auto"/>
        <w:right w:val="none" w:sz="0" w:space="0" w:color="auto"/>
      </w:divBdr>
    </w:div>
    <w:div w:id="2043049210">
      <w:bodyDiv w:val="1"/>
      <w:marLeft w:val="0"/>
      <w:marRight w:val="0"/>
      <w:marTop w:val="0"/>
      <w:marBottom w:val="0"/>
      <w:divBdr>
        <w:top w:val="none" w:sz="0" w:space="0" w:color="auto"/>
        <w:left w:val="none" w:sz="0" w:space="0" w:color="auto"/>
        <w:bottom w:val="none" w:sz="0" w:space="0" w:color="auto"/>
        <w:right w:val="none" w:sz="0" w:space="0" w:color="auto"/>
      </w:divBdr>
    </w:div>
    <w:div w:id="2046052795">
      <w:bodyDiv w:val="1"/>
      <w:marLeft w:val="0"/>
      <w:marRight w:val="0"/>
      <w:marTop w:val="0"/>
      <w:marBottom w:val="0"/>
      <w:divBdr>
        <w:top w:val="none" w:sz="0" w:space="0" w:color="auto"/>
        <w:left w:val="none" w:sz="0" w:space="0" w:color="auto"/>
        <w:bottom w:val="none" w:sz="0" w:space="0" w:color="auto"/>
        <w:right w:val="none" w:sz="0" w:space="0" w:color="auto"/>
      </w:divBdr>
    </w:div>
    <w:div w:id="2049134825">
      <w:bodyDiv w:val="1"/>
      <w:marLeft w:val="0"/>
      <w:marRight w:val="0"/>
      <w:marTop w:val="0"/>
      <w:marBottom w:val="0"/>
      <w:divBdr>
        <w:top w:val="none" w:sz="0" w:space="0" w:color="auto"/>
        <w:left w:val="none" w:sz="0" w:space="0" w:color="auto"/>
        <w:bottom w:val="none" w:sz="0" w:space="0" w:color="auto"/>
        <w:right w:val="none" w:sz="0" w:space="0" w:color="auto"/>
      </w:divBdr>
    </w:div>
    <w:div w:id="2049910887">
      <w:bodyDiv w:val="1"/>
      <w:marLeft w:val="0"/>
      <w:marRight w:val="0"/>
      <w:marTop w:val="0"/>
      <w:marBottom w:val="0"/>
      <w:divBdr>
        <w:top w:val="none" w:sz="0" w:space="0" w:color="auto"/>
        <w:left w:val="none" w:sz="0" w:space="0" w:color="auto"/>
        <w:bottom w:val="none" w:sz="0" w:space="0" w:color="auto"/>
        <w:right w:val="none" w:sz="0" w:space="0" w:color="auto"/>
      </w:divBdr>
    </w:div>
    <w:div w:id="2051026282">
      <w:bodyDiv w:val="1"/>
      <w:marLeft w:val="0"/>
      <w:marRight w:val="0"/>
      <w:marTop w:val="0"/>
      <w:marBottom w:val="0"/>
      <w:divBdr>
        <w:top w:val="none" w:sz="0" w:space="0" w:color="auto"/>
        <w:left w:val="none" w:sz="0" w:space="0" w:color="auto"/>
        <w:bottom w:val="none" w:sz="0" w:space="0" w:color="auto"/>
        <w:right w:val="none" w:sz="0" w:space="0" w:color="auto"/>
      </w:divBdr>
    </w:div>
    <w:div w:id="2055350568">
      <w:bodyDiv w:val="1"/>
      <w:marLeft w:val="0"/>
      <w:marRight w:val="0"/>
      <w:marTop w:val="0"/>
      <w:marBottom w:val="0"/>
      <w:divBdr>
        <w:top w:val="none" w:sz="0" w:space="0" w:color="auto"/>
        <w:left w:val="none" w:sz="0" w:space="0" w:color="auto"/>
        <w:bottom w:val="none" w:sz="0" w:space="0" w:color="auto"/>
        <w:right w:val="none" w:sz="0" w:space="0" w:color="auto"/>
      </w:divBdr>
    </w:div>
    <w:div w:id="2057271029">
      <w:bodyDiv w:val="1"/>
      <w:marLeft w:val="0"/>
      <w:marRight w:val="0"/>
      <w:marTop w:val="0"/>
      <w:marBottom w:val="0"/>
      <w:divBdr>
        <w:top w:val="none" w:sz="0" w:space="0" w:color="auto"/>
        <w:left w:val="none" w:sz="0" w:space="0" w:color="auto"/>
        <w:bottom w:val="none" w:sz="0" w:space="0" w:color="auto"/>
        <w:right w:val="none" w:sz="0" w:space="0" w:color="auto"/>
      </w:divBdr>
    </w:div>
    <w:div w:id="2060811847">
      <w:bodyDiv w:val="1"/>
      <w:marLeft w:val="0"/>
      <w:marRight w:val="0"/>
      <w:marTop w:val="0"/>
      <w:marBottom w:val="0"/>
      <w:divBdr>
        <w:top w:val="none" w:sz="0" w:space="0" w:color="auto"/>
        <w:left w:val="none" w:sz="0" w:space="0" w:color="auto"/>
        <w:bottom w:val="none" w:sz="0" w:space="0" w:color="auto"/>
        <w:right w:val="none" w:sz="0" w:space="0" w:color="auto"/>
      </w:divBdr>
    </w:div>
    <w:div w:id="2063749683">
      <w:bodyDiv w:val="1"/>
      <w:marLeft w:val="0"/>
      <w:marRight w:val="0"/>
      <w:marTop w:val="0"/>
      <w:marBottom w:val="0"/>
      <w:divBdr>
        <w:top w:val="none" w:sz="0" w:space="0" w:color="auto"/>
        <w:left w:val="none" w:sz="0" w:space="0" w:color="auto"/>
        <w:bottom w:val="none" w:sz="0" w:space="0" w:color="auto"/>
        <w:right w:val="none" w:sz="0" w:space="0" w:color="auto"/>
      </w:divBdr>
    </w:div>
    <w:div w:id="2066757321">
      <w:bodyDiv w:val="1"/>
      <w:marLeft w:val="0"/>
      <w:marRight w:val="0"/>
      <w:marTop w:val="0"/>
      <w:marBottom w:val="0"/>
      <w:divBdr>
        <w:top w:val="none" w:sz="0" w:space="0" w:color="auto"/>
        <w:left w:val="none" w:sz="0" w:space="0" w:color="auto"/>
        <w:bottom w:val="none" w:sz="0" w:space="0" w:color="auto"/>
        <w:right w:val="none" w:sz="0" w:space="0" w:color="auto"/>
      </w:divBdr>
    </w:div>
    <w:div w:id="2067676690">
      <w:bodyDiv w:val="1"/>
      <w:marLeft w:val="0"/>
      <w:marRight w:val="0"/>
      <w:marTop w:val="0"/>
      <w:marBottom w:val="0"/>
      <w:divBdr>
        <w:top w:val="none" w:sz="0" w:space="0" w:color="auto"/>
        <w:left w:val="none" w:sz="0" w:space="0" w:color="auto"/>
        <w:bottom w:val="none" w:sz="0" w:space="0" w:color="auto"/>
        <w:right w:val="none" w:sz="0" w:space="0" w:color="auto"/>
      </w:divBdr>
    </w:div>
    <w:div w:id="2070420928">
      <w:bodyDiv w:val="1"/>
      <w:marLeft w:val="0"/>
      <w:marRight w:val="0"/>
      <w:marTop w:val="0"/>
      <w:marBottom w:val="0"/>
      <w:divBdr>
        <w:top w:val="none" w:sz="0" w:space="0" w:color="auto"/>
        <w:left w:val="none" w:sz="0" w:space="0" w:color="auto"/>
        <w:bottom w:val="none" w:sz="0" w:space="0" w:color="auto"/>
        <w:right w:val="none" w:sz="0" w:space="0" w:color="auto"/>
      </w:divBdr>
    </w:div>
    <w:div w:id="2076203518">
      <w:bodyDiv w:val="1"/>
      <w:marLeft w:val="0"/>
      <w:marRight w:val="0"/>
      <w:marTop w:val="0"/>
      <w:marBottom w:val="0"/>
      <w:divBdr>
        <w:top w:val="none" w:sz="0" w:space="0" w:color="auto"/>
        <w:left w:val="none" w:sz="0" w:space="0" w:color="auto"/>
        <w:bottom w:val="none" w:sz="0" w:space="0" w:color="auto"/>
        <w:right w:val="none" w:sz="0" w:space="0" w:color="auto"/>
      </w:divBdr>
    </w:div>
    <w:div w:id="2086107386">
      <w:bodyDiv w:val="1"/>
      <w:marLeft w:val="0"/>
      <w:marRight w:val="0"/>
      <w:marTop w:val="0"/>
      <w:marBottom w:val="0"/>
      <w:divBdr>
        <w:top w:val="none" w:sz="0" w:space="0" w:color="auto"/>
        <w:left w:val="none" w:sz="0" w:space="0" w:color="auto"/>
        <w:bottom w:val="none" w:sz="0" w:space="0" w:color="auto"/>
        <w:right w:val="none" w:sz="0" w:space="0" w:color="auto"/>
      </w:divBdr>
    </w:div>
    <w:div w:id="2087918751">
      <w:bodyDiv w:val="1"/>
      <w:marLeft w:val="0"/>
      <w:marRight w:val="0"/>
      <w:marTop w:val="0"/>
      <w:marBottom w:val="0"/>
      <w:divBdr>
        <w:top w:val="none" w:sz="0" w:space="0" w:color="auto"/>
        <w:left w:val="none" w:sz="0" w:space="0" w:color="auto"/>
        <w:bottom w:val="none" w:sz="0" w:space="0" w:color="auto"/>
        <w:right w:val="none" w:sz="0" w:space="0" w:color="auto"/>
      </w:divBdr>
    </w:div>
    <w:div w:id="2092315263">
      <w:bodyDiv w:val="1"/>
      <w:marLeft w:val="0"/>
      <w:marRight w:val="0"/>
      <w:marTop w:val="0"/>
      <w:marBottom w:val="0"/>
      <w:divBdr>
        <w:top w:val="none" w:sz="0" w:space="0" w:color="auto"/>
        <w:left w:val="none" w:sz="0" w:space="0" w:color="auto"/>
        <w:bottom w:val="none" w:sz="0" w:space="0" w:color="auto"/>
        <w:right w:val="none" w:sz="0" w:space="0" w:color="auto"/>
      </w:divBdr>
    </w:div>
    <w:div w:id="2094810608">
      <w:bodyDiv w:val="1"/>
      <w:marLeft w:val="0"/>
      <w:marRight w:val="0"/>
      <w:marTop w:val="0"/>
      <w:marBottom w:val="0"/>
      <w:divBdr>
        <w:top w:val="none" w:sz="0" w:space="0" w:color="auto"/>
        <w:left w:val="none" w:sz="0" w:space="0" w:color="auto"/>
        <w:bottom w:val="none" w:sz="0" w:space="0" w:color="auto"/>
        <w:right w:val="none" w:sz="0" w:space="0" w:color="auto"/>
      </w:divBdr>
    </w:div>
    <w:div w:id="2097433882">
      <w:bodyDiv w:val="1"/>
      <w:marLeft w:val="0"/>
      <w:marRight w:val="0"/>
      <w:marTop w:val="0"/>
      <w:marBottom w:val="0"/>
      <w:divBdr>
        <w:top w:val="none" w:sz="0" w:space="0" w:color="auto"/>
        <w:left w:val="none" w:sz="0" w:space="0" w:color="auto"/>
        <w:bottom w:val="none" w:sz="0" w:space="0" w:color="auto"/>
        <w:right w:val="none" w:sz="0" w:space="0" w:color="auto"/>
      </w:divBdr>
    </w:div>
    <w:div w:id="2102602129">
      <w:bodyDiv w:val="1"/>
      <w:marLeft w:val="0"/>
      <w:marRight w:val="0"/>
      <w:marTop w:val="0"/>
      <w:marBottom w:val="0"/>
      <w:divBdr>
        <w:top w:val="none" w:sz="0" w:space="0" w:color="auto"/>
        <w:left w:val="none" w:sz="0" w:space="0" w:color="auto"/>
        <w:bottom w:val="none" w:sz="0" w:space="0" w:color="auto"/>
        <w:right w:val="none" w:sz="0" w:space="0" w:color="auto"/>
      </w:divBdr>
    </w:div>
    <w:div w:id="2108038869">
      <w:bodyDiv w:val="1"/>
      <w:marLeft w:val="0"/>
      <w:marRight w:val="0"/>
      <w:marTop w:val="0"/>
      <w:marBottom w:val="0"/>
      <w:divBdr>
        <w:top w:val="none" w:sz="0" w:space="0" w:color="auto"/>
        <w:left w:val="none" w:sz="0" w:space="0" w:color="auto"/>
        <w:bottom w:val="none" w:sz="0" w:space="0" w:color="auto"/>
        <w:right w:val="none" w:sz="0" w:space="0" w:color="auto"/>
      </w:divBdr>
    </w:div>
    <w:div w:id="2108959339">
      <w:bodyDiv w:val="1"/>
      <w:marLeft w:val="0"/>
      <w:marRight w:val="0"/>
      <w:marTop w:val="0"/>
      <w:marBottom w:val="0"/>
      <w:divBdr>
        <w:top w:val="none" w:sz="0" w:space="0" w:color="auto"/>
        <w:left w:val="none" w:sz="0" w:space="0" w:color="auto"/>
        <w:bottom w:val="none" w:sz="0" w:space="0" w:color="auto"/>
        <w:right w:val="none" w:sz="0" w:space="0" w:color="auto"/>
      </w:divBdr>
    </w:div>
    <w:div w:id="2120029634">
      <w:bodyDiv w:val="1"/>
      <w:marLeft w:val="0"/>
      <w:marRight w:val="0"/>
      <w:marTop w:val="0"/>
      <w:marBottom w:val="0"/>
      <w:divBdr>
        <w:top w:val="none" w:sz="0" w:space="0" w:color="auto"/>
        <w:left w:val="none" w:sz="0" w:space="0" w:color="auto"/>
        <w:bottom w:val="none" w:sz="0" w:space="0" w:color="auto"/>
        <w:right w:val="none" w:sz="0" w:space="0" w:color="auto"/>
      </w:divBdr>
    </w:div>
    <w:div w:id="2122339951">
      <w:bodyDiv w:val="1"/>
      <w:marLeft w:val="0"/>
      <w:marRight w:val="0"/>
      <w:marTop w:val="0"/>
      <w:marBottom w:val="0"/>
      <w:divBdr>
        <w:top w:val="none" w:sz="0" w:space="0" w:color="auto"/>
        <w:left w:val="none" w:sz="0" w:space="0" w:color="auto"/>
        <w:bottom w:val="none" w:sz="0" w:space="0" w:color="auto"/>
        <w:right w:val="none" w:sz="0" w:space="0" w:color="auto"/>
      </w:divBdr>
    </w:div>
    <w:div w:id="2125422475">
      <w:bodyDiv w:val="1"/>
      <w:marLeft w:val="0"/>
      <w:marRight w:val="0"/>
      <w:marTop w:val="0"/>
      <w:marBottom w:val="0"/>
      <w:divBdr>
        <w:top w:val="none" w:sz="0" w:space="0" w:color="auto"/>
        <w:left w:val="none" w:sz="0" w:space="0" w:color="auto"/>
        <w:bottom w:val="none" w:sz="0" w:space="0" w:color="auto"/>
        <w:right w:val="none" w:sz="0" w:space="0" w:color="auto"/>
      </w:divBdr>
    </w:div>
    <w:div w:id="2125692511">
      <w:bodyDiv w:val="1"/>
      <w:marLeft w:val="0"/>
      <w:marRight w:val="0"/>
      <w:marTop w:val="0"/>
      <w:marBottom w:val="0"/>
      <w:divBdr>
        <w:top w:val="none" w:sz="0" w:space="0" w:color="auto"/>
        <w:left w:val="none" w:sz="0" w:space="0" w:color="auto"/>
        <w:bottom w:val="none" w:sz="0" w:space="0" w:color="auto"/>
        <w:right w:val="none" w:sz="0" w:space="0" w:color="auto"/>
      </w:divBdr>
    </w:div>
    <w:div w:id="2129082496">
      <w:bodyDiv w:val="1"/>
      <w:marLeft w:val="0"/>
      <w:marRight w:val="0"/>
      <w:marTop w:val="0"/>
      <w:marBottom w:val="0"/>
      <w:divBdr>
        <w:top w:val="none" w:sz="0" w:space="0" w:color="auto"/>
        <w:left w:val="none" w:sz="0" w:space="0" w:color="auto"/>
        <w:bottom w:val="none" w:sz="0" w:space="0" w:color="auto"/>
        <w:right w:val="none" w:sz="0" w:space="0" w:color="auto"/>
      </w:divBdr>
    </w:div>
    <w:div w:id="2130270385">
      <w:bodyDiv w:val="1"/>
      <w:marLeft w:val="0"/>
      <w:marRight w:val="0"/>
      <w:marTop w:val="0"/>
      <w:marBottom w:val="0"/>
      <w:divBdr>
        <w:top w:val="none" w:sz="0" w:space="0" w:color="auto"/>
        <w:left w:val="none" w:sz="0" w:space="0" w:color="auto"/>
        <w:bottom w:val="none" w:sz="0" w:space="0" w:color="auto"/>
        <w:right w:val="none" w:sz="0" w:space="0" w:color="auto"/>
      </w:divBdr>
    </w:div>
    <w:div w:id="2135365712">
      <w:bodyDiv w:val="1"/>
      <w:marLeft w:val="0"/>
      <w:marRight w:val="0"/>
      <w:marTop w:val="0"/>
      <w:marBottom w:val="0"/>
      <w:divBdr>
        <w:top w:val="none" w:sz="0" w:space="0" w:color="auto"/>
        <w:left w:val="none" w:sz="0" w:space="0" w:color="auto"/>
        <w:bottom w:val="none" w:sz="0" w:space="0" w:color="auto"/>
        <w:right w:val="none" w:sz="0" w:space="0" w:color="auto"/>
      </w:divBdr>
    </w:div>
    <w:div w:id="2135443276">
      <w:bodyDiv w:val="1"/>
      <w:marLeft w:val="0"/>
      <w:marRight w:val="0"/>
      <w:marTop w:val="0"/>
      <w:marBottom w:val="0"/>
      <w:divBdr>
        <w:top w:val="none" w:sz="0" w:space="0" w:color="auto"/>
        <w:left w:val="none" w:sz="0" w:space="0" w:color="auto"/>
        <w:bottom w:val="none" w:sz="0" w:space="0" w:color="auto"/>
        <w:right w:val="none" w:sz="0" w:space="0" w:color="auto"/>
      </w:divBdr>
    </w:div>
    <w:div w:id="2136869548">
      <w:bodyDiv w:val="1"/>
      <w:marLeft w:val="0"/>
      <w:marRight w:val="0"/>
      <w:marTop w:val="0"/>
      <w:marBottom w:val="0"/>
      <w:divBdr>
        <w:top w:val="none" w:sz="0" w:space="0" w:color="auto"/>
        <w:left w:val="none" w:sz="0" w:space="0" w:color="auto"/>
        <w:bottom w:val="none" w:sz="0" w:space="0" w:color="auto"/>
        <w:right w:val="none" w:sz="0" w:space="0" w:color="auto"/>
      </w:divBdr>
    </w:div>
    <w:div w:id="2138058124">
      <w:bodyDiv w:val="1"/>
      <w:marLeft w:val="0"/>
      <w:marRight w:val="0"/>
      <w:marTop w:val="0"/>
      <w:marBottom w:val="0"/>
      <w:divBdr>
        <w:top w:val="none" w:sz="0" w:space="0" w:color="auto"/>
        <w:left w:val="none" w:sz="0" w:space="0" w:color="auto"/>
        <w:bottom w:val="none" w:sz="0" w:space="0" w:color="auto"/>
        <w:right w:val="none" w:sz="0" w:space="0" w:color="auto"/>
      </w:divBdr>
    </w:div>
    <w:div w:id="2138334135">
      <w:bodyDiv w:val="1"/>
      <w:marLeft w:val="0"/>
      <w:marRight w:val="0"/>
      <w:marTop w:val="0"/>
      <w:marBottom w:val="0"/>
      <w:divBdr>
        <w:top w:val="none" w:sz="0" w:space="0" w:color="auto"/>
        <w:left w:val="none" w:sz="0" w:space="0" w:color="auto"/>
        <w:bottom w:val="none" w:sz="0" w:space="0" w:color="auto"/>
        <w:right w:val="none" w:sz="0" w:space="0" w:color="auto"/>
      </w:divBdr>
    </w:div>
    <w:div w:id="2138909088">
      <w:bodyDiv w:val="1"/>
      <w:marLeft w:val="0"/>
      <w:marRight w:val="0"/>
      <w:marTop w:val="0"/>
      <w:marBottom w:val="0"/>
      <w:divBdr>
        <w:top w:val="none" w:sz="0" w:space="0" w:color="auto"/>
        <w:left w:val="none" w:sz="0" w:space="0" w:color="auto"/>
        <w:bottom w:val="none" w:sz="0" w:space="0" w:color="auto"/>
        <w:right w:val="none" w:sz="0" w:space="0" w:color="auto"/>
      </w:divBdr>
    </w:div>
    <w:div w:id="2141070165">
      <w:bodyDiv w:val="1"/>
      <w:marLeft w:val="0"/>
      <w:marRight w:val="0"/>
      <w:marTop w:val="0"/>
      <w:marBottom w:val="0"/>
      <w:divBdr>
        <w:top w:val="none" w:sz="0" w:space="0" w:color="auto"/>
        <w:left w:val="none" w:sz="0" w:space="0" w:color="auto"/>
        <w:bottom w:val="none" w:sz="0" w:space="0" w:color="auto"/>
        <w:right w:val="none" w:sz="0" w:space="0" w:color="auto"/>
      </w:divBdr>
    </w:div>
    <w:div w:id="214199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2.emf"/><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Excel_Worksheet3.xlsx"/><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package" Target="embeddings/Microsoft_Excel_Worksheet1.xlsx"/><Relationship Id="rId25" Type="http://schemas.openxmlformats.org/officeDocument/2006/relationships/package" Target="embeddings/Microsoft_Excel_Worksheet5.xlsx"/><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package" Target="embeddings/Microsoft_Excel_Worksheet7.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5.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file:///C:\Users\Geo\OneDrive\Documents\School\LCBA\201718SEM2\ITE%20316\SP-Thesis\Organizers\FLOWCHART-SDLC%20Workflow.png" TargetMode="External"/><Relationship Id="rId23" Type="http://schemas.openxmlformats.org/officeDocument/2006/relationships/package" Target="embeddings/Microsoft_Excel_Worksheet4.xlsx"/><Relationship Id="rId28" Type="http://schemas.openxmlformats.org/officeDocument/2006/relationships/image" Target="media/image7.emf"/><Relationship Id="rId10" Type="http://schemas.openxmlformats.org/officeDocument/2006/relationships/diagramData" Target="diagrams/data1.xml"/><Relationship Id="rId19" Type="http://schemas.openxmlformats.org/officeDocument/2006/relationships/package" Target="embeddings/Microsoft_Excel_Worksheet2.xlsx"/><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07/relationships/diagramDrawing" Target="diagrams/drawing1.xml"/><Relationship Id="rId22" Type="http://schemas.openxmlformats.org/officeDocument/2006/relationships/image" Target="media/image4.emf"/><Relationship Id="rId27" Type="http://schemas.openxmlformats.org/officeDocument/2006/relationships/package" Target="embeddings/Microsoft_Excel_Worksheet6.xlsx"/><Relationship Id="rId30" Type="http://schemas.openxmlformats.org/officeDocument/2006/relationships/footer" Target="footer1.xml"/><Relationship Id="rId8" Type="http://schemas.openxmlformats.org/officeDocument/2006/relationships/comments" Target="comments.xml"/></Relationships>
</file>

<file path=word/_rels/footnotes.xml.rels><?xml version="1.0" encoding="UTF-8" standalone="yes"?>
<Relationships xmlns="http://schemas.openxmlformats.org/package/2006/relationships"><Relationship Id="rId13" Type="http://schemas.openxmlformats.org/officeDocument/2006/relationships/hyperlink" Target="https://www.theguardian.com/education/2017/apr/15/demanding-workload-driving-young-teachers-out-of-profession" TargetMode="External"/><Relationship Id="rId18" Type="http://schemas.openxmlformats.org/officeDocument/2006/relationships/hyperlink" Target="http://davaotoday.com/main/economy/education/deped-xi-warns-teachers-of-overwork/" TargetMode="External"/><Relationship Id="rId26" Type="http://schemas.openxmlformats.org/officeDocument/2006/relationships/hyperlink" Target="http://www.teachhub.com/time-management-tips-teachers" TargetMode="External"/><Relationship Id="rId21" Type="http://schemas.openxmlformats.org/officeDocument/2006/relationships/hyperlink" Target="https://teamweek.com/blog/2017/10/time-management-vs-task-management/" TargetMode="External"/><Relationship Id="rId34" Type="http://schemas.openxmlformats.org/officeDocument/2006/relationships/hyperlink" Target="https://www.c-sharpcorner.com/uploadfile/40e97e/creating-a-plugin-enabled-application-part-1-of-2/" TargetMode="External"/><Relationship Id="rId7" Type="http://schemas.openxmlformats.org/officeDocument/2006/relationships/hyperlink" Target="https://en.wikipedia.org/wiki/IOS" TargetMode="External"/><Relationship Id="rId12" Type="http://schemas.openxmlformats.org/officeDocument/2006/relationships/hyperlink" Target="http://davaotoday.com/main/economy/education/deped-xi-warns-teachers-of-overwork/" TargetMode="External"/><Relationship Id="rId17" Type="http://schemas.openxmlformats.org/officeDocument/2006/relationships/hyperlink" Target="https://www.theguardian.com/commentisfree/2014/apr/16/culture-overwork-teachers-children-ghosts-schools" TargetMode="External"/><Relationship Id="rId25" Type="http://schemas.openxmlformats.org/officeDocument/2006/relationships/hyperlink" Target="https://www.liquidplanner.com/blog/7-essential-time-management-strategies/" TargetMode="External"/><Relationship Id="rId33" Type="http://schemas.openxmlformats.org/officeDocument/2006/relationships/hyperlink" Target="https://appinventiv.com/blog/choose-best-framework-mobile-app" TargetMode="External"/><Relationship Id="rId38" Type="http://schemas.openxmlformats.org/officeDocument/2006/relationships/hyperlink" Target="https://en.wikipedia.org/wiki/Emotional_Design" TargetMode="External"/><Relationship Id="rId2" Type="http://schemas.openxmlformats.org/officeDocument/2006/relationships/hyperlink" Target="https://en.wikipedia.org/wiki/Activity-centered_design" TargetMode="External"/><Relationship Id="rId16" Type="http://schemas.openxmlformats.org/officeDocument/2006/relationships/hyperlink" Target="https://www.theguardian.com/teacher-network/datablog/2016/mar/22/60-hour-weeks-and-unrealistic-targets-teachers-working-lives-uncovered" TargetMode="External"/><Relationship Id="rId20" Type="http://schemas.openxmlformats.org/officeDocument/2006/relationships/hyperlink" Target="https://en.wikipedia.org/wiki/Time_management" TargetMode="External"/><Relationship Id="rId29" Type="http://schemas.openxmlformats.org/officeDocument/2006/relationships/hyperlink" Target="https://www.geeksforgeeks.org/gate-notes-operating-system-process-scheduling/" TargetMode="External"/><Relationship Id="rId1" Type="http://schemas.openxmlformats.org/officeDocument/2006/relationships/hyperlink" Target="https://www.iea.cc/whats/index.html" TargetMode="External"/><Relationship Id="rId6" Type="http://schemas.openxmlformats.org/officeDocument/2006/relationships/hyperlink" Target="https://en.wikipedia.org/wiki/Emotional_Design" TargetMode="External"/><Relationship Id="rId11" Type="http://schemas.openxmlformats.org/officeDocument/2006/relationships/hyperlink" Target="http://www.philippinesbasiceducation.us/2012/07/when-teachers-are-underpaid.html" TargetMode="External"/><Relationship Id="rId24" Type="http://schemas.openxmlformats.org/officeDocument/2006/relationships/hyperlink" Target="https://businesstips.ph/10-tips-for-better-time-management/" TargetMode="External"/><Relationship Id="rId32" Type="http://schemas.openxmlformats.org/officeDocument/2006/relationships/hyperlink" Target="http://mobile-frameworks-comparison-chart.com/" TargetMode="External"/><Relationship Id="rId37" Type="http://schemas.openxmlformats.org/officeDocument/2006/relationships/hyperlink" Target="https://en.wikipedia.org/wiki/Activity-centered_design" TargetMode="External"/><Relationship Id="rId5" Type="http://schemas.openxmlformats.org/officeDocument/2006/relationships/hyperlink" Target="https://en.wikipedia.org/wiki/List_of_counseling_topics" TargetMode="External"/><Relationship Id="rId15" Type="http://schemas.openxmlformats.org/officeDocument/2006/relationships/hyperlink" Target="http://www.dailymail.co.uk/news/article-3020255/Four-10-new-teachers-don-t-YEAR-classroom-exhausted-stressed-colleagues-says-union-boss.html" TargetMode="External"/><Relationship Id="rId23" Type="http://schemas.openxmlformats.org/officeDocument/2006/relationships/hyperlink" Target="https://lifehacker.com/focus-on-task-management-rather-than-time-management-1719924368" TargetMode="External"/><Relationship Id="rId28" Type="http://schemas.openxmlformats.org/officeDocument/2006/relationships/hyperlink" Target="https://zapier.com/blog/best-task-management-method/" TargetMode="External"/><Relationship Id="rId36" Type="http://schemas.openxmlformats.org/officeDocument/2006/relationships/hyperlink" Target="https://en.wikipedia.org/wiki/Human_factors_and_ergonomics" TargetMode="External"/><Relationship Id="rId10" Type="http://schemas.openxmlformats.org/officeDocument/2006/relationships/hyperlink" Target="https://www.teacherph.com/new-teachers-struggle-real/" TargetMode="External"/><Relationship Id="rId19" Type="http://schemas.openxmlformats.org/officeDocument/2006/relationships/hyperlink" Target="https://www.tes.com/news/school-news/breaking-views/retain-our-best-teachers-we-need-stop-killing-them-planning-marking" TargetMode="External"/><Relationship Id="rId31" Type="http://schemas.openxmlformats.org/officeDocument/2006/relationships/hyperlink" Target="http://www.dlsu.edu.ph/conferences/dlsu-research-congress-proceedings/2017/LLI/LLI-I-020.pdf" TargetMode="External"/><Relationship Id="rId4" Type="http://schemas.openxmlformats.org/officeDocument/2006/relationships/hyperlink" Target="https://en.wikipedia.org/wiki/Android_(operating_system)" TargetMode="External"/><Relationship Id="rId9" Type="http://schemas.openxmlformats.org/officeDocument/2006/relationships/hyperlink" Target="file:///C:\Users\Geo\AppData\Roaming\Microsoft\Word\%3c%3chttps:\www.thoughtco.com\top-teacher-tasks-8422%3e" TargetMode="External"/><Relationship Id="rId14" Type="http://schemas.openxmlformats.org/officeDocument/2006/relationships/hyperlink" Target="http://www2.ljworld.com/news/2007/mar/12/survey_teachers_overworked_lack_sufficient_time_pl/" TargetMode="External"/><Relationship Id="rId22" Type="http://schemas.openxmlformats.org/officeDocument/2006/relationships/hyperlink" Target="https://en.wikipedia.org/wiki/Task_management" TargetMode="External"/><Relationship Id="rId27" Type="http://schemas.openxmlformats.org/officeDocument/2006/relationships/hyperlink" Target="https://sidsavara.com/coveys-time-management-matrix-illustrated/" TargetMode="External"/><Relationship Id="rId30" Type="http://schemas.openxmlformats.org/officeDocument/2006/relationships/hyperlink" Target="https://www.educatorstechnology.com/2017/06/12-good-task-management-apps-for.html" TargetMode="External"/><Relationship Id="rId35" Type="http://schemas.openxmlformats.org/officeDocument/2006/relationships/hyperlink" Target="https://www.iea.cc/whats/index.html" TargetMode="External"/><Relationship Id="rId8" Type="http://schemas.openxmlformats.org/officeDocument/2006/relationships/hyperlink" Target="https://en.wikipedia.org/wiki/Microsoft_Windows" TargetMode="External"/><Relationship Id="rId3" Type="http://schemas.openxmlformats.org/officeDocument/2006/relationships/hyperlink" Target="https://en.wikipedia.org/wiki/Emotional_Design"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6B49F8-4B30-4323-9D14-31D43A1BA036}" type="doc">
      <dgm:prSet loTypeId="urn:microsoft.com/office/officeart/2011/layout/CircleProcess" loCatId="process" qsTypeId="urn:microsoft.com/office/officeart/2005/8/quickstyle/simple1" qsCatId="simple" csTypeId="urn:microsoft.com/office/officeart/2005/8/colors/colorful1" csCatId="colorful" phldr="1"/>
      <dgm:spPr/>
      <dgm:t>
        <a:bodyPr/>
        <a:lstStyle/>
        <a:p>
          <a:endParaRPr lang="en-PH"/>
        </a:p>
      </dgm:t>
    </dgm:pt>
    <dgm:pt modelId="{C556E29C-7201-4BB1-B9C7-9F0EB7E61985}">
      <dgm:prSet phldrT="[Text]" custT="1"/>
      <dgm:spPr/>
      <dgm:t>
        <a:bodyPr/>
        <a:lstStyle/>
        <a:p>
          <a:r>
            <a:rPr lang="en-PH" sz="600"/>
            <a:t>Respondent’s Roles, Tools, Skills, and Workflow</a:t>
          </a:r>
          <a:br>
            <a:rPr lang="en-PH" sz="600"/>
          </a:br>
          <a:r>
            <a:rPr lang="en-PH" sz="600"/>
            <a:t/>
          </a:r>
          <a:br>
            <a:rPr lang="en-PH" sz="600"/>
          </a:br>
          <a:r>
            <a:rPr lang="en-PH" sz="600"/>
            <a:t>Available Development Tools</a:t>
          </a:r>
        </a:p>
      </dgm:t>
    </dgm:pt>
    <dgm:pt modelId="{42020BA8-911A-4278-A0E4-F5552158E7C8}" type="parTrans" cxnId="{A8F9E7FC-61C7-47E2-930A-A313699A3F05}">
      <dgm:prSet/>
      <dgm:spPr/>
      <dgm:t>
        <a:bodyPr/>
        <a:lstStyle/>
        <a:p>
          <a:endParaRPr lang="en-PH" sz="1800"/>
        </a:p>
      </dgm:t>
    </dgm:pt>
    <dgm:pt modelId="{ECADB6DF-3626-479A-A2C0-38985FE01D63}" type="sibTrans" cxnId="{A8F9E7FC-61C7-47E2-930A-A313699A3F05}">
      <dgm:prSet/>
      <dgm:spPr/>
      <dgm:t>
        <a:bodyPr/>
        <a:lstStyle/>
        <a:p>
          <a:endParaRPr lang="en-PH" sz="1800"/>
        </a:p>
      </dgm:t>
    </dgm:pt>
    <dgm:pt modelId="{67C71A3F-F77C-4C8D-86CA-1609DDE1A551}">
      <dgm:prSet phldrT="[Text]" custT="1"/>
      <dgm:spPr/>
      <dgm:t>
        <a:bodyPr/>
        <a:lstStyle/>
        <a:p>
          <a:r>
            <a:rPr lang="en-PH" sz="600"/>
            <a:t>Software Requirements Specification</a:t>
          </a:r>
        </a:p>
        <a:p>
          <a:r>
            <a:rPr lang="en-PH" sz="600"/>
            <a:t>Design Document</a:t>
          </a:r>
        </a:p>
        <a:p>
          <a:r>
            <a:rPr lang="en-PH" sz="600"/>
            <a:t>Development Tools</a:t>
          </a:r>
        </a:p>
        <a:p>
          <a:r>
            <a:rPr lang="en-PH" sz="600"/>
            <a:t>SDLC Model</a:t>
          </a:r>
        </a:p>
      </dgm:t>
    </dgm:pt>
    <dgm:pt modelId="{900C389C-8F7F-40CE-8195-7ED070A2AB45}" type="parTrans" cxnId="{21F19CEA-BAF3-45D6-99BB-9AB800BDC3D3}">
      <dgm:prSet/>
      <dgm:spPr/>
      <dgm:t>
        <a:bodyPr/>
        <a:lstStyle/>
        <a:p>
          <a:endParaRPr lang="en-PH" sz="1800"/>
        </a:p>
      </dgm:t>
    </dgm:pt>
    <dgm:pt modelId="{BA5CD55D-373C-44FC-9015-ADE4CD733DF9}" type="sibTrans" cxnId="{21F19CEA-BAF3-45D6-99BB-9AB800BDC3D3}">
      <dgm:prSet/>
      <dgm:spPr/>
      <dgm:t>
        <a:bodyPr/>
        <a:lstStyle/>
        <a:p>
          <a:endParaRPr lang="en-PH" sz="1800"/>
        </a:p>
      </dgm:t>
    </dgm:pt>
    <dgm:pt modelId="{BD7DD3DF-4868-4CBF-B4F8-5EA8DC59FC7F}">
      <dgm:prSet phldrT="[Text]" custT="1"/>
      <dgm:spPr/>
      <dgm:t>
        <a:bodyPr/>
        <a:lstStyle/>
        <a:p>
          <a:r>
            <a:rPr lang="en-PH" sz="600"/>
            <a:t>Interviews</a:t>
          </a:r>
        </a:p>
      </dgm:t>
    </dgm:pt>
    <dgm:pt modelId="{B7E56CFC-BB7D-48D9-BC78-FD8F0AD2860F}" type="parTrans" cxnId="{F7879593-9B11-4D35-8263-F977016E5F48}">
      <dgm:prSet/>
      <dgm:spPr/>
      <dgm:t>
        <a:bodyPr/>
        <a:lstStyle/>
        <a:p>
          <a:endParaRPr lang="en-PH" sz="1800"/>
        </a:p>
      </dgm:t>
    </dgm:pt>
    <dgm:pt modelId="{7146EECD-751A-4606-A85A-73578910FAFD}" type="sibTrans" cxnId="{F7879593-9B11-4D35-8263-F977016E5F48}">
      <dgm:prSet/>
      <dgm:spPr/>
      <dgm:t>
        <a:bodyPr/>
        <a:lstStyle/>
        <a:p>
          <a:endParaRPr lang="en-PH" sz="1800"/>
        </a:p>
      </dgm:t>
    </dgm:pt>
    <dgm:pt modelId="{9D9F960D-7483-4989-B0B3-55D3A16CB49A}">
      <dgm:prSet phldrT="[Text]" custT="1"/>
      <dgm:spPr/>
      <dgm:t>
        <a:bodyPr/>
        <a:lstStyle/>
        <a:p>
          <a:r>
            <a:rPr lang="en-PH" sz="600"/>
            <a:t>Surveys</a:t>
          </a:r>
        </a:p>
      </dgm:t>
    </dgm:pt>
    <dgm:pt modelId="{9C6FE87C-BDA9-43CB-8341-E5B732DC6AA1}" type="parTrans" cxnId="{EC6B726C-E562-45E3-B65C-1598B05EE27F}">
      <dgm:prSet/>
      <dgm:spPr/>
      <dgm:t>
        <a:bodyPr/>
        <a:lstStyle/>
        <a:p>
          <a:endParaRPr lang="en-PH" sz="1800"/>
        </a:p>
      </dgm:t>
    </dgm:pt>
    <dgm:pt modelId="{A536EDA1-9ED2-4120-8DCE-1A0020F1337E}" type="sibTrans" cxnId="{EC6B726C-E562-45E3-B65C-1598B05EE27F}">
      <dgm:prSet/>
      <dgm:spPr/>
      <dgm:t>
        <a:bodyPr/>
        <a:lstStyle/>
        <a:p>
          <a:endParaRPr lang="en-PH" sz="1800"/>
        </a:p>
      </dgm:t>
    </dgm:pt>
    <dgm:pt modelId="{05C0A9FA-3D2E-4594-848A-C6EBB3883BBD}">
      <dgm:prSet phldrT="[Text]" custT="1"/>
      <dgm:spPr/>
      <dgm:t>
        <a:bodyPr/>
        <a:lstStyle/>
        <a:p>
          <a:r>
            <a:rPr lang="en-PH" sz="600"/>
            <a:t>Documents</a:t>
          </a:r>
        </a:p>
      </dgm:t>
    </dgm:pt>
    <dgm:pt modelId="{695EEC9B-3595-48E8-A692-D8B4351C1C84}" type="parTrans" cxnId="{D7543D41-2BC6-4D5E-8AFC-65E4BE34D6C1}">
      <dgm:prSet/>
      <dgm:spPr/>
      <dgm:t>
        <a:bodyPr/>
        <a:lstStyle/>
        <a:p>
          <a:endParaRPr lang="en-PH" sz="1800"/>
        </a:p>
      </dgm:t>
    </dgm:pt>
    <dgm:pt modelId="{376A8AD5-CC35-4509-8F9B-46F0866042EF}" type="sibTrans" cxnId="{D7543D41-2BC6-4D5E-8AFC-65E4BE34D6C1}">
      <dgm:prSet/>
      <dgm:spPr/>
      <dgm:t>
        <a:bodyPr/>
        <a:lstStyle/>
        <a:p>
          <a:endParaRPr lang="en-PH" sz="1800"/>
        </a:p>
      </dgm:t>
    </dgm:pt>
    <dgm:pt modelId="{4AD7DD09-3BAE-4E9E-8D68-219BCEF1A232}">
      <dgm:prSet phldrT="[Text]" custT="1"/>
      <dgm:spPr/>
      <dgm:t>
        <a:bodyPr/>
        <a:lstStyle/>
        <a:p>
          <a:r>
            <a:rPr lang="en-PH" sz="600"/>
            <a:t>Statistical Treatment</a:t>
          </a:r>
        </a:p>
      </dgm:t>
    </dgm:pt>
    <dgm:pt modelId="{74CB0982-CC2C-43CC-AB9C-E98230BA7A7F}" type="parTrans" cxnId="{76F8F090-0E16-444A-AFB5-BE71900C7102}">
      <dgm:prSet/>
      <dgm:spPr/>
      <dgm:t>
        <a:bodyPr/>
        <a:lstStyle/>
        <a:p>
          <a:endParaRPr lang="en-PH" sz="1800"/>
        </a:p>
      </dgm:t>
    </dgm:pt>
    <dgm:pt modelId="{01520BE1-D539-4B4F-91FE-2BE569E77062}" type="sibTrans" cxnId="{76F8F090-0E16-444A-AFB5-BE71900C7102}">
      <dgm:prSet/>
      <dgm:spPr/>
      <dgm:t>
        <a:bodyPr/>
        <a:lstStyle/>
        <a:p>
          <a:endParaRPr lang="en-PH" sz="1800"/>
        </a:p>
      </dgm:t>
    </dgm:pt>
    <dgm:pt modelId="{B162554F-3D31-46CB-9D51-9EA8EB6763C3}">
      <dgm:prSet phldrT="[Text]" custT="1"/>
      <dgm:spPr/>
      <dgm:t>
        <a:bodyPr/>
        <a:lstStyle/>
        <a:p>
          <a:r>
            <a:rPr lang="en-PH" sz="600"/>
            <a:t>Software Development Life Cycle</a:t>
          </a:r>
        </a:p>
      </dgm:t>
    </dgm:pt>
    <dgm:pt modelId="{EEA7A59C-8008-45A9-B628-C84E75398623}" type="parTrans" cxnId="{3872F16B-5880-43C8-A02B-096A9391AB00}">
      <dgm:prSet/>
      <dgm:spPr/>
      <dgm:t>
        <a:bodyPr/>
        <a:lstStyle/>
        <a:p>
          <a:endParaRPr lang="en-PH" sz="1800"/>
        </a:p>
      </dgm:t>
    </dgm:pt>
    <dgm:pt modelId="{07334749-4B18-4FFA-95F0-047490832CF7}" type="sibTrans" cxnId="{3872F16B-5880-43C8-A02B-096A9391AB00}">
      <dgm:prSet/>
      <dgm:spPr/>
      <dgm:t>
        <a:bodyPr/>
        <a:lstStyle/>
        <a:p>
          <a:endParaRPr lang="en-PH" sz="1800"/>
        </a:p>
      </dgm:t>
    </dgm:pt>
    <dgm:pt modelId="{18AB285B-2D25-484C-A0D6-8005DF330009}">
      <dgm:prSet phldrT="[Text]" custT="1"/>
      <dgm:spPr/>
      <dgm:t>
        <a:bodyPr/>
        <a:lstStyle/>
        <a:p>
          <a:r>
            <a:rPr lang="en-PH" sz="600"/>
            <a:t>Task Management and Toolkit System</a:t>
          </a:r>
          <a:br>
            <a:rPr lang="en-PH" sz="600"/>
          </a:br>
          <a:r>
            <a:rPr lang="en-PH" sz="600"/>
            <a:t/>
          </a:r>
          <a:br>
            <a:rPr lang="en-PH" sz="600"/>
          </a:br>
          <a:r>
            <a:rPr lang="en-PH" sz="600"/>
            <a:t>System Documentation</a:t>
          </a:r>
        </a:p>
      </dgm:t>
    </dgm:pt>
    <dgm:pt modelId="{C5206ABE-BDC0-49A5-97DB-FB5C8896A100}" type="parTrans" cxnId="{10237AB3-9A7D-4542-891C-B5B6E19EA7E2}">
      <dgm:prSet/>
      <dgm:spPr/>
      <dgm:t>
        <a:bodyPr/>
        <a:lstStyle/>
        <a:p>
          <a:endParaRPr lang="en-PH" sz="1800"/>
        </a:p>
      </dgm:t>
    </dgm:pt>
    <dgm:pt modelId="{35E73E45-F759-4701-A7D2-AA8D0D25A296}" type="sibTrans" cxnId="{10237AB3-9A7D-4542-891C-B5B6E19EA7E2}">
      <dgm:prSet/>
      <dgm:spPr/>
      <dgm:t>
        <a:bodyPr/>
        <a:lstStyle/>
        <a:p>
          <a:endParaRPr lang="en-PH" sz="1800"/>
        </a:p>
      </dgm:t>
    </dgm:pt>
    <dgm:pt modelId="{E618AD50-31C4-47F0-AFDF-CB67963F02D7}">
      <dgm:prSet phldrT="[Text]" custT="1"/>
      <dgm:spPr/>
      <dgm:t>
        <a:bodyPr/>
        <a:lstStyle/>
        <a:p>
          <a:r>
            <a:rPr lang="en-PH" sz="600"/>
            <a:t>Management and support systems</a:t>
          </a:r>
        </a:p>
      </dgm:t>
    </dgm:pt>
    <dgm:pt modelId="{9C61E96B-D082-42DC-9871-4F52624BF32C}" type="parTrans" cxnId="{F56BFDF0-733A-448D-BF2A-B184DF0128A0}">
      <dgm:prSet/>
      <dgm:spPr/>
      <dgm:t>
        <a:bodyPr/>
        <a:lstStyle/>
        <a:p>
          <a:endParaRPr lang="en-PH"/>
        </a:p>
      </dgm:t>
    </dgm:pt>
    <dgm:pt modelId="{B11BC07A-A12C-4F53-8D5B-A3764CCB0873}" type="sibTrans" cxnId="{F56BFDF0-733A-448D-BF2A-B184DF0128A0}">
      <dgm:prSet/>
      <dgm:spPr/>
      <dgm:t>
        <a:bodyPr/>
        <a:lstStyle/>
        <a:p>
          <a:endParaRPr lang="en-PH"/>
        </a:p>
      </dgm:t>
    </dgm:pt>
    <dgm:pt modelId="{215F3599-24C1-490F-8D6F-B14B7B31EA12}">
      <dgm:prSet phldrT="[Text]" custT="1"/>
      <dgm:spPr/>
      <dgm:t>
        <a:bodyPr/>
        <a:lstStyle/>
        <a:p>
          <a:r>
            <a:rPr lang="en-PH" sz="600"/>
            <a:t>Processing of Inputs</a:t>
          </a:r>
        </a:p>
      </dgm:t>
    </dgm:pt>
    <dgm:pt modelId="{4F4E0150-9384-4F4D-B191-42446E41F065}" type="parTrans" cxnId="{2FA508BC-F664-48B5-993C-63E0A4017B16}">
      <dgm:prSet/>
      <dgm:spPr/>
      <dgm:t>
        <a:bodyPr/>
        <a:lstStyle/>
        <a:p>
          <a:endParaRPr lang="en-PH"/>
        </a:p>
      </dgm:t>
    </dgm:pt>
    <dgm:pt modelId="{FCD4490E-72F7-4256-89C0-DA3D980B8170}" type="sibTrans" cxnId="{2FA508BC-F664-48B5-993C-63E0A4017B16}">
      <dgm:prSet/>
      <dgm:spPr/>
      <dgm:t>
        <a:bodyPr/>
        <a:lstStyle/>
        <a:p>
          <a:endParaRPr lang="en-PH"/>
        </a:p>
      </dgm:t>
    </dgm:pt>
    <dgm:pt modelId="{0F240FB6-8C6B-4AD6-A973-F35A7CA3EA4E}">
      <dgm:prSet phldrT="[Text]" custT="1"/>
      <dgm:spPr/>
      <dgm:t>
        <a:bodyPr/>
        <a:lstStyle/>
        <a:p>
          <a:r>
            <a:rPr lang="en-PH" sz="600"/>
            <a:t>Comparison and Selection of Tools</a:t>
          </a:r>
        </a:p>
      </dgm:t>
    </dgm:pt>
    <dgm:pt modelId="{22BA1FB6-2BE0-4DB9-85D8-BB6ED5001CF0}" type="parTrans" cxnId="{FF0F5E5A-E68F-4FDA-B3DC-085DE86EA72E}">
      <dgm:prSet/>
      <dgm:spPr/>
      <dgm:t>
        <a:bodyPr/>
        <a:lstStyle/>
        <a:p>
          <a:endParaRPr lang="en-PH"/>
        </a:p>
      </dgm:t>
    </dgm:pt>
    <dgm:pt modelId="{43A1645F-EE79-4602-8415-CA0F663598D8}" type="sibTrans" cxnId="{FF0F5E5A-E68F-4FDA-B3DC-085DE86EA72E}">
      <dgm:prSet/>
      <dgm:spPr/>
      <dgm:t>
        <a:bodyPr/>
        <a:lstStyle/>
        <a:p>
          <a:endParaRPr lang="en-PH"/>
        </a:p>
      </dgm:t>
    </dgm:pt>
    <dgm:pt modelId="{F9685D57-61C4-448A-95A9-77D48854AB4B}">
      <dgm:prSet phldrT="[Text]" custT="1"/>
      <dgm:spPr/>
      <dgm:t>
        <a:bodyPr/>
        <a:lstStyle/>
        <a:p>
          <a:r>
            <a:rPr lang="en-PH" sz="600"/>
            <a:t>Selection of SDLC Model</a:t>
          </a:r>
        </a:p>
      </dgm:t>
    </dgm:pt>
    <dgm:pt modelId="{78B8FC52-603D-49EE-B489-94D6560571E0}" type="parTrans" cxnId="{94CB96C4-67E9-4A28-A32A-D50BBD2D436F}">
      <dgm:prSet/>
      <dgm:spPr/>
      <dgm:t>
        <a:bodyPr/>
        <a:lstStyle/>
        <a:p>
          <a:endParaRPr lang="en-PH"/>
        </a:p>
      </dgm:t>
    </dgm:pt>
    <dgm:pt modelId="{C6579493-AF70-4C13-8F78-A9CF29873679}" type="sibTrans" cxnId="{94CB96C4-67E9-4A28-A32A-D50BBD2D436F}">
      <dgm:prSet/>
      <dgm:spPr/>
      <dgm:t>
        <a:bodyPr/>
        <a:lstStyle/>
        <a:p>
          <a:endParaRPr lang="en-PH"/>
        </a:p>
      </dgm:t>
    </dgm:pt>
    <dgm:pt modelId="{559F37FC-05BB-4744-8836-40BA7133E4A9}">
      <dgm:prSet phldrT="[Text]" custT="1"/>
      <dgm:spPr/>
      <dgm:t>
        <a:bodyPr/>
        <a:lstStyle/>
        <a:p>
          <a:r>
            <a:rPr lang="en-PH" sz="600"/>
            <a:t>User Manual</a:t>
          </a:r>
        </a:p>
      </dgm:t>
    </dgm:pt>
    <dgm:pt modelId="{44715B46-62FE-4A80-A829-58F8E2A4AFB5}" type="parTrans" cxnId="{4EED1B49-5CE9-4A16-AA14-8B871BD34240}">
      <dgm:prSet/>
      <dgm:spPr/>
      <dgm:t>
        <a:bodyPr/>
        <a:lstStyle/>
        <a:p>
          <a:endParaRPr lang="en-PH"/>
        </a:p>
      </dgm:t>
    </dgm:pt>
    <dgm:pt modelId="{E14A5AD2-CB3E-4FA9-837D-B4D1246977D0}" type="sibTrans" cxnId="{4EED1B49-5CE9-4A16-AA14-8B871BD34240}">
      <dgm:prSet/>
      <dgm:spPr/>
      <dgm:t>
        <a:bodyPr/>
        <a:lstStyle/>
        <a:p>
          <a:endParaRPr lang="en-PH"/>
        </a:p>
      </dgm:t>
    </dgm:pt>
    <dgm:pt modelId="{D2079D91-30B3-4B34-9733-EC746102FCA4}">
      <dgm:prSet phldrT="[Text]" custT="1"/>
      <dgm:spPr/>
      <dgm:t>
        <a:bodyPr/>
        <a:lstStyle/>
        <a:p>
          <a:r>
            <a:rPr lang="en-PH" sz="600"/>
            <a:t>Android Front-end</a:t>
          </a:r>
        </a:p>
      </dgm:t>
    </dgm:pt>
    <dgm:pt modelId="{28DBACCE-DC0A-4596-9BE3-24774A00C9A7}" type="parTrans" cxnId="{C71D0C9A-B2E5-4AB6-9C9C-189EDE7D7DC0}">
      <dgm:prSet/>
      <dgm:spPr/>
      <dgm:t>
        <a:bodyPr/>
        <a:lstStyle/>
        <a:p>
          <a:endParaRPr lang="en-PH"/>
        </a:p>
      </dgm:t>
    </dgm:pt>
    <dgm:pt modelId="{0878FF1C-3C74-4410-BE1D-204C5E959BFC}" type="sibTrans" cxnId="{C71D0C9A-B2E5-4AB6-9C9C-189EDE7D7DC0}">
      <dgm:prSet/>
      <dgm:spPr/>
      <dgm:t>
        <a:bodyPr/>
        <a:lstStyle/>
        <a:p>
          <a:endParaRPr lang="en-PH"/>
        </a:p>
      </dgm:t>
    </dgm:pt>
    <dgm:pt modelId="{E24CD133-4EC7-4A15-BEB9-B9860B8F7DB0}">
      <dgm:prSet phldrT="[Text]" custT="1"/>
      <dgm:spPr/>
      <dgm:t>
        <a:bodyPr/>
        <a:lstStyle/>
        <a:p>
          <a:pPr rtl="0"/>
          <a:r>
            <a:rPr lang="en-PH" sz="600"/>
            <a:t>Windows Front-end</a:t>
          </a:r>
        </a:p>
      </dgm:t>
    </dgm:pt>
    <dgm:pt modelId="{0912EE01-1EF0-4471-A9FC-C65EA683C10F}" type="parTrans" cxnId="{7B47A042-CD99-4B63-90E9-01E6D09E4796}">
      <dgm:prSet/>
      <dgm:spPr/>
      <dgm:t>
        <a:bodyPr/>
        <a:lstStyle/>
        <a:p>
          <a:endParaRPr lang="en-PH"/>
        </a:p>
      </dgm:t>
    </dgm:pt>
    <dgm:pt modelId="{1A12CBF1-D353-4D46-9CF6-EC61B7FACBE4}" type="sibTrans" cxnId="{7B47A042-CD99-4B63-90E9-01E6D09E4796}">
      <dgm:prSet/>
      <dgm:spPr/>
      <dgm:t>
        <a:bodyPr/>
        <a:lstStyle/>
        <a:p>
          <a:endParaRPr lang="en-PH"/>
        </a:p>
      </dgm:t>
    </dgm:pt>
    <dgm:pt modelId="{B2DD3AAC-62F9-4F53-8E4E-DDF525028474}">
      <dgm:prSet phldrT="[Text]" custT="1"/>
      <dgm:spPr/>
      <dgm:t>
        <a:bodyPr/>
        <a:lstStyle/>
        <a:p>
          <a:r>
            <a:rPr lang="en-PH" sz="600"/>
            <a:t>Specification</a:t>
          </a:r>
        </a:p>
      </dgm:t>
    </dgm:pt>
    <dgm:pt modelId="{99B6587F-8200-4A12-AFBF-36E2565D042C}" type="parTrans" cxnId="{C2B42C31-7CCF-482A-A4E2-27BBC31A6725}">
      <dgm:prSet/>
      <dgm:spPr/>
      <dgm:t>
        <a:bodyPr/>
        <a:lstStyle/>
        <a:p>
          <a:endParaRPr lang="en-PH"/>
        </a:p>
      </dgm:t>
    </dgm:pt>
    <dgm:pt modelId="{3F4BC88F-E7B6-4DA5-A118-864A419F14DE}" type="sibTrans" cxnId="{C2B42C31-7CCF-482A-A4E2-27BBC31A6725}">
      <dgm:prSet/>
      <dgm:spPr/>
      <dgm:t>
        <a:bodyPr/>
        <a:lstStyle/>
        <a:p>
          <a:endParaRPr lang="en-PH"/>
        </a:p>
      </dgm:t>
    </dgm:pt>
    <dgm:pt modelId="{2C0B33CB-67D7-499F-A28A-072E63289AA0}">
      <dgm:prSet phldrT="[Text]" custT="1"/>
      <dgm:spPr/>
      <dgm:t>
        <a:bodyPr/>
        <a:lstStyle/>
        <a:p>
          <a:r>
            <a:rPr lang="en-PH" sz="600"/>
            <a:t>Development</a:t>
          </a:r>
        </a:p>
      </dgm:t>
    </dgm:pt>
    <dgm:pt modelId="{D2A967C9-1D89-47FC-90DC-E7094005D71D}" type="parTrans" cxnId="{B4740AC3-6A0E-4C4A-8677-9C83CA8E847F}">
      <dgm:prSet/>
      <dgm:spPr/>
      <dgm:t>
        <a:bodyPr/>
        <a:lstStyle/>
        <a:p>
          <a:endParaRPr lang="en-PH"/>
        </a:p>
      </dgm:t>
    </dgm:pt>
    <dgm:pt modelId="{25DBBB43-AAA5-4D85-84F1-69C62B5477CF}" type="sibTrans" cxnId="{B4740AC3-6A0E-4C4A-8677-9C83CA8E847F}">
      <dgm:prSet/>
      <dgm:spPr/>
      <dgm:t>
        <a:bodyPr/>
        <a:lstStyle/>
        <a:p>
          <a:endParaRPr lang="en-PH"/>
        </a:p>
      </dgm:t>
    </dgm:pt>
    <dgm:pt modelId="{D6F7911A-9F19-4F17-A725-C064A061445F}">
      <dgm:prSet phldrT="[Text]" custT="1"/>
      <dgm:spPr/>
      <dgm:t>
        <a:bodyPr/>
        <a:lstStyle/>
        <a:p>
          <a:r>
            <a:rPr lang="en-PH" sz="600"/>
            <a:t>Validation/Verification</a:t>
          </a:r>
        </a:p>
      </dgm:t>
    </dgm:pt>
    <dgm:pt modelId="{714ECA7F-9EF6-4673-8D31-A5B4CEBEFF62}" type="parTrans" cxnId="{0DADF09A-89C1-447E-A867-C50E156B5387}">
      <dgm:prSet/>
      <dgm:spPr/>
      <dgm:t>
        <a:bodyPr/>
        <a:lstStyle/>
        <a:p>
          <a:endParaRPr lang="en-PH"/>
        </a:p>
      </dgm:t>
    </dgm:pt>
    <dgm:pt modelId="{F2F8BBF2-5954-4AA1-9BDB-B4691FDF13C1}" type="sibTrans" cxnId="{0DADF09A-89C1-447E-A867-C50E156B5387}">
      <dgm:prSet/>
      <dgm:spPr/>
      <dgm:t>
        <a:bodyPr/>
        <a:lstStyle/>
        <a:p>
          <a:endParaRPr lang="en-PH"/>
        </a:p>
      </dgm:t>
    </dgm:pt>
    <dgm:pt modelId="{8DB2923F-3ABA-4212-9231-31F41ED29125}">
      <dgm:prSet phldrT="[Text]" custT="1"/>
      <dgm:spPr/>
      <dgm:t>
        <a:bodyPr/>
        <a:lstStyle/>
        <a:p>
          <a:r>
            <a:rPr lang="en-PH" sz="600"/>
            <a:t>Evolution</a:t>
          </a:r>
        </a:p>
      </dgm:t>
    </dgm:pt>
    <dgm:pt modelId="{3EBCA386-958F-4B23-BB6E-B8520E9EA33C}" type="parTrans" cxnId="{1819D9FF-D31D-405A-AE9B-914A358DE99D}">
      <dgm:prSet/>
      <dgm:spPr/>
      <dgm:t>
        <a:bodyPr/>
        <a:lstStyle/>
        <a:p>
          <a:endParaRPr lang="en-PH"/>
        </a:p>
      </dgm:t>
    </dgm:pt>
    <dgm:pt modelId="{9D693D87-3F5C-411E-9E3A-93359788F555}" type="sibTrans" cxnId="{1819D9FF-D31D-405A-AE9B-914A358DE99D}">
      <dgm:prSet/>
      <dgm:spPr/>
      <dgm:t>
        <a:bodyPr/>
        <a:lstStyle/>
        <a:p>
          <a:endParaRPr lang="en-PH"/>
        </a:p>
      </dgm:t>
    </dgm:pt>
    <dgm:pt modelId="{B357294D-81FE-4A4C-AF23-D3CFDA914466}">
      <dgm:prSet phldrT="[Text]" custT="1"/>
      <dgm:spPr/>
      <dgm:t>
        <a:bodyPr/>
        <a:lstStyle/>
        <a:p>
          <a:r>
            <a:rPr lang="en-PH" sz="600"/>
            <a:t>Tool surveys</a:t>
          </a:r>
        </a:p>
      </dgm:t>
    </dgm:pt>
    <dgm:pt modelId="{073940DE-3B51-4093-8455-86686FD10BDC}" type="parTrans" cxnId="{4AEA4A6A-341E-44D9-B778-CDF7AA836230}">
      <dgm:prSet/>
      <dgm:spPr/>
      <dgm:t>
        <a:bodyPr/>
        <a:lstStyle/>
        <a:p>
          <a:endParaRPr lang="en-PH"/>
        </a:p>
      </dgm:t>
    </dgm:pt>
    <dgm:pt modelId="{106397F1-453A-436B-BDDC-F25B57BC2818}" type="sibTrans" cxnId="{4AEA4A6A-341E-44D9-B778-CDF7AA836230}">
      <dgm:prSet/>
      <dgm:spPr/>
      <dgm:t>
        <a:bodyPr/>
        <a:lstStyle/>
        <a:p>
          <a:endParaRPr lang="en-PH"/>
        </a:p>
      </dgm:t>
    </dgm:pt>
    <dgm:pt modelId="{738B76AF-8774-45EE-8494-2E704301A55B}" type="pres">
      <dgm:prSet presAssocID="{546B49F8-4B30-4323-9D14-31D43A1BA036}" presName="Name0" presStyleCnt="0">
        <dgm:presLayoutVars>
          <dgm:chMax val="11"/>
          <dgm:chPref val="11"/>
          <dgm:dir/>
          <dgm:resizeHandles/>
        </dgm:presLayoutVars>
      </dgm:prSet>
      <dgm:spPr/>
      <dgm:t>
        <a:bodyPr/>
        <a:lstStyle/>
        <a:p>
          <a:endParaRPr lang="en-PH"/>
        </a:p>
      </dgm:t>
    </dgm:pt>
    <dgm:pt modelId="{22596664-F5B8-4E0B-A2A5-C9B51CF8E61A}" type="pres">
      <dgm:prSet presAssocID="{18AB285B-2D25-484C-A0D6-8005DF330009}" presName="Accent5" presStyleCnt="0"/>
      <dgm:spPr/>
      <dgm:t>
        <a:bodyPr/>
        <a:lstStyle/>
        <a:p>
          <a:endParaRPr lang="en-PH"/>
        </a:p>
      </dgm:t>
    </dgm:pt>
    <dgm:pt modelId="{DFA761B2-4385-4501-8F63-B03328A64F3C}" type="pres">
      <dgm:prSet presAssocID="{18AB285B-2D25-484C-A0D6-8005DF330009}" presName="Accent" presStyleLbl="node1" presStyleIdx="0" presStyleCnt="5"/>
      <dgm:spPr/>
      <dgm:t>
        <a:bodyPr/>
        <a:lstStyle/>
        <a:p>
          <a:endParaRPr lang="en-PH"/>
        </a:p>
      </dgm:t>
    </dgm:pt>
    <dgm:pt modelId="{3F9E4074-2CC9-4BC7-A785-7C78FB87E729}" type="pres">
      <dgm:prSet presAssocID="{18AB285B-2D25-484C-A0D6-8005DF330009}" presName="ParentBackground5" presStyleCnt="0"/>
      <dgm:spPr/>
      <dgm:t>
        <a:bodyPr/>
        <a:lstStyle/>
        <a:p>
          <a:endParaRPr lang="en-PH"/>
        </a:p>
      </dgm:t>
    </dgm:pt>
    <dgm:pt modelId="{A6ED594C-ED78-4410-AD37-53632562D636}" type="pres">
      <dgm:prSet presAssocID="{18AB285B-2D25-484C-A0D6-8005DF330009}" presName="ParentBackground" presStyleLbl="fgAcc1" presStyleIdx="0" presStyleCnt="5"/>
      <dgm:spPr/>
      <dgm:t>
        <a:bodyPr/>
        <a:lstStyle/>
        <a:p>
          <a:endParaRPr lang="en-PH"/>
        </a:p>
      </dgm:t>
    </dgm:pt>
    <dgm:pt modelId="{D9406CC3-7AF0-4BBD-80F7-480A0070F0C0}" type="pres">
      <dgm:prSet presAssocID="{18AB285B-2D25-484C-A0D6-8005DF330009}" presName="Child5" presStyleLbl="revTx" presStyleIdx="0" presStyleCnt="4">
        <dgm:presLayoutVars>
          <dgm:chMax val="0"/>
          <dgm:chPref val="0"/>
          <dgm:bulletEnabled val="1"/>
        </dgm:presLayoutVars>
      </dgm:prSet>
      <dgm:spPr/>
      <dgm:t>
        <a:bodyPr/>
        <a:lstStyle/>
        <a:p>
          <a:endParaRPr lang="en-PH"/>
        </a:p>
      </dgm:t>
    </dgm:pt>
    <dgm:pt modelId="{143D6237-5F4F-4E32-95D6-D0C753370CA5}" type="pres">
      <dgm:prSet presAssocID="{18AB285B-2D25-484C-A0D6-8005DF330009}" presName="Parent5" presStyleLbl="revTx" presStyleIdx="0" presStyleCnt="4">
        <dgm:presLayoutVars>
          <dgm:chMax val="1"/>
          <dgm:chPref val="1"/>
          <dgm:bulletEnabled val="1"/>
        </dgm:presLayoutVars>
      </dgm:prSet>
      <dgm:spPr/>
      <dgm:t>
        <a:bodyPr/>
        <a:lstStyle/>
        <a:p>
          <a:endParaRPr lang="en-PH"/>
        </a:p>
      </dgm:t>
    </dgm:pt>
    <dgm:pt modelId="{77D09B11-0E3C-4815-AC52-A702189F2508}" type="pres">
      <dgm:prSet presAssocID="{B162554F-3D31-46CB-9D51-9EA8EB6763C3}" presName="Accent4" presStyleCnt="0"/>
      <dgm:spPr/>
      <dgm:t>
        <a:bodyPr/>
        <a:lstStyle/>
        <a:p>
          <a:endParaRPr lang="en-PH"/>
        </a:p>
      </dgm:t>
    </dgm:pt>
    <dgm:pt modelId="{D454CCBE-97EB-4D39-AE86-FB6C1B78A78B}" type="pres">
      <dgm:prSet presAssocID="{B162554F-3D31-46CB-9D51-9EA8EB6763C3}" presName="Accent" presStyleLbl="node1" presStyleIdx="1" presStyleCnt="5"/>
      <dgm:spPr/>
      <dgm:t>
        <a:bodyPr/>
        <a:lstStyle/>
        <a:p>
          <a:endParaRPr lang="en-PH"/>
        </a:p>
      </dgm:t>
    </dgm:pt>
    <dgm:pt modelId="{E6633FDE-31B9-402B-B6A9-D37B972CC4FF}" type="pres">
      <dgm:prSet presAssocID="{B162554F-3D31-46CB-9D51-9EA8EB6763C3}" presName="ParentBackground4" presStyleCnt="0"/>
      <dgm:spPr/>
      <dgm:t>
        <a:bodyPr/>
        <a:lstStyle/>
        <a:p>
          <a:endParaRPr lang="en-PH"/>
        </a:p>
      </dgm:t>
    </dgm:pt>
    <dgm:pt modelId="{45F869F3-77F6-4620-9B98-30E74C97577A}" type="pres">
      <dgm:prSet presAssocID="{B162554F-3D31-46CB-9D51-9EA8EB6763C3}" presName="ParentBackground" presStyleLbl="fgAcc1" presStyleIdx="1" presStyleCnt="5"/>
      <dgm:spPr/>
      <dgm:t>
        <a:bodyPr/>
        <a:lstStyle/>
        <a:p>
          <a:endParaRPr lang="en-PH"/>
        </a:p>
      </dgm:t>
    </dgm:pt>
    <dgm:pt modelId="{117E46C2-5649-4103-825B-BD56500DD1CB}" type="pres">
      <dgm:prSet presAssocID="{B162554F-3D31-46CB-9D51-9EA8EB6763C3}" presName="Child4" presStyleLbl="revTx" presStyleIdx="1" presStyleCnt="4">
        <dgm:presLayoutVars>
          <dgm:chMax val="0"/>
          <dgm:chPref val="0"/>
          <dgm:bulletEnabled val="1"/>
        </dgm:presLayoutVars>
      </dgm:prSet>
      <dgm:spPr/>
      <dgm:t>
        <a:bodyPr/>
        <a:lstStyle/>
        <a:p>
          <a:endParaRPr lang="en-PH"/>
        </a:p>
      </dgm:t>
    </dgm:pt>
    <dgm:pt modelId="{AC1457CD-66DF-4D1C-B895-3A8862EE3B8C}" type="pres">
      <dgm:prSet presAssocID="{B162554F-3D31-46CB-9D51-9EA8EB6763C3}" presName="Parent4" presStyleLbl="revTx" presStyleIdx="1" presStyleCnt="4">
        <dgm:presLayoutVars>
          <dgm:chMax val="1"/>
          <dgm:chPref val="1"/>
          <dgm:bulletEnabled val="1"/>
        </dgm:presLayoutVars>
      </dgm:prSet>
      <dgm:spPr/>
      <dgm:t>
        <a:bodyPr/>
        <a:lstStyle/>
        <a:p>
          <a:endParaRPr lang="en-PH"/>
        </a:p>
      </dgm:t>
    </dgm:pt>
    <dgm:pt modelId="{9495535C-F33F-45E5-81C4-8DD28B8AB8D1}" type="pres">
      <dgm:prSet presAssocID="{67C71A3F-F77C-4C8D-86CA-1609DDE1A551}" presName="Accent3" presStyleCnt="0"/>
      <dgm:spPr/>
      <dgm:t>
        <a:bodyPr/>
        <a:lstStyle/>
        <a:p>
          <a:endParaRPr lang="en-PH"/>
        </a:p>
      </dgm:t>
    </dgm:pt>
    <dgm:pt modelId="{3DE6F454-CC7E-4AD1-8827-6F5DABB122F5}" type="pres">
      <dgm:prSet presAssocID="{67C71A3F-F77C-4C8D-86CA-1609DDE1A551}" presName="Accent" presStyleLbl="node1" presStyleIdx="2" presStyleCnt="5"/>
      <dgm:spPr/>
      <dgm:t>
        <a:bodyPr/>
        <a:lstStyle/>
        <a:p>
          <a:endParaRPr lang="en-PH"/>
        </a:p>
      </dgm:t>
    </dgm:pt>
    <dgm:pt modelId="{D1828954-6C46-44C1-B1C7-56AD3D160B64}" type="pres">
      <dgm:prSet presAssocID="{67C71A3F-F77C-4C8D-86CA-1609DDE1A551}" presName="ParentBackground3" presStyleCnt="0"/>
      <dgm:spPr/>
      <dgm:t>
        <a:bodyPr/>
        <a:lstStyle/>
        <a:p>
          <a:endParaRPr lang="en-PH"/>
        </a:p>
      </dgm:t>
    </dgm:pt>
    <dgm:pt modelId="{B38A595C-C1FA-4C5D-80E1-779A08BBE889}" type="pres">
      <dgm:prSet presAssocID="{67C71A3F-F77C-4C8D-86CA-1609DDE1A551}" presName="ParentBackground" presStyleLbl="fgAcc1" presStyleIdx="2" presStyleCnt="5"/>
      <dgm:spPr/>
      <dgm:t>
        <a:bodyPr/>
        <a:lstStyle/>
        <a:p>
          <a:endParaRPr lang="en-PH"/>
        </a:p>
      </dgm:t>
    </dgm:pt>
    <dgm:pt modelId="{66E2AC42-B3A4-4470-8E4D-409401471110}" type="pres">
      <dgm:prSet presAssocID="{67C71A3F-F77C-4C8D-86CA-1609DDE1A551}" presName="Parent3" presStyleLbl="revTx" presStyleIdx="1" presStyleCnt="4">
        <dgm:presLayoutVars>
          <dgm:chMax val="1"/>
          <dgm:chPref val="1"/>
          <dgm:bulletEnabled val="1"/>
        </dgm:presLayoutVars>
      </dgm:prSet>
      <dgm:spPr/>
      <dgm:t>
        <a:bodyPr/>
        <a:lstStyle/>
        <a:p>
          <a:endParaRPr lang="en-PH"/>
        </a:p>
      </dgm:t>
    </dgm:pt>
    <dgm:pt modelId="{64E47050-0BFE-4763-8B19-0077F9F28718}" type="pres">
      <dgm:prSet presAssocID="{215F3599-24C1-490F-8D6F-B14B7B31EA12}" presName="Accent2" presStyleCnt="0"/>
      <dgm:spPr/>
      <dgm:t>
        <a:bodyPr/>
        <a:lstStyle/>
        <a:p>
          <a:endParaRPr lang="en-PH"/>
        </a:p>
      </dgm:t>
    </dgm:pt>
    <dgm:pt modelId="{92D4D3A8-FA79-446D-9FE1-A456D7167FA1}" type="pres">
      <dgm:prSet presAssocID="{215F3599-24C1-490F-8D6F-B14B7B31EA12}" presName="Accent" presStyleLbl="node1" presStyleIdx="3" presStyleCnt="5"/>
      <dgm:spPr/>
      <dgm:t>
        <a:bodyPr/>
        <a:lstStyle/>
        <a:p>
          <a:endParaRPr lang="en-PH"/>
        </a:p>
      </dgm:t>
    </dgm:pt>
    <dgm:pt modelId="{D3CC9BA5-F528-46A7-A6B5-7944EC49C23D}" type="pres">
      <dgm:prSet presAssocID="{215F3599-24C1-490F-8D6F-B14B7B31EA12}" presName="ParentBackground2" presStyleCnt="0"/>
      <dgm:spPr/>
      <dgm:t>
        <a:bodyPr/>
        <a:lstStyle/>
        <a:p>
          <a:endParaRPr lang="en-PH"/>
        </a:p>
      </dgm:t>
    </dgm:pt>
    <dgm:pt modelId="{74413B3B-C492-42DC-A9C5-CDE3C45C6F35}" type="pres">
      <dgm:prSet presAssocID="{215F3599-24C1-490F-8D6F-B14B7B31EA12}" presName="ParentBackground" presStyleLbl="fgAcc1" presStyleIdx="3" presStyleCnt="5"/>
      <dgm:spPr/>
      <dgm:t>
        <a:bodyPr/>
        <a:lstStyle/>
        <a:p>
          <a:endParaRPr lang="en-PH"/>
        </a:p>
      </dgm:t>
    </dgm:pt>
    <dgm:pt modelId="{96445914-CE7E-40C9-82D7-615B22C9683A}" type="pres">
      <dgm:prSet presAssocID="{215F3599-24C1-490F-8D6F-B14B7B31EA12}" presName="Child2" presStyleLbl="revTx" presStyleIdx="2" presStyleCnt="4">
        <dgm:presLayoutVars>
          <dgm:chMax val="0"/>
          <dgm:chPref val="0"/>
          <dgm:bulletEnabled val="1"/>
        </dgm:presLayoutVars>
      </dgm:prSet>
      <dgm:spPr/>
      <dgm:t>
        <a:bodyPr/>
        <a:lstStyle/>
        <a:p>
          <a:endParaRPr lang="en-PH"/>
        </a:p>
      </dgm:t>
    </dgm:pt>
    <dgm:pt modelId="{D9D700CC-7F2C-4EA2-BAB1-4A6A9D9CBC40}" type="pres">
      <dgm:prSet presAssocID="{215F3599-24C1-490F-8D6F-B14B7B31EA12}" presName="Parent2" presStyleLbl="revTx" presStyleIdx="2" presStyleCnt="4">
        <dgm:presLayoutVars>
          <dgm:chMax val="1"/>
          <dgm:chPref val="1"/>
          <dgm:bulletEnabled val="1"/>
        </dgm:presLayoutVars>
      </dgm:prSet>
      <dgm:spPr/>
      <dgm:t>
        <a:bodyPr/>
        <a:lstStyle/>
        <a:p>
          <a:endParaRPr lang="en-PH"/>
        </a:p>
      </dgm:t>
    </dgm:pt>
    <dgm:pt modelId="{02F4152F-AEAF-494D-9F04-4DE85B706C18}" type="pres">
      <dgm:prSet presAssocID="{C556E29C-7201-4BB1-B9C7-9F0EB7E61985}" presName="Accent1" presStyleCnt="0"/>
      <dgm:spPr/>
      <dgm:t>
        <a:bodyPr/>
        <a:lstStyle/>
        <a:p>
          <a:endParaRPr lang="en-PH"/>
        </a:p>
      </dgm:t>
    </dgm:pt>
    <dgm:pt modelId="{3416A46A-B15F-4AAE-90AE-60A6694D3892}" type="pres">
      <dgm:prSet presAssocID="{C556E29C-7201-4BB1-B9C7-9F0EB7E61985}" presName="Accent" presStyleLbl="node1" presStyleIdx="4" presStyleCnt="5"/>
      <dgm:spPr/>
      <dgm:t>
        <a:bodyPr/>
        <a:lstStyle/>
        <a:p>
          <a:endParaRPr lang="en-PH"/>
        </a:p>
      </dgm:t>
    </dgm:pt>
    <dgm:pt modelId="{87BFE6B4-9C44-4D1D-81FE-B61DEDDB4FD5}" type="pres">
      <dgm:prSet presAssocID="{C556E29C-7201-4BB1-B9C7-9F0EB7E61985}" presName="ParentBackground1" presStyleCnt="0"/>
      <dgm:spPr/>
      <dgm:t>
        <a:bodyPr/>
        <a:lstStyle/>
        <a:p>
          <a:endParaRPr lang="en-PH"/>
        </a:p>
      </dgm:t>
    </dgm:pt>
    <dgm:pt modelId="{664F6048-DE44-467F-ABBE-960DEB899D8D}" type="pres">
      <dgm:prSet presAssocID="{C556E29C-7201-4BB1-B9C7-9F0EB7E61985}" presName="ParentBackground" presStyleLbl="fgAcc1" presStyleIdx="4" presStyleCnt="5"/>
      <dgm:spPr/>
      <dgm:t>
        <a:bodyPr/>
        <a:lstStyle/>
        <a:p>
          <a:endParaRPr lang="en-PH"/>
        </a:p>
      </dgm:t>
    </dgm:pt>
    <dgm:pt modelId="{529456AF-D874-42B1-AF4D-41C43A09F7F1}" type="pres">
      <dgm:prSet presAssocID="{C556E29C-7201-4BB1-B9C7-9F0EB7E61985}" presName="Child1" presStyleLbl="revTx" presStyleIdx="3" presStyleCnt="4">
        <dgm:presLayoutVars>
          <dgm:chMax val="0"/>
          <dgm:chPref val="0"/>
          <dgm:bulletEnabled val="1"/>
        </dgm:presLayoutVars>
      </dgm:prSet>
      <dgm:spPr/>
      <dgm:t>
        <a:bodyPr/>
        <a:lstStyle/>
        <a:p>
          <a:endParaRPr lang="en-PH"/>
        </a:p>
      </dgm:t>
    </dgm:pt>
    <dgm:pt modelId="{F9F94573-97ED-4E6B-8ED1-8130BEC9548D}" type="pres">
      <dgm:prSet presAssocID="{C556E29C-7201-4BB1-B9C7-9F0EB7E61985}" presName="Parent1" presStyleLbl="revTx" presStyleIdx="3" presStyleCnt="4">
        <dgm:presLayoutVars>
          <dgm:chMax val="1"/>
          <dgm:chPref val="1"/>
          <dgm:bulletEnabled val="1"/>
        </dgm:presLayoutVars>
      </dgm:prSet>
      <dgm:spPr/>
      <dgm:t>
        <a:bodyPr/>
        <a:lstStyle/>
        <a:p>
          <a:endParaRPr lang="en-PH"/>
        </a:p>
      </dgm:t>
    </dgm:pt>
  </dgm:ptLst>
  <dgm:cxnLst>
    <dgm:cxn modelId="{2FA508BC-F664-48B5-993C-63E0A4017B16}" srcId="{546B49F8-4B30-4323-9D14-31D43A1BA036}" destId="{215F3599-24C1-490F-8D6F-B14B7B31EA12}" srcOrd="1" destOrd="0" parTransId="{4F4E0150-9384-4F4D-B191-42446E41F065}" sibTransId="{FCD4490E-72F7-4256-89C0-DA3D980B8170}"/>
    <dgm:cxn modelId="{CFA91D87-9CFC-47C6-98B0-9ADEA0C31A39}" type="presOf" srcId="{B162554F-3D31-46CB-9D51-9EA8EB6763C3}" destId="{45F869F3-77F6-4620-9B98-30E74C97577A}" srcOrd="0" destOrd="0" presId="urn:microsoft.com/office/officeart/2011/layout/CircleProcess"/>
    <dgm:cxn modelId="{B4740AC3-6A0E-4C4A-8677-9C83CA8E847F}" srcId="{B162554F-3D31-46CB-9D51-9EA8EB6763C3}" destId="{2C0B33CB-67D7-499F-A28A-072E63289AA0}" srcOrd="1" destOrd="0" parTransId="{D2A967C9-1D89-47FC-90DC-E7094005D71D}" sibTransId="{25DBBB43-AAA5-4D85-84F1-69C62B5477CF}"/>
    <dgm:cxn modelId="{0DADF09A-89C1-447E-A867-C50E156B5387}" srcId="{B162554F-3D31-46CB-9D51-9EA8EB6763C3}" destId="{D6F7911A-9F19-4F17-A725-C064A061445F}" srcOrd="2" destOrd="0" parTransId="{714ECA7F-9EF6-4673-8D31-A5B4CEBEFF62}" sibTransId="{F2F8BBF2-5954-4AA1-9BDB-B4691FDF13C1}"/>
    <dgm:cxn modelId="{517F56D0-E622-46E6-999C-78DAD62B34F4}" type="presOf" srcId="{D6F7911A-9F19-4F17-A725-C064A061445F}" destId="{117E46C2-5649-4103-825B-BD56500DD1CB}" srcOrd="0" destOrd="2" presId="urn:microsoft.com/office/officeart/2011/layout/CircleProcess"/>
    <dgm:cxn modelId="{C71D0C9A-B2E5-4AB6-9C9C-189EDE7D7DC0}" srcId="{18AB285B-2D25-484C-A0D6-8005DF330009}" destId="{D2079D91-30B3-4B34-9733-EC746102FCA4}" srcOrd="0" destOrd="0" parTransId="{28DBACCE-DC0A-4596-9BE3-24774A00C9A7}" sibTransId="{0878FF1C-3C74-4410-BE1D-204C5E959BFC}"/>
    <dgm:cxn modelId="{94CB96C4-67E9-4A28-A32A-D50BBD2D436F}" srcId="{215F3599-24C1-490F-8D6F-B14B7B31EA12}" destId="{F9685D57-61C4-448A-95A9-77D48854AB4B}" srcOrd="2" destOrd="0" parTransId="{78B8FC52-603D-49EE-B489-94D6560571E0}" sibTransId="{C6579493-AF70-4C13-8F78-A9CF29873679}"/>
    <dgm:cxn modelId="{D96DA631-1DB9-4365-882B-D53769729D4B}" type="presOf" srcId="{C556E29C-7201-4BB1-B9C7-9F0EB7E61985}" destId="{664F6048-DE44-467F-ABBE-960DEB899D8D}" srcOrd="0" destOrd="0" presId="urn:microsoft.com/office/officeart/2011/layout/CircleProcess"/>
    <dgm:cxn modelId="{F861FEB5-2017-40EC-88AC-CB1B70E6F128}" type="presOf" srcId="{8DB2923F-3ABA-4212-9231-31F41ED29125}" destId="{117E46C2-5649-4103-825B-BD56500DD1CB}" srcOrd="0" destOrd="3" presId="urn:microsoft.com/office/officeart/2011/layout/CircleProcess"/>
    <dgm:cxn modelId="{1DB3798D-ABD0-42D7-87E8-8A150E8A645C}" type="presOf" srcId="{67C71A3F-F77C-4C8D-86CA-1609DDE1A551}" destId="{66E2AC42-B3A4-4470-8E4D-409401471110}" srcOrd="1" destOrd="0" presId="urn:microsoft.com/office/officeart/2011/layout/CircleProcess"/>
    <dgm:cxn modelId="{F56BFDF0-733A-448D-BF2A-B184DF0128A0}" srcId="{C556E29C-7201-4BB1-B9C7-9F0EB7E61985}" destId="{E618AD50-31C4-47F0-AFDF-CB67963F02D7}" srcOrd="3" destOrd="0" parTransId="{9C61E96B-D082-42DC-9871-4F52624BF32C}" sibTransId="{B11BC07A-A12C-4F53-8D5B-A3764CCB0873}"/>
    <dgm:cxn modelId="{A8F9E7FC-61C7-47E2-930A-A313699A3F05}" srcId="{546B49F8-4B30-4323-9D14-31D43A1BA036}" destId="{C556E29C-7201-4BB1-B9C7-9F0EB7E61985}" srcOrd="0" destOrd="0" parTransId="{42020BA8-911A-4278-A0E4-F5552158E7C8}" sibTransId="{ECADB6DF-3626-479A-A2C0-38985FE01D63}"/>
    <dgm:cxn modelId="{01E737E6-59F3-48B4-B8AA-35900CAEEB50}" type="presOf" srcId="{B357294D-81FE-4A4C-AF23-D3CFDA914466}" destId="{529456AF-D874-42B1-AF4D-41C43A09F7F1}" srcOrd="0" destOrd="4" presId="urn:microsoft.com/office/officeart/2011/layout/CircleProcess"/>
    <dgm:cxn modelId="{FF0F5E5A-E68F-4FDA-B3DC-085DE86EA72E}" srcId="{215F3599-24C1-490F-8D6F-B14B7B31EA12}" destId="{0F240FB6-8C6B-4AD6-A973-F35A7CA3EA4E}" srcOrd="1" destOrd="0" parTransId="{22BA1FB6-2BE0-4DB9-85D8-BB6ED5001CF0}" sibTransId="{43A1645F-EE79-4602-8415-CA0F663598D8}"/>
    <dgm:cxn modelId="{3872F16B-5880-43C8-A02B-096A9391AB00}" srcId="{546B49F8-4B30-4323-9D14-31D43A1BA036}" destId="{B162554F-3D31-46CB-9D51-9EA8EB6763C3}" srcOrd="3" destOrd="0" parTransId="{EEA7A59C-8008-45A9-B628-C84E75398623}" sibTransId="{07334749-4B18-4FFA-95F0-047490832CF7}"/>
    <dgm:cxn modelId="{9CF9A9EB-634A-4AB1-8D2B-24AE33B3AA7E}" type="presOf" srcId="{E24CD133-4EC7-4A15-BEB9-B9860B8F7DB0}" destId="{D9406CC3-7AF0-4BBD-80F7-480A0070F0C0}" srcOrd="0" destOrd="1" presId="urn:microsoft.com/office/officeart/2011/layout/CircleProcess"/>
    <dgm:cxn modelId="{D7543D41-2BC6-4D5E-8AFC-65E4BE34D6C1}" srcId="{C556E29C-7201-4BB1-B9C7-9F0EB7E61985}" destId="{05C0A9FA-3D2E-4594-848A-C6EBB3883BBD}" srcOrd="2" destOrd="0" parTransId="{695EEC9B-3595-48E8-A692-D8B4351C1C84}" sibTransId="{376A8AD5-CC35-4509-8F9B-46F0866042EF}"/>
    <dgm:cxn modelId="{1819D9FF-D31D-405A-AE9B-914A358DE99D}" srcId="{B162554F-3D31-46CB-9D51-9EA8EB6763C3}" destId="{8DB2923F-3ABA-4212-9231-31F41ED29125}" srcOrd="3" destOrd="0" parTransId="{3EBCA386-958F-4B23-BB6E-B8520E9EA33C}" sibTransId="{9D693D87-3F5C-411E-9E3A-93359788F555}"/>
    <dgm:cxn modelId="{71D11D89-9786-4696-83D8-C0B6B68B8C85}" type="presOf" srcId="{559F37FC-05BB-4744-8836-40BA7133E4A9}" destId="{D9406CC3-7AF0-4BBD-80F7-480A0070F0C0}" srcOrd="0" destOrd="2" presId="urn:microsoft.com/office/officeart/2011/layout/CircleProcess"/>
    <dgm:cxn modelId="{85DC20E9-DC49-4091-935B-FFC03A35FBA8}" type="presOf" srcId="{215F3599-24C1-490F-8D6F-B14B7B31EA12}" destId="{D9D700CC-7F2C-4EA2-BAB1-4A6A9D9CBC40}" srcOrd="1" destOrd="0" presId="urn:microsoft.com/office/officeart/2011/layout/CircleProcess"/>
    <dgm:cxn modelId="{E262E193-B659-4E40-AC63-7EB3874FA9DF}" type="presOf" srcId="{215F3599-24C1-490F-8D6F-B14B7B31EA12}" destId="{74413B3B-C492-42DC-A9C5-CDE3C45C6F35}" srcOrd="0" destOrd="0" presId="urn:microsoft.com/office/officeart/2011/layout/CircleProcess"/>
    <dgm:cxn modelId="{4EED1B49-5CE9-4A16-AA14-8B871BD34240}" srcId="{18AB285B-2D25-484C-A0D6-8005DF330009}" destId="{559F37FC-05BB-4744-8836-40BA7133E4A9}" srcOrd="2" destOrd="0" parTransId="{44715B46-62FE-4A80-A829-58F8E2A4AFB5}" sibTransId="{E14A5AD2-CB3E-4FA9-837D-B4D1246977D0}"/>
    <dgm:cxn modelId="{82468721-C1D6-4DD3-83E7-0B4747123EF7}" type="presOf" srcId="{B2DD3AAC-62F9-4F53-8E4E-DDF525028474}" destId="{117E46C2-5649-4103-825B-BD56500DD1CB}" srcOrd="0" destOrd="0" presId="urn:microsoft.com/office/officeart/2011/layout/CircleProcess"/>
    <dgm:cxn modelId="{D2DCE462-1A84-4BE4-A7C3-8D81DD90A867}" type="presOf" srcId="{546B49F8-4B30-4323-9D14-31D43A1BA036}" destId="{738B76AF-8774-45EE-8494-2E704301A55B}" srcOrd="0" destOrd="0" presId="urn:microsoft.com/office/officeart/2011/layout/CircleProcess"/>
    <dgm:cxn modelId="{D7FE9CAB-9CDD-4D26-9EF1-800229FEF3B1}" type="presOf" srcId="{05C0A9FA-3D2E-4594-848A-C6EBB3883BBD}" destId="{529456AF-D874-42B1-AF4D-41C43A09F7F1}" srcOrd="0" destOrd="2" presId="urn:microsoft.com/office/officeart/2011/layout/CircleProcess"/>
    <dgm:cxn modelId="{0D4F15BC-A2B1-4D4A-B9A0-BEE0B7E523D8}" type="presOf" srcId="{2C0B33CB-67D7-499F-A28A-072E63289AA0}" destId="{117E46C2-5649-4103-825B-BD56500DD1CB}" srcOrd="0" destOrd="1" presId="urn:microsoft.com/office/officeart/2011/layout/CircleProcess"/>
    <dgm:cxn modelId="{43DA011B-A1BD-430B-B647-4F1484B20B82}" type="presOf" srcId="{BD7DD3DF-4868-4CBF-B4F8-5EA8DC59FC7F}" destId="{529456AF-D874-42B1-AF4D-41C43A09F7F1}" srcOrd="0" destOrd="0" presId="urn:microsoft.com/office/officeart/2011/layout/CircleProcess"/>
    <dgm:cxn modelId="{89368717-EE6A-4BEB-B6DF-9DEAD39DFC48}" type="presOf" srcId="{18AB285B-2D25-484C-A0D6-8005DF330009}" destId="{A6ED594C-ED78-4410-AD37-53632562D636}" srcOrd="0" destOrd="0" presId="urn:microsoft.com/office/officeart/2011/layout/CircleProcess"/>
    <dgm:cxn modelId="{B419E87C-A37D-4AB1-AC16-5F12F78BA98C}" type="presOf" srcId="{D2079D91-30B3-4B34-9733-EC746102FCA4}" destId="{D9406CC3-7AF0-4BBD-80F7-480A0070F0C0}" srcOrd="0" destOrd="0" presId="urn:microsoft.com/office/officeart/2011/layout/CircleProcess"/>
    <dgm:cxn modelId="{059BECCC-14D5-4F88-B7E9-DB648D9BB53F}" type="presOf" srcId="{B162554F-3D31-46CB-9D51-9EA8EB6763C3}" destId="{AC1457CD-66DF-4D1C-B895-3A8862EE3B8C}" srcOrd="1" destOrd="0" presId="urn:microsoft.com/office/officeart/2011/layout/CircleProcess"/>
    <dgm:cxn modelId="{9CAD4EC6-8C75-4254-9F97-FD7326BD2A64}" type="presOf" srcId="{F9685D57-61C4-448A-95A9-77D48854AB4B}" destId="{96445914-CE7E-40C9-82D7-615B22C9683A}" srcOrd="0" destOrd="2" presId="urn:microsoft.com/office/officeart/2011/layout/CircleProcess"/>
    <dgm:cxn modelId="{ABE2E13C-8E13-44DB-8F6A-DECD2603E95A}" type="presOf" srcId="{67C71A3F-F77C-4C8D-86CA-1609DDE1A551}" destId="{B38A595C-C1FA-4C5D-80E1-779A08BBE889}" srcOrd="0" destOrd="0" presId="urn:microsoft.com/office/officeart/2011/layout/CircleProcess"/>
    <dgm:cxn modelId="{4AEA4A6A-341E-44D9-B778-CDF7AA836230}" srcId="{C556E29C-7201-4BB1-B9C7-9F0EB7E61985}" destId="{B357294D-81FE-4A4C-AF23-D3CFDA914466}" srcOrd="4" destOrd="0" parTransId="{073940DE-3B51-4093-8455-86686FD10BDC}" sibTransId="{106397F1-453A-436B-BDDC-F25B57BC2818}"/>
    <dgm:cxn modelId="{56EA758F-CF5F-4565-B24E-2018BC7503C1}" type="presOf" srcId="{9D9F960D-7483-4989-B0B3-55D3A16CB49A}" destId="{529456AF-D874-42B1-AF4D-41C43A09F7F1}" srcOrd="0" destOrd="1" presId="urn:microsoft.com/office/officeart/2011/layout/CircleProcess"/>
    <dgm:cxn modelId="{C2B42C31-7CCF-482A-A4E2-27BBC31A6725}" srcId="{B162554F-3D31-46CB-9D51-9EA8EB6763C3}" destId="{B2DD3AAC-62F9-4F53-8E4E-DDF525028474}" srcOrd="0" destOrd="0" parTransId="{99B6587F-8200-4A12-AFBF-36E2565D042C}" sibTransId="{3F4BC88F-E7B6-4DA5-A118-864A419F14DE}"/>
    <dgm:cxn modelId="{AEFEDA48-66B0-44DC-B50F-63512589D9D0}" type="presOf" srcId="{4AD7DD09-3BAE-4E9E-8D68-219BCEF1A232}" destId="{96445914-CE7E-40C9-82D7-615B22C9683A}" srcOrd="0" destOrd="0" presId="urn:microsoft.com/office/officeart/2011/layout/CircleProcess"/>
    <dgm:cxn modelId="{10237AB3-9A7D-4542-891C-B5B6E19EA7E2}" srcId="{546B49F8-4B30-4323-9D14-31D43A1BA036}" destId="{18AB285B-2D25-484C-A0D6-8005DF330009}" srcOrd="4" destOrd="0" parTransId="{C5206ABE-BDC0-49A5-97DB-FB5C8896A100}" sibTransId="{35E73E45-F759-4701-A7D2-AA8D0D25A296}"/>
    <dgm:cxn modelId="{A6E5D29E-8E61-4112-AD78-01838104FD77}" type="presOf" srcId="{C556E29C-7201-4BB1-B9C7-9F0EB7E61985}" destId="{F9F94573-97ED-4E6B-8ED1-8130BEC9548D}" srcOrd="1" destOrd="0" presId="urn:microsoft.com/office/officeart/2011/layout/CircleProcess"/>
    <dgm:cxn modelId="{F7879593-9B11-4D35-8263-F977016E5F48}" srcId="{C556E29C-7201-4BB1-B9C7-9F0EB7E61985}" destId="{BD7DD3DF-4868-4CBF-B4F8-5EA8DC59FC7F}" srcOrd="0" destOrd="0" parTransId="{B7E56CFC-BB7D-48D9-BC78-FD8F0AD2860F}" sibTransId="{7146EECD-751A-4606-A85A-73578910FAFD}"/>
    <dgm:cxn modelId="{EC6B726C-E562-45E3-B65C-1598B05EE27F}" srcId="{C556E29C-7201-4BB1-B9C7-9F0EB7E61985}" destId="{9D9F960D-7483-4989-B0B3-55D3A16CB49A}" srcOrd="1" destOrd="0" parTransId="{9C6FE87C-BDA9-43CB-8341-E5B732DC6AA1}" sibTransId="{A536EDA1-9ED2-4120-8DCE-1A0020F1337E}"/>
    <dgm:cxn modelId="{0F5A6908-2569-4C92-A6F3-E009AE37DDB4}" type="presOf" srcId="{0F240FB6-8C6B-4AD6-A973-F35A7CA3EA4E}" destId="{96445914-CE7E-40C9-82D7-615B22C9683A}" srcOrd="0" destOrd="1" presId="urn:microsoft.com/office/officeart/2011/layout/CircleProcess"/>
    <dgm:cxn modelId="{76F8F090-0E16-444A-AFB5-BE71900C7102}" srcId="{215F3599-24C1-490F-8D6F-B14B7B31EA12}" destId="{4AD7DD09-3BAE-4E9E-8D68-219BCEF1A232}" srcOrd="0" destOrd="0" parTransId="{74CB0982-CC2C-43CC-AB9C-E98230BA7A7F}" sibTransId="{01520BE1-D539-4B4F-91FE-2BE569E77062}"/>
    <dgm:cxn modelId="{21F19CEA-BAF3-45D6-99BB-9AB800BDC3D3}" srcId="{546B49F8-4B30-4323-9D14-31D43A1BA036}" destId="{67C71A3F-F77C-4C8D-86CA-1609DDE1A551}" srcOrd="2" destOrd="0" parTransId="{900C389C-8F7F-40CE-8195-7ED070A2AB45}" sibTransId="{BA5CD55D-373C-44FC-9015-ADE4CD733DF9}"/>
    <dgm:cxn modelId="{7B47A042-CD99-4B63-90E9-01E6D09E4796}" srcId="{18AB285B-2D25-484C-A0D6-8005DF330009}" destId="{E24CD133-4EC7-4A15-BEB9-B9860B8F7DB0}" srcOrd="1" destOrd="0" parTransId="{0912EE01-1EF0-4471-A9FC-C65EA683C10F}" sibTransId="{1A12CBF1-D353-4D46-9CF6-EC61B7FACBE4}"/>
    <dgm:cxn modelId="{77DBADF7-924A-4A5B-A915-78932EAE7B22}" type="presOf" srcId="{18AB285B-2D25-484C-A0D6-8005DF330009}" destId="{143D6237-5F4F-4E32-95D6-D0C753370CA5}" srcOrd="1" destOrd="0" presId="urn:microsoft.com/office/officeart/2011/layout/CircleProcess"/>
    <dgm:cxn modelId="{C25A749E-4C71-46A2-B176-340FF4A6E1F4}" type="presOf" srcId="{E618AD50-31C4-47F0-AFDF-CB67963F02D7}" destId="{529456AF-D874-42B1-AF4D-41C43A09F7F1}" srcOrd="0" destOrd="3" presId="urn:microsoft.com/office/officeart/2011/layout/CircleProcess"/>
    <dgm:cxn modelId="{9A32FA29-328F-4EA7-96A1-2C0E8B12EBA3}" type="presParOf" srcId="{738B76AF-8774-45EE-8494-2E704301A55B}" destId="{22596664-F5B8-4E0B-A2A5-C9B51CF8E61A}" srcOrd="0" destOrd="0" presId="urn:microsoft.com/office/officeart/2011/layout/CircleProcess"/>
    <dgm:cxn modelId="{526216A5-5436-43F7-9F77-97F4D5A07400}" type="presParOf" srcId="{22596664-F5B8-4E0B-A2A5-C9B51CF8E61A}" destId="{DFA761B2-4385-4501-8F63-B03328A64F3C}" srcOrd="0" destOrd="0" presId="urn:microsoft.com/office/officeart/2011/layout/CircleProcess"/>
    <dgm:cxn modelId="{412FA1CE-2F29-434F-BDA6-ADDCDAA2A184}" type="presParOf" srcId="{738B76AF-8774-45EE-8494-2E704301A55B}" destId="{3F9E4074-2CC9-4BC7-A785-7C78FB87E729}" srcOrd="1" destOrd="0" presId="urn:microsoft.com/office/officeart/2011/layout/CircleProcess"/>
    <dgm:cxn modelId="{94A0DC55-886B-4BAB-9E3C-D2D3A1A9BD33}" type="presParOf" srcId="{3F9E4074-2CC9-4BC7-A785-7C78FB87E729}" destId="{A6ED594C-ED78-4410-AD37-53632562D636}" srcOrd="0" destOrd="0" presId="urn:microsoft.com/office/officeart/2011/layout/CircleProcess"/>
    <dgm:cxn modelId="{DE9B6B1B-003A-4703-8572-52C727B19789}" type="presParOf" srcId="{738B76AF-8774-45EE-8494-2E704301A55B}" destId="{D9406CC3-7AF0-4BBD-80F7-480A0070F0C0}" srcOrd="2" destOrd="0" presId="urn:microsoft.com/office/officeart/2011/layout/CircleProcess"/>
    <dgm:cxn modelId="{4E2CE17A-8D83-471E-82A5-9FAE56517913}" type="presParOf" srcId="{738B76AF-8774-45EE-8494-2E704301A55B}" destId="{143D6237-5F4F-4E32-95D6-D0C753370CA5}" srcOrd="3" destOrd="0" presId="urn:microsoft.com/office/officeart/2011/layout/CircleProcess"/>
    <dgm:cxn modelId="{7AC1D0B7-71DD-492E-AC8A-5D6EAB624FF8}" type="presParOf" srcId="{738B76AF-8774-45EE-8494-2E704301A55B}" destId="{77D09B11-0E3C-4815-AC52-A702189F2508}" srcOrd="4" destOrd="0" presId="urn:microsoft.com/office/officeart/2011/layout/CircleProcess"/>
    <dgm:cxn modelId="{CB6004FC-1365-411D-9B45-3A8F9E38A21B}" type="presParOf" srcId="{77D09B11-0E3C-4815-AC52-A702189F2508}" destId="{D454CCBE-97EB-4D39-AE86-FB6C1B78A78B}" srcOrd="0" destOrd="0" presId="urn:microsoft.com/office/officeart/2011/layout/CircleProcess"/>
    <dgm:cxn modelId="{9A0B3C49-2670-4FAD-873C-BDBAEFA8BFB2}" type="presParOf" srcId="{738B76AF-8774-45EE-8494-2E704301A55B}" destId="{E6633FDE-31B9-402B-B6A9-D37B972CC4FF}" srcOrd="5" destOrd="0" presId="urn:microsoft.com/office/officeart/2011/layout/CircleProcess"/>
    <dgm:cxn modelId="{9EF98F77-03D4-4810-A9C4-870648197977}" type="presParOf" srcId="{E6633FDE-31B9-402B-B6A9-D37B972CC4FF}" destId="{45F869F3-77F6-4620-9B98-30E74C97577A}" srcOrd="0" destOrd="0" presId="urn:microsoft.com/office/officeart/2011/layout/CircleProcess"/>
    <dgm:cxn modelId="{031DAFEF-F999-4235-BEE5-5E5ECA6424AB}" type="presParOf" srcId="{738B76AF-8774-45EE-8494-2E704301A55B}" destId="{117E46C2-5649-4103-825B-BD56500DD1CB}" srcOrd="6" destOrd="0" presId="urn:microsoft.com/office/officeart/2011/layout/CircleProcess"/>
    <dgm:cxn modelId="{64F821F6-F1D0-4DF7-BD08-207BF2C62B46}" type="presParOf" srcId="{738B76AF-8774-45EE-8494-2E704301A55B}" destId="{AC1457CD-66DF-4D1C-B895-3A8862EE3B8C}" srcOrd="7" destOrd="0" presId="urn:microsoft.com/office/officeart/2011/layout/CircleProcess"/>
    <dgm:cxn modelId="{810542B6-85E4-46FB-AFA0-33C8E608A996}" type="presParOf" srcId="{738B76AF-8774-45EE-8494-2E704301A55B}" destId="{9495535C-F33F-45E5-81C4-8DD28B8AB8D1}" srcOrd="8" destOrd="0" presId="urn:microsoft.com/office/officeart/2011/layout/CircleProcess"/>
    <dgm:cxn modelId="{0CEE59BC-3FE5-445C-B9C7-3B8BEC55EF06}" type="presParOf" srcId="{9495535C-F33F-45E5-81C4-8DD28B8AB8D1}" destId="{3DE6F454-CC7E-4AD1-8827-6F5DABB122F5}" srcOrd="0" destOrd="0" presId="urn:microsoft.com/office/officeart/2011/layout/CircleProcess"/>
    <dgm:cxn modelId="{6D3E4801-5DE5-465B-A550-F7F9F0BC404E}" type="presParOf" srcId="{738B76AF-8774-45EE-8494-2E704301A55B}" destId="{D1828954-6C46-44C1-B1C7-56AD3D160B64}" srcOrd="9" destOrd="0" presId="urn:microsoft.com/office/officeart/2011/layout/CircleProcess"/>
    <dgm:cxn modelId="{02019994-AE78-40A6-AE7C-F7EC324C5F18}" type="presParOf" srcId="{D1828954-6C46-44C1-B1C7-56AD3D160B64}" destId="{B38A595C-C1FA-4C5D-80E1-779A08BBE889}" srcOrd="0" destOrd="0" presId="urn:microsoft.com/office/officeart/2011/layout/CircleProcess"/>
    <dgm:cxn modelId="{8A6EA44D-D204-42D2-8657-436C9C8A3530}" type="presParOf" srcId="{738B76AF-8774-45EE-8494-2E704301A55B}" destId="{66E2AC42-B3A4-4470-8E4D-409401471110}" srcOrd="10" destOrd="0" presId="urn:microsoft.com/office/officeart/2011/layout/CircleProcess"/>
    <dgm:cxn modelId="{6152C69F-B544-433D-BC74-D508ED055A42}" type="presParOf" srcId="{738B76AF-8774-45EE-8494-2E704301A55B}" destId="{64E47050-0BFE-4763-8B19-0077F9F28718}" srcOrd="11" destOrd="0" presId="urn:microsoft.com/office/officeart/2011/layout/CircleProcess"/>
    <dgm:cxn modelId="{59748C99-4669-4CAD-9644-6F76C4402A8C}" type="presParOf" srcId="{64E47050-0BFE-4763-8B19-0077F9F28718}" destId="{92D4D3A8-FA79-446D-9FE1-A456D7167FA1}" srcOrd="0" destOrd="0" presId="urn:microsoft.com/office/officeart/2011/layout/CircleProcess"/>
    <dgm:cxn modelId="{25DA4387-B903-4A22-95AA-7544B10CC751}" type="presParOf" srcId="{738B76AF-8774-45EE-8494-2E704301A55B}" destId="{D3CC9BA5-F528-46A7-A6B5-7944EC49C23D}" srcOrd="12" destOrd="0" presId="urn:microsoft.com/office/officeart/2011/layout/CircleProcess"/>
    <dgm:cxn modelId="{15C5A70E-CE00-4B45-AA89-2C61A1500E07}" type="presParOf" srcId="{D3CC9BA5-F528-46A7-A6B5-7944EC49C23D}" destId="{74413B3B-C492-42DC-A9C5-CDE3C45C6F35}" srcOrd="0" destOrd="0" presId="urn:microsoft.com/office/officeart/2011/layout/CircleProcess"/>
    <dgm:cxn modelId="{0FE1C60C-A591-4481-AC6F-8DACE54B4BE7}" type="presParOf" srcId="{738B76AF-8774-45EE-8494-2E704301A55B}" destId="{96445914-CE7E-40C9-82D7-615B22C9683A}" srcOrd="13" destOrd="0" presId="urn:microsoft.com/office/officeart/2011/layout/CircleProcess"/>
    <dgm:cxn modelId="{DDBBDD8B-5D04-433C-AE22-4FDC28815E78}" type="presParOf" srcId="{738B76AF-8774-45EE-8494-2E704301A55B}" destId="{D9D700CC-7F2C-4EA2-BAB1-4A6A9D9CBC40}" srcOrd="14" destOrd="0" presId="urn:microsoft.com/office/officeart/2011/layout/CircleProcess"/>
    <dgm:cxn modelId="{C36E36DC-97D7-4EE4-B063-7D40F34A7C3D}" type="presParOf" srcId="{738B76AF-8774-45EE-8494-2E704301A55B}" destId="{02F4152F-AEAF-494D-9F04-4DE85B706C18}" srcOrd="15" destOrd="0" presId="urn:microsoft.com/office/officeart/2011/layout/CircleProcess"/>
    <dgm:cxn modelId="{6349762D-02C6-44A7-8F23-2347D476092E}" type="presParOf" srcId="{02F4152F-AEAF-494D-9F04-4DE85B706C18}" destId="{3416A46A-B15F-4AAE-90AE-60A6694D3892}" srcOrd="0" destOrd="0" presId="urn:microsoft.com/office/officeart/2011/layout/CircleProcess"/>
    <dgm:cxn modelId="{1721C752-7EDB-4975-981B-F7C6BE6E71BE}" type="presParOf" srcId="{738B76AF-8774-45EE-8494-2E704301A55B}" destId="{87BFE6B4-9C44-4D1D-81FE-B61DEDDB4FD5}" srcOrd="16" destOrd="0" presId="urn:microsoft.com/office/officeart/2011/layout/CircleProcess"/>
    <dgm:cxn modelId="{97AAAA36-45E2-404A-B917-8F817317B3DE}" type="presParOf" srcId="{87BFE6B4-9C44-4D1D-81FE-B61DEDDB4FD5}" destId="{664F6048-DE44-467F-ABBE-960DEB899D8D}" srcOrd="0" destOrd="0" presId="urn:microsoft.com/office/officeart/2011/layout/CircleProcess"/>
    <dgm:cxn modelId="{58066824-A7A9-4AE0-B490-616F960082DF}" type="presParOf" srcId="{738B76AF-8774-45EE-8494-2E704301A55B}" destId="{529456AF-D874-42B1-AF4D-41C43A09F7F1}" srcOrd="17" destOrd="0" presId="urn:microsoft.com/office/officeart/2011/layout/CircleProcess"/>
    <dgm:cxn modelId="{E5A92589-38DD-42A7-97EF-43AA928EBD54}" type="presParOf" srcId="{738B76AF-8774-45EE-8494-2E704301A55B}" destId="{F9F94573-97ED-4E6B-8ED1-8130BEC9548D}" srcOrd="18" destOrd="0" presId="urn:microsoft.com/office/officeart/2011/layout/Circle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761B2-4385-4501-8F63-B03328A64F3C}">
      <dsp:nvSpPr>
        <dsp:cNvPr id="0" name=""/>
        <dsp:cNvSpPr/>
      </dsp:nvSpPr>
      <dsp:spPr>
        <a:xfrm>
          <a:off x="4446811" y="226242"/>
          <a:ext cx="1019778" cy="1019945"/>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ED594C-ED78-4410-AD37-53632562D636}">
      <dsp:nvSpPr>
        <dsp:cNvPr id="0" name=""/>
        <dsp:cNvSpPr/>
      </dsp:nvSpPr>
      <dsp:spPr>
        <a:xfrm>
          <a:off x="4480460" y="260246"/>
          <a:ext cx="951938" cy="951937"/>
        </a:xfrm>
        <a:prstGeom prst="ellipse">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Task Management and Toolkit System</a:t>
          </a:r>
          <a:br>
            <a:rPr lang="en-PH" sz="600" kern="1200"/>
          </a:br>
          <a:r>
            <a:rPr lang="en-PH" sz="600" kern="1200"/>
            <a:t/>
          </a:r>
          <a:br>
            <a:rPr lang="en-PH" sz="600" kern="1200"/>
          </a:br>
          <a:r>
            <a:rPr lang="en-PH" sz="600" kern="1200"/>
            <a:t>System Documentation</a:t>
          </a:r>
        </a:p>
      </dsp:txBody>
      <dsp:txXfrm>
        <a:off x="4616684" y="396263"/>
        <a:ext cx="680033" cy="679904"/>
      </dsp:txXfrm>
    </dsp:sp>
    <dsp:sp modelId="{D9406CC3-7AF0-4BBD-80F7-480A0070F0C0}">
      <dsp:nvSpPr>
        <dsp:cNvPr id="0" name=""/>
        <dsp:cNvSpPr/>
      </dsp:nvSpPr>
      <dsp:spPr>
        <a:xfrm>
          <a:off x="4480460" y="1264980"/>
          <a:ext cx="951938" cy="559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marL="57150" lvl="1" indent="-57150" algn="l" defTabSz="266700">
            <a:lnSpc>
              <a:spcPct val="90000"/>
            </a:lnSpc>
            <a:spcBef>
              <a:spcPct val="0"/>
            </a:spcBef>
            <a:spcAft>
              <a:spcPct val="15000"/>
            </a:spcAft>
            <a:buChar char="••"/>
          </a:pPr>
          <a:r>
            <a:rPr lang="en-PH" sz="600" kern="1200"/>
            <a:t>Android Front-end</a:t>
          </a:r>
        </a:p>
        <a:p>
          <a:pPr marL="57150" lvl="1" indent="-57150" algn="l" defTabSz="266700" rtl="0">
            <a:lnSpc>
              <a:spcPct val="90000"/>
            </a:lnSpc>
            <a:spcBef>
              <a:spcPct val="0"/>
            </a:spcBef>
            <a:spcAft>
              <a:spcPct val="15000"/>
            </a:spcAft>
            <a:buChar char="••"/>
          </a:pPr>
          <a:r>
            <a:rPr lang="en-PH" sz="600" kern="1200"/>
            <a:t>Windows Front-end</a:t>
          </a:r>
        </a:p>
        <a:p>
          <a:pPr marL="57150" lvl="1" indent="-57150" algn="l" defTabSz="266700">
            <a:lnSpc>
              <a:spcPct val="90000"/>
            </a:lnSpc>
            <a:spcBef>
              <a:spcPct val="0"/>
            </a:spcBef>
            <a:spcAft>
              <a:spcPct val="15000"/>
            </a:spcAft>
            <a:buChar char="••"/>
          </a:pPr>
          <a:r>
            <a:rPr lang="en-PH" sz="600" kern="1200"/>
            <a:t>User Manual</a:t>
          </a:r>
        </a:p>
      </dsp:txBody>
      <dsp:txXfrm>
        <a:off x="4480460" y="1264980"/>
        <a:ext cx="951938" cy="559099"/>
      </dsp:txXfrm>
    </dsp:sp>
    <dsp:sp modelId="{D454CCBE-97EB-4D39-AE86-FB6C1B78A78B}">
      <dsp:nvSpPr>
        <dsp:cNvPr id="0" name=""/>
        <dsp:cNvSpPr/>
      </dsp:nvSpPr>
      <dsp:spPr>
        <a:xfrm rot="2700000">
          <a:off x="3392357" y="226295"/>
          <a:ext cx="1019661" cy="1019661"/>
        </a:xfrm>
        <a:prstGeom prst="teardrop">
          <a:avLst>
            <a:gd name="adj" fmla="val 10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F869F3-77F6-4620-9B98-30E74C97577A}">
      <dsp:nvSpPr>
        <dsp:cNvPr id="0" name=""/>
        <dsp:cNvSpPr/>
      </dsp:nvSpPr>
      <dsp:spPr>
        <a:xfrm>
          <a:off x="3427032" y="260246"/>
          <a:ext cx="951938" cy="951937"/>
        </a:xfrm>
        <a:prstGeom prst="ellipse">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Software Development Life Cycle</a:t>
          </a:r>
        </a:p>
      </dsp:txBody>
      <dsp:txXfrm>
        <a:off x="3562713" y="396263"/>
        <a:ext cx="680033" cy="679904"/>
      </dsp:txXfrm>
    </dsp:sp>
    <dsp:sp modelId="{117E46C2-5649-4103-825B-BD56500DD1CB}">
      <dsp:nvSpPr>
        <dsp:cNvPr id="0" name=""/>
        <dsp:cNvSpPr/>
      </dsp:nvSpPr>
      <dsp:spPr>
        <a:xfrm>
          <a:off x="3427032" y="1264980"/>
          <a:ext cx="951938" cy="559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marL="57150" lvl="1" indent="-57150" algn="l" defTabSz="266700">
            <a:lnSpc>
              <a:spcPct val="90000"/>
            </a:lnSpc>
            <a:spcBef>
              <a:spcPct val="0"/>
            </a:spcBef>
            <a:spcAft>
              <a:spcPct val="15000"/>
            </a:spcAft>
            <a:buChar char="••"/>
          </a:pPr>
          <a:r>
            <a:rPr lang="en-PH" sz="600" kern="1200"/>
            <a:t>Specification</a:t>
          </a:r>
        </a:p>
        <a:p>
          <a:pPr marL="57150" lvl="1" indent="-57150" algn="l" defTabSz="266700">
            <a:lnSpc>
              <a:spcPct val="90000"/>
            </a:lnSpc>
            <a:spcBef>
              <a:spcPct val="0"/>
            </a:spcBef>
            <a:spcAft>
              <a:spcPct val="15000"/>
            </a:spcAft>
            <a:buChar char="••"/>
          </a:pPr>
          <a:r>
            <a:rPr lang="en-PH" sz="600" kern="1200"/>
            <a:t>Development</a:t>
          </a:r>
        </a:p>
        <a:p>
          <a:pPr marL="57150" lvl="1" indent="-57150" algn="l" defTabSz="266700">
            <a:lnSpc>
              <a:spcPct val="90000"/>
            </a:lnSpc>
            <a:spcBef>
              <a:spcPct val="0"/>
            </a:spcBef>
            <a:spcAft>
              <a:spcPct val="15000"/>
            </a:spcAft>
            <a:buChar char="••"/>
          </a:pPr>
          <a:r>
            <a:rPr lang="en-PH" sz="600" kern="1200"/>
            <a:t>Validation/Verification</a:t>
          </a:r>
        </a:p>
        <a:p>
          <a:pPr marL="57150" lvl="1" indent="-57150" algn="l" defTabSz="266700">
            <a:lnSpc>
              <a:spcPct val="90000"/>
            </a:lnSpc>
            <a:spcBef>
              <a:spcPct val="0"/>
            </a:spcBef>
            <a:spcAft>
              <a:spcPct val="15000"/>
            </a:spcAft>
            <a:buChar char="••"/>
          </a:pPr>
          <a:r>
            <a:rPr lang="en-PH" sz="600" kern="1200"/>
            <a:t>Evolution</a:t>
          </a:r>
        </a:p>
      </dsp:txBody>
      <dsp:txXfrm>
        <a:off x="3427032" y="1264980"/>
        <a:ext cx="951938" cy="559099"/>
      </dsp:txXfrm>
    </dsp:sp>
    <dsp:sp modelId="{3DE6F454-CC7E-4AD1-8827-6F5DABB122F5}">
      <dsp:nvSpPr>
        <dsp:cNvPr id="0" name=""/>
        <dsp:cNvSpPr/>
      </dsp:nvSpPr>
      <dsp:spPr>
        <a:xfrm rot="2700000">
          <a:off x="2338929" y="226295"/>
          <a:ext cx="1019661" cy="1019661"/>
        </a:xfrm>
        <a:prstGeom prst="teardrop">
          <a:avLst>
            <a:gd name="adj" fmla="val 10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8A595C-C1FA-4C5D-80E1-779A08BBE889}">
      <dsp:nvSpPr>
        <dsp:cNvPr id="0" name=""/>
        <dsp:cNvSpPr/>
      </dsp:nvSpPr>
      <dsp:spPr>
        <a:xfrm>
          <a:off x="2373062" y="260246"/>
          <a:ext cx="951938" cy="951937"/>
        </a:xfrm>
        <a:prstGeom prst="ellipse">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Software Requirements Specification</a:t>
          </a:r>
        </a:p>
        <a:p>
          <a:pPr lvl="0" algn="ctr" defTabSz="266700">
            <a:lnSpc>
              <a:spcPct val="90000"/>
            </a:lnSpc>
            <a:spcBef>
              <a:spcPct val="0"/>
            </a:spcBef>
            <a:spcAft>
              <a:spcPct val="35000"/>
            </a:spcAft>
          </a:pPr>
          <a:r>
            <a:rPr lang="en-PH" sz="600" kern="1200"/>
            <a:t>Design Document</a:t>
          </a:r>
        </a:p>
        <a:p>
          <a:pPr lvl="0" algn="ctr" defTabSz="266700">
            <a:lnSpc>
              <a:spcPct val="90000"/>
            </a:lnSpc>
            <a:spcBef>
              <a:spcPct val="0"/>
            </a:spcBef>
            <a:spcAft>
              <a:spcPct val="35000"/>
            </a:spcAft>
          </a:pPr>
          <a:r>
            <a:rPr lang="en-PH" sz="600" kern="1200"/>
            <a:t>Development Tools</a:t>
          </a:r>
        </a:p>
        <a:p>
          <a:pPr lvl="0" algn="ctr" defTabSz="266700">
            <a:lnSpc>
              <a:spcPct val="90000"/>
            </a:lnSpc>
            <a:spcBef>
              <a:spcPct val="0"/>
            </a:spcBef>
            <a:spcAft>
              <a:spcPct val="35000"/>
            </a:spcAft>
          </a:pPr>
          <a:r>
            <a:rPr lang="en-PH" sz="600" kern="1200"/>
            <a:t>SDLC Model</a:t>
          </a:r>
        </a:p>
      </dsp:txBody>
      <dsp:txXfrm>
        <a:off x="2508743" y="396263"/>
        <a:ext cx="680033" cy="679904"/>
      </dsp:txXfrm>
    </dsp:sp>
    <dsp:sp modelId="{92D4D3A8-FA79-446D-9FE1-A456D7167FA1}">
      <dsp:nvSpPr>
        <dsp:cNvPr id="0" name=""/>
        <dsp:cNvSpPr/>
      </dsp:nvSpPr>
      <dsp:spPr>
        <a:xfrm rot="2700000">
          <a:off x="1284958" y="226295"/>
          <a:ext cx="1019661" cy="1019661"/>
        </a:xfrm>
        <a:prstGeom prst="teardrop">
          <a:avLst>
            <a:gd name="adj" fmla="val 10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413B3B-C492-42DC-A9C5-CDE3C45C6F35}">
      <dsp:nvSpPr>
        <dsp:cNvPr id="0" name=""/>
        <dsp:cNvSpPr/>
      </dsp:nvSpPr>
      <dsp:spPr>
        <a:xfrm>
          <a:off x="1319091" y="260246"/>
          <a:ext cx="951938" cy="951937"/>
        </a:xfrm>
        <a:prstGeom prst="ellipse">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Processing of Inputs</a:t>
          </a:r>
        </a:p>
      </dsp:txBody>
      <dsp:txXfrm>
        <a:off x="1455315" y="396263"/>
        <a:ext cx="680033" cy="679904"/>
      </dsp:txXfrm>
    </dsp:sp>
    <dsp:sp modelId="{96445914-CE7E-40C9-82D7-615B22C9683A}">
      <dsp:nvSpPr>
        <dsp:cNvPr id="0" name=""/>
        <dsp:cNvSpPr/>
      </dsp:nvSpPr>
      <dsp:spPr>
        <a:xfrm>
          <a:off x="1319091" y="1264980"/>
          <a:ext cx="951938" cy="559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marL="57150" lvl="1" indent="-57150" algn="l" defTabSz="266700">
            <a:lnSpc>
              <a:spcPct val="90000"/>
            </a:lnSpc>
            <a:spcBef>
              <a:spcPct val="0"/>
            </a:spcBef>
            <a:spcAft>
              <a:spcPct val="15000"/>
            </a:spcAft>
            <a:buChar char="••"/>
          </a:pPr>
          <a:r>
            <a:rPr lang="en-PH" sz="600" kern="1200"/>
            <a:t>Statistical Treatment</a:t>
          </a:r>
        </a:p>
        <a:p>
          <a:pPr marL="57150" lvl="1" indent="-57150" algn="l" defTabSz="266700">
            <a:lnSpc>
              <a:spcPct val="90000"/>
            </a:lnSpc>
            <a:spcBef>
              <a:spcPct val="0"/>
            </a:spcBef>
            <a:spcAft>
              <a:spcPct val="15000"/>
            </a:spcAft>
            <a:buChar char="••"/>
          </a:pPr>
          <a:r>
            <a:rPr lang="en-PH" sz="600" kern="1200"/>
            <a:t>Comparison and Selection of Tools</a:t>
          </a:r>
        </a:p>
        <a:p>
          <a:pPr marL="57150" lvl="1" indent="-57150" algn="l" defTabSz="266700">
            <a:lnSpc>
              <a:spcPct val="90000"/>
            </a:lnSpc>
            <a:spcBef>
              <a:spcPct val="0"/>
            </a:spcBef>
            <a:spcAft>
              <a:spcPct val="15000"/>
            </a:spcAft>
            <a:buChar char="••"/>
          </a:pPr>
          <a:r>
            <a:rPr lang="en-PH" sz="600" kern="1200"/>
            <a:t>Selection of SDLC Model</a:t>
          </a:r>
        </a:p>
      </dsp:txBody>
      <dsp:txXfrm>
        <a:off x="1319091" y="1264980"/>
        <a:ext cx="951938" cy="559099"/>
      </dsp:txXfrm>
    </dsp:sp>
    <dsp:sp modelId="{3416A46A-B15F-4AAE-90AE-60A6694D3892}">
      <dsp:nvSpPr>
        <dsp:cNvPr id="0" name=""/>
        <dsp:cNvSpPr/>
      </dsp:nvSpPr>
      <dsp:spPr>
        <a:xfrm rot="2700000">
          <a:off x="230988" y="226295"/>
          <a:ext cx="1019661" cy="1019661"/>
        </a:xfrm>
        <a:prstGeom prst="teardrop">
          <a:avLst>
            <a:gd name="adj" fmla="val 10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4F6048-DE44-467F-ABBE-960DEB899D8D}">
      <dsp:nvSpPr>
        <dsp:cNvPr id="0" name=""/>
        <dsp:cNvSpPr/>
      </dsp:nvSpPr>
      <dsp:spPr>
        <a:xfrm>
          <a:off x="265120" y="260246"/>
          <a:ext cx="951938" cy="951937"/>
        </a:xfrm>
        <a:prstGeom prst="ellipse">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PH" sz="600" kern="1200"/>
            <a:t>Respondent’s Roles, Tools, Skills, and Workflow</a:t>
          </a:r>
          <a:br>
            <a:rPr lang="en-PH" sz="600" kern="1200"/>
          </a:br>
          <a:r>
            <a:rPr lang="en-PH" sz="600" kern="1200"/>
            <a:t/>
          </a:r>
          <a:br>
            <a:rPr lang="en-PH" sz="600" kern="1200"/>
          </a:br>
          <a:r>
            <a:rPr lang="en-PH" sz="600" kern="1200"/>
            <a:t>Available Development Tools</a:t>
          </a:r>
        </a:p>
      </dsp:txBody>
      <dsp:txXfrm>
        <a:off x="401344" y="396263"/>
        <a:ext cx="680033" cy="679904"/>
      </dsp:txXfrm>
    </dsp:sp>
    <dsp:sp modelId="{529456AF-D874-42B1-AF4D-41C43A09F7F1}">
      <dsp:nvSpPr>
        <dsp:cNvPr id="0" name=""/>
        <dsp:cNvSpPr/>
      </dsp:nvSpPr>
      <dsp:spPr>
        <a:xfrm>
          <a:off x="265120" y="1264980"/>
          <a:ext cx="951938" cy="5590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marL="57150" lvl="1" indent="-57150" algn="l" defTabSz="266700">
            <a:lnSpc>
              <a:spcPct val="90000"/>
            </a:lnSpc>
            <a:spcBef>
              <a:spcPct val="0"/>
            </a:spcBef>
            <a:spcAft>
              <a:spcPct val="15000"/>
            </a:spcAft>
            <a:buChar char="••"/>
          </a:pPr>
          <a:r>
            <a:rPr lang="en-PH" sz="600" kern="1200"/>
            <a:t>Interviews</a:t>
          </a:r>
        </a:p>
        <a:p>
          <a:pPr marL="57150" lvl="1" indent="-57150" algn="l" defTabSz="266700">
            <a:lnSpc>
              <a:spcPct val="90000"/>
            </a:lnSpc>
            <a:spcBef>
              <a:spcPct val="0"/>
            </a:spcBef>
            <a:spcAft>
              <a:spcPct val="15000"/>
            </a:spcAft>
            <a:buChar char="••"/>
          </a:pPr>
          <a:r>
            <a:rPr lang="en-PH" sz="600" kern="1200"/>
            <a:t>Surveys</a:t>
          </a:r>
        </a:p>
        <a:p>
          <a:pPr marL="57150" lvl="1" indent="-57150" algn="l" defTabSz="266700">
            <a:lnSpc>
              <a:spcPct val="90000"/>
            </a:lnSpc>
            <a:spcBef>
              <a:spcPct val="0"/>
            </a:spcBef>
            <a:spcAft>
              <a:spcPct val="15000"/>
            </a:spcAft>
            <a:buChar char="••"/>
          </a:pPr>
          <a:r>
            <a:rPr lang="en-PH" sz="600" kern="1200"/>
            <a:t>Documents</a:t>
          </a:r>
        </a:p>
        <a:p>
          <a:pPr marL="57150" lvl="1" indent="-57150" algn="l" defTabSz="266700">
            <a:lnSpc>
              <a:spcPct val="90000"/>
            </a:lnSpc>
            <a:spcBef>
              <a:spcPct val="0"/>
            </a:spcBef>
            <a:spcAft>
              <a:spcPct val="15000"/>
            </a:spcAft>
            <a:buChar char="••"/>
          </a:pPr>
          <a:r>
            <a:rPr lang="en-PH" sz="600" kern="1200"/>
            <a:t>Management and support systems</a:t>
          </a:r>
        </a:p>
        <a:p>
          <a:pPr marL="57150" lvl="1" indent="-57150" algn="l" defTabSz="266700">
            <a:lnSpc>
              <a:spcPct val="90000"/>
            </a:lnSpc>
            <a:spcBef>
              <a:spcPct val="0"/>
            </a:spcBef>
            <a:spcAft>
              <a:spcPct val="15000"/>
            </a:spcAft>
            <a:buChar char="••"/>
          </a:pPr>
          <a:r>
            <a:rPr lang="en-PH" sz="600" kern="1200"/>
            <a:t>Tool surveys</a:t>
          </a:r>
        </a:p>
      </dsp:txBody>
      <dsp:txXfrm>
        <a:off x="265120" y="1264980"/>
        <a:ext cx="951938" cy="559099"/>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7D43628B884626ACB426C67D4907DE"/>
        <w:category>
          <w:name w:val="General"/>
          <w:gallery w:val="placeholder"/>
        </w:category>
        <w:types>
          <w:type w:val="bbPlcHdr"/>
        </w:types>
        <w:behaviors>
          <w:behavior w:val="content"/>
        </w:behaviors>
        <w:guid w:val="{E6F692B3-82AC-4A3E-9F0B-832BB4645AC1}"/>
      </w:docPartPr>
      <w:docPartBody>
        <w:p w:rsidR="00552CBD" w:rsidRDefault="00552CBD">
          <w:r w:rsidRPr="002145D2">
            <w:rPr>
              <w:rStyle w:val="PlaceholderText"/>
            </w:rPr>
            <w:t>[Title]</w:t>
          </w:r>
        </w:p>
      </w:docPartBody>
    </w:docPart>
    <w:docPart>
      <w:docPartPr>
        <w:name w:val="927AC1D287794EA2B41BC465EA117C21"/>
        <w:category>
          <w:name w:val="General"/>
          <w:gallery w:val="placeholder"/>
        </w:category>
        <w:types>
          <w:type w:val="bbPlcHdr"/>
        </w:types>
        <w:behaviors>
          <w:behavior w:val="content"/>
        </w:behaviors>
        <w:guid w:val="{86F718C0-1F3C-4917-A4E1-D300D0889767}"/>
      </w:docPartPr>
      <w:docPartBody>
        <w:p w:rsidR="00E35DAC" w:rsidRDefault="00552CBD">
          <w:r w:rsidRPr="002145D2">
            <w:rPr>
              <w:rStyle w:val="PlaceholderText"/>
            </w:rPr>
            <w:t>[Title]</w:t>
          </w:r>
        </w:p>
      </w:docPartBody>
    </w:docPart>
    <w:docPart>
      <w:docPartPr>
        <w:name w:val="2C8A6579D4894FEB942F32FDE0502D11"/>
        <w:category>
          <w:name w:val="General"/>
          <w:gallery w:val="placeholder"/>
        </w:category>
        <w:types>
          <w:type w:val="bbPlcHdr"/>
        </w:types>
        <w:behaviors>
          <w:behavior w:val="content"/>
        </w:behaviors>
        <w:guid w:val="{ACB7F6B3-E657-45B7-A261-A1A67D3D4171}"/>
      </w:docPartPr>
      <w:docPartBody>
        <w:p w:rsidR="008C2CA1" w:rsidRDefault="0087453D">
          <w:r w:rsidRPr="0033103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CBD"/>
    <w:rsid w:val="000B42A4"/>
    <w:rsid w:val="000D221B"/>
    <w:rsid w:val="000E1D58"/>
    <w:rsid w:val="000F6373"/>
    <w:rsid w:val="002E3CC6"/>
    <w:rsid w:val="00391ED3"/>
    <w:rsid w:val="003C15B4"/>
    <w:rsid w:val="003E2A7C"/>
    <w:rsid w:val="004E1C8E"/>
    <w:rsid w:val="004E5F34"/>
    <w:rsid w:val="00552CBD"/>
    <w:rsid w:val="00581DAA"/>
    <w:rsid w:val="005B566C"/>
    <w:rsid w:val="00600C81"/>
    <w:rsid w:val="00812B3F"/>
    <w:rsid w:val="0087341A"/>
    <w:rsid w:val="0087453D"/>
    <w:rsid w:val="008C2CA1"/>
    <w:rsid w:val="00972FAB"/>
    <w:rsid w:val="00C349AC"/>
    <w:rsid w:val="00C431BC"/>
    <w:rsid w:val="00C7751B"/>
    <w:rsid w:val="00CA6082"/>
    <w:rsid w:val="00CB49A0"/>
    <w:rsid w:val="00CD4DF3"/>
    <w:rsid w:val="00E35DAC"/>
    <w:rsid w:val="00E90273"/>
    <w:rsid w:val="00EB3DC6"/>
    <w:rsid w:val="00F7018A"/>
    <w:rsid w:val="00FA191E"/>
    <w:rsid w:val="00FF3D00"/>
  </w:rsids>
  <m:mathPr>
    <m:mathFont m:val="Cambria Math"/>
    <m:brkBin m:val="before"/>
    <m:brkBinSub m:val="--"/>
    <m:smallFrac m:val="0"/>
    <m:dispDef/>
    <m:lMargin m:val="0"/>
    <m:rMargin m:val="0"/>
    <m:defJc m:val="centerGroup"/>
    <m:wrapIndent m:val="1440"/>
    <m:intLim m:val="subSup"/>
    <m:naryLim m:val="undOvr"/>
  </m:mathPr>
  <w:themeFontLang w:val="en-PH" w:eastAsia="ja-JP"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2A7C"/>
    <w:rPr>
      <w:color w:val="808080"/>
    </w:rPr>
  </w:style>
  <w:style w:type="paragraph" w:customStyle="1" w:styleId="E7464188049144F9B1AB37CF8C07EAD0">
    <w:name w:val="E7464188049144F9B1AB37CF8C07EAD0"/>
    <w:rsid w:val="003E2A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Min17</b:Tag>
    <b:SourceType>Misc</b:SourceType>
    <b:Guid>{5A939151-5939-4777-9091-A9AB052298F8}</b:Guid>
    <b:Title>Filipino teachers’ stress levels and coping strategies</b:Title>
    <b:Year>2017</b:Year>
    <b:URL>http://www.dlsu.edu.ph/conferences/dlsu-research-congress-proceedings/2017/LLI/LLI-I-020.pdf</b:URL>
    <b:ConferenceName>DLSU Research Congress 2017</b:ConferenceName>
    <b:Author>
      <b:Author>
        <b:NameList>
          <b:Person>
            <b:Last>Mingoa</b:Last>
            <b:Middle>Rabago</b:Middle>
            <b:First>Thelma</b:First>
          </b:Person>
        </b:NameList>
      </b:Author>
    </b:Author>
    <b:YearAccessed>2018</b:YearAccessed>
    <b:MonthAccessed>March</b:MonthAccessed>
    <b:DayAccessed>11</b:DayAccessed>
    <b:City>Manila</b:City>
    <b:Publisher>De La Salle University</b:Publisher>
    <b:PublicationTitle>DLSU Research Congress 2017</b:PublicationTitle>
    <b:Month>June</b:Month>
    <b:Day>20-22</b:Day>
    <b:CountryRegion>Philippines</b:CountryRegion>
    <b:RefOrder>21</b:RefOrder>
  </b:Source>
  <b:Source>
    <b:Tag>Cle16</b:Tag>
    <b:SourceType>DocumentFromInternetSite</b:SourceType>
    <b:Guid>{6A0D91F6-3552-43A4-A498-FE74411F7662}</b:Guid>
    <b:Title>DepEd XI warns teachers of overwork</b:Title>
    <b:InternetSiteTitle>Davao Today</b:InternetSiteTitle>
    <b:Year>2016</b:Year>
    <b:Month>July</b:Month>
    <b:Day>13</b:Day>
    <b:URL>http://davaotoday.com/main/economy/education/deped-xi-warns-teachers-of-overwork/</b:URL>
    <b:Comments>A public school teacher, presumbaly overburdened, collapsed and was hospitalized.</b:Comments>
    <b:YearAccessed>2018</b:YearAccessed>
    <b:MonthAccessed>March</b:MonthAccessed>
    <b:DayAccessed>11</b:DayAccessed>
    <b:Author>
      <b:Author>
        <b:NameList>
          <b:Person>
            <b:Last>Clerigo</b:Last>
            <b:Middle>S.</b:Middle>
            <b:First>Evan Michael</b:First>
          </b:Person>
        </b:NameList>
      </b:Author>
    </b:Author>
    <b:PeriodicalTitle>Davao Today</b:PeriodicalTitle>
    <b:RefOrder>5</b:RefOrder>
  </b:Source>
  <b:Source>
    <b:Tag>deD12</b:Tag>
    <b:SourceType>DocumentFromInternetSite</b:SourceType>
    <b:Guid>{D11D8899-8416-4EBF-BC75-456EC0A2E01A}</b:Guid>
    <b:Title>When Teachers Are Underpaid ....</b:Title>
    <b:Year>2012</b:Year>
    <b:Month>July</b:Month>
    <b:Day>5</b:Day>
    <b:InternetSiteTitle>Philippine Basic Education</b:InternetSiteTitle>
    <b:URL>http://www.philippinesbasiceducation.us/2012/07/when-teachers-are-underpaid.html</b:URL>
    <b:Author>
      <b:Author>
        <b:NameList>
          <b:Person>
            <b:Last>de Dios</b:Last>
            <b:Middle>C.</b:Middle>
            <b:First>Angel</b:First>
          </b:Person>
        </b:NameList>
      </b:Author>
    </b:Author>
    <b:YearAccessed>2018</b:YearAccessed>
    <b:MonthAccessed>March</b:MonthAccessed>
    <b:DayAccessed>11</b:DayAccessed>
    <b:Comments>Consequences of underpaying overworked teachers</b:Comments>
    <b:RefOrder>4</b:RefOrder>
  </b:Source>
  <b:Source>
    <b:Tag>Lov16</b:Tag>
    <b:SourceType>DocumentFromInternetSite</b:SourceType>
    <b:Guid>{E7640E71-94B8-49F4-887D-155952DEB239}</b:Guid>
    <b:Title>60-hour weeks and unrealistic targets: teachers' working lives uncovered</b:Title>
    <b:InternetSiteTitle>The Guardian</b:InternetSiteTitle>
    <b:Year>2016</b:Year>
    <b:Month>March</b:Month>
    <b:Day>22</b:Day>
    <b:URL>https://www.theguardian.com/teacher-network/datablog/2016/mar/22/60-hour-weeks-and-unrealistic-targets-teachers-working-lives-uncovered</b:URL>
    <b:YearAccessed>2018</b:YearAccessed>
    <b:MonthAccessed>March</b:MonthAccessed>
    <b:DayAccessed>11</b:DayAccessed>
    <b:Comments>Effects of too much workload.</b:Comments>
    <b:Author>
      <b:Author>
        <b:NameList>
          <b:Person>
            <b:Last>Lover</b:Last>
            <b:Middle>Banning</b:Middle>
            <b:First>Rachel</b:First>
          </b:Person>
        </b:NameList>
      </b:Author>
    </b:Author>
    <b:RefOrder>9</b:RefOrder>
  </b:Source>
  <b:Source>
    <b:Tag>New17</b:Tag>
    <b:SourceType>DocumentFromInternetSite</b:SourceType>
    <b:Guid>{468D4E27-F59E-41B8-8158-7602C6C53FAC}</b:Guid>
    <b:Title>New Teachers: "The Struggle is Real."</b:Title>
    <b:Year>2017</b:Year>
    <b:Month>January</b:Month>
    <b:Day>28</b:Day>
    <b:InternetSiteTitle>TeacherPH</b:InternetSiteTitle>
    <b:URL>https://www.teacherph.com/new-teachers-struggle-real/</b:URL>
    <b:YearAccessed>2018</b:YearAccessed>
    <b:MonthAccessed>March</b:MonthAccessed>
    <b:DayAccessed>11</b:DayAccessed>
    <b:Author>
      <b:Author>
        <b:NameList>
          <b:Person>
            <b:Last>Llego</b:Last>
            <b:First>Mark Anthony</b:First>
          </b:Person>
        </b:NameList>
      </b:Author>
    </b:Author>
    <b:Comments>Challenges to new teachers.</b:Comments>
    <b:RefOrder>3</b:RefOrder>
  </b:Source>
  <b:Source>
    <b:Tag>Tea14</b:Tag>
    <b:SourceType>DocumentFromInternetSite</b:SourceType>
    <b:Guid>{F834675A-1083-4D6B-8D1C-56AB8F779749}</b:Guid>
    <b:Title>Teachers to DepEd: Stop dehumanizing us, RPMS is anti-labor and anti-teacher! | Alliance of Concerned Teachers</b:Title>
    <b:InternetSiteTitle>Alliance of Concerned Teachers</b:InternetSiteTitle>
    <b:Year>2014</b:Year>
    <b:Month>September</b:Month>
    <b:Day>15</b:Day>
    <b:URL>http://www.actphils.org/content/teachers-deped-stop-dehumanizing-us-rpms-anti-labor-and-anti-teacher</b:URL>
    <b:YearAccessed>2018</b:YearAccessed>
    <b:MonthAccessed>March</b:MonthAccessed>
    <b:DayAccessed>11</b:DayAccessed>
    <b:Comments>Press statement regarding ACT's stand on RPMS</b:Comments>
    <b:RefOrder>35</b:RefOrder>
  </b:Source>
  <b:Source>
    <b:Tag>Top07</b:Tag>
    <b:SourceType>DocumentFromInternetSite</b:SourceType>
    <b:Guid>{0119F518-D251-4DFB-B337-5F3A7003C5B9}</b:Guid>
    <b:Title>Survey: Teachers overworked, lack sufficient time to plan</b:Title>
    <b:InternetSiteTitle>LJWorld.com</b:InternetSiteTitle>
    <b:Year>2007</b:Year>
    <b:Month>March</b:Month>
    <b:Day>12</b:Day>
    <b:URL>http://www2.ljworld.com/news/2007/mar/12/survey_teachers_overworked_lack_sufficient_time_pl/</b:URL>
    <b:Author>
      <b:Author>
        <b:NameList>
          <b:Person>
            <b:Last>Toplikar</b:Last>
            <b:First>Dave</b:First>
          </b:Person>
        </b:NameList>
      </b:Author>
    </b:Author>
    <b:YearAccessed>2018</b:YearAccessed>
    <b:MonthAccessed>March</b:MonthAccessed>
    <b:DayAccessed>11</b:DayAccessed>
    <b:RefOrder>7</b:RefOrder>
  </b:Source>
  <b:Source>
    <b:Tag>Ben14</b:Tag>
    <b:SourceType>DocumentFromInternetSite</b:SourceType>
    <b:Guid>{4E64F2EE-18E5-47A4-A706-55822E62640D}</b:Guid>
    <b:Author>
      <b:Author>
        <b:NameList>
          <b:Person>
            <b:Last>Benn</b:Last>
            <b:First>Melissa</b:First>
          </b:Person>
        </b:NameList>
      </b:Author>
    </b:Author>
    <b:Title>Education's culture of overwork is turning children and teachers into ghosts</b:Title>
    <b:InternetSiteTitle>The Guardian</b:InternetSiteTitle>
    <b:Year>2014</b:Year>
    <b:Month>April</b:Month>
    <b:Day>16</b:Day>
    <b:URL>https://www.theguardian.com/commentisfree/2014/apr/16/culture-overwork-teachers-children-ghosts-schools</b:URL>
    <b:YearAccessed>2018</b:YearAccessed>
    <b:MonthAccessed>March</b:MonthAccessed>
    <b:DayAccessed>11</b:DayAccessed>
    <b:Comments>Even children suffer from being overworked.</b:Comments>
    <b:RefOrder>36</b:RefOrder>
  </b:Source>
  <b:Source>
    <b:Tag>Coc15</b:Tag>
    <b:SourceType>DocumentFromInternetSite</b:SourceType>
    <b:Guid>{C22BBB03-F00B-4ABF-A9E0-016056253B52}</b:Guid>
    <b:Author>
      <b:Author>
        <b:NameList>
          <b:Person>
            <b:Last>Cockroft</b:Last>
            <b:First>Steph</b:First>
          </b:Person>
        </b:NameList>
      </b:Author>
    </b:Author>
    <b:Title>Four out of 10 new teachers don't last a YEAR in the classroom because they are put off by 'exhausted and stressed colleagues' says union boss</b:Title>
    <b:InternetSiteTitle>Daily Mail Online</b:InternetSiteTitle>
    <b:Year>2015</b:Year>
    <b:Month>March</b:Month>
    <b:Day>31</b:Day>
    <b:URL>http://www.dailymail.co.uk/news/article-3020255/Four-10-new-teachers-don-t-YEAR-classroom-exhausted-stressed-colleagues-says-union-boss.html</b:URL>
    <b:YearAccessed>2018</b:YearAccessed>
    <b:MonthAccessed>March</b:MonthAccessed>
    <b:DayAccessed>11</b:DayAccessed>
    <b:ShortTitle>40% new teachers don't last a YEAR due to stress and exhaustion ATL warns</b:ShortTitle>
    <b:RefOrder>8</b:RefOrder>
  </b:Source>
  <b:Source>
    <b:Tag>Kha16</b:Tag>
    <b:SourceType>JournalArticle</b:SourceType>
    <b:Guid>{1D1BDE18-5E6F-49CA-B134-BFCA3FF00380}</b:Guid>
    <b:Title>Exploring Relationship of Time Management with Teachers’ Performance</b:Title>
    <b:JournalName>Bulletin of Education and Research</b:JournalName>
    <b:Year>2016</b:Year>
    <b:Pages>249-263</b:Pages>
    <b:Month>December</b:Month>
    <b:URL>http://pu.edu.pk/images/journal/ier/PDF-FILES/18_38_2_16.pdf</b:URL>
    <b:Author>
      <b:Author>
        <b:NameList>
          <b:Person>
            <b:Last>Khan</b:Last>
            <b:Middle>Ather</b:Middle>
            <b:First>Hafiz Muhammad</b:First>
          </b:Person>
          <b:Person>
            <b:Last>Farooqi</b:Last>
            <b:Middle>Khan</b:Middle>
            <b:First>Muhammad Tahir</b:First>
          </b:Person>
          <b:Person>
            <b:Last>Khalil</b:Last>
            <b:First>Atif</b:First>
          </b:Person>
          <b:Person>
            <b:Last>Faisal</b:Last>
            <b:First>Imran</b:First>
          </b:Person>
        </b:NameList>
      </b:Author>
    </b:Author>
    <b:Volume>38</b:Volume>
    <b:Issue>2</b:Issue>
    <b:StandardNumber>0555-7747</b:StandardNumber>
    <b:RefOrder>23</b:RefOrder>
  </b:Source>
  <b:Source>
    <b:Tag>Rea17</b:Tag>
    <b:SourceType>Report</b:SourceType>
    <b:Guid>{F9444E58-45B8-4B96-BB57-163A8E77B105}</b:Guid>
    <b:Title>Philippines Case Study</b:Title>
    <b:Year>2017</b:Year>
    <b:Month>March</b:Month>
    <b:Publisher>Brookings Institution</b:Publisher>
    <b:Author>
      <b:Author>
        <b:NameList>
          <b:Person>
            <b:Last>Read</b:Last>
            <b:First>Lindsay</b:First>
          </b:Person>
          <b:Person>
            <b:Last>Atinc</b:Last>
            <b:Middle>Manuelyan</b:Middle>
            <b:First>Tamar</b:First>
          </b:Person>
        </b:NameList>
      </b:Author>
    </b:Author>
    <b:Department>Global Economy and Development Program</b:Department>
    <b:Institution>Brookings Institution</b:Institution>
    <b:ThesisType>Case Study</b:ThesisType>
    <b:URL>https://www.brookings.edu/wp-content/uploads/2017/03/global-20170307-philippines-case-study.pdf</b:URL>
    <b:RefOrder>37</b:RefOrder>
  </b:Source>
  <b:Source>
    <b:Tag>Lag13</b:Tag>
    <b:SourceType>JournalArticle</b:SourceType>
    <b:Guid>{0251FA9A-CEA0-4589-95DD-7EB531BEFCAC}</b:Guid>
    <b:Title>Time Management and Teaching Performance among Maritime and Engineering Faculty Members: Basis for an Intervention Plan</b:Title>
    <b:Year>2013</b:Year>
    <b:JournalName>International Journal of Academic Research in Progressive Education and Development</b:JournalName>
    <b:Pages>42-61</b:Pages>
    <b:Month>July</b:Month>
    <b:Volume>2</b:Volume>
    <b:Issue>3</b:Issue>
    <b:StandardNumber>2226-6348</b:StandardNumber>
    <b:URL>http://research.lpubatangas.edu.ph/wp-content/uploads/2014/05/IJARPED-Time-Management-and-Teaching-Performance.pdf</b:URL>
    <b:DOI>10.6007/IJARPED/v2-i3/24</b:DOI>
    <b:Author>
      <b:Author>
        <b:NameList>
          <b:Person>
            <b:Last>Laguador</b:Last>
            <b:Middle>M.</b:Middle>
            <b:First>Jake</b:First>
          </b:Person>
          <b:Person>
            <b:Last>Agena</b:Last>
            <b:Middle>M.</b:Middle>
            <b:First>Edwin</b:First>
          </b:Person>
        </b:NameList>
      </b:Author>
    </b:Author>
    <b:RefOrder>38</b:RefOrder>
  </b:Source>
  <b:Source>
    <b:Tag>Bus17</b:Tag>
    <b:SourceType>DocumentFromInternetSite</b:SourceType>
    <b:Guid>{009304A3-3851-49E2-BBEB-7335E7ABD595}</b:Guid>
    <b:Title>10 Tips For Better Time Management</b:Title>
    <b:Year>2017</b:Year>
    <b:InternetSiteTitle>Business Tips Philippines</b:InternetSiteTitle>
    <b:Month>September</b:Month>
    <b:Day>5</b:Day>
    <b:URL>https://businesstips.ph/10-tips-for-better-time-management/</b:URL>
    <b:Author>
      <b:Editor>
        <b:NameList>
          <b:Person>
            <b:Last>BusinessTips</b:Last>
          </b:Person>
        </b:NameList>
      </b:Editor>
    </b:Author>
    <b:YearAccessed>2018</b:YearAccessed>
    <b:MonthAccessed>March</b:MonthAccessed>
    <b:DayAccessed>11</b:DayAccessed>
    <b:RefOrder>15</b:RefOrder>
  </b:Source>
  <b:Source>
    <b:Tag>Har17</b:Tag>
    <b:SourceType>DocumentFromInternetSite</b:SourceType>
    <b:Guid>{47417739-56BC-40DD-8B37-6BAEB1C6D99E}</b:Guid>
    <b:Title>'To retain our best teachers we need to stop killing them with planning, marking and meetings'</b:Title>
    <b:InternetSiteTitle>Tes - Education Jobs, Teaching Resources, Magazine &amp; Forums</b:InternetSiteTitle>
    <b:Year>2017</b:Year>
    <b:Month>March</b:Month>
    <b:Day>1</b:Day>
    <b:URL>https://www.tes.com/news/school-news/breaking-views/retain-our-best-teachers-we-need-stop-killing-them-planning-marking</b:URL>
    <b:YearAccessed>2018</b:YearAccessed>
    <b:MonthAccessed>March</b:MonthAccessed>
    <b:DayAccessed>11</b:DayAccessed>
    <b:ShortTitle>'Stop killing teachers with planning and marking'</b:ShortTitle>
    <b:Author>
      <b:Author>
        <b:NameList>
          <b:Person>
            <b:Last>Harris</b:Last>
            <b:First>Colin</b:First>
          </b:Person>
        </b:NameList>
      </b:Author>
    </b:Author>
    <b:RefOrder>10</b:RefOrder>
  </b:Source>
  <b:Source>
    <b:Tag>Lar95</b:Tag>
    <b:SourceType>Book</b:SourceType>
    <b:Guid>{7D9EC24E-35A3-4957-BF94-15245C623422}</b:Guid>
    <b:Title>Principles and Methods of Teaching</b:Title>
    <b:Year>1995</b:Year>
    <b:Author>
      <b:Author>
        <b:NameList>
          <b:Person>
            <b:Last>Lardizabal</b:Last>
            <b:Middle>S.</b:Middle>
            <b:First>Amparo</b:First>
          </b:Person>
          <b:Person>
            <b:Last>Bustos</b:Last>
            <b:Middle>S.</b:Middle>
            <b:First>Alicia</b:First>
          </b:Person>
          <b:Person>
            <b:Last>Bucu</b:Last>
            <b:Middle>C.</b:Middle>
            <b:First>Luz</b:First>
          </b:Person>
          <b:Person>
            <b:Last>Tangco</b:Last>
            <b:Middle>G.</b:Middle>
            <b:First>Maura</b:First>
          </b:Person>
        </b:NameList>
      </b:Author>
    </b:Author>
    <b:City>Quezon City</b:City>
    <b:Publisher>Phoenix Publishing House, Inc.</b:Publisher>
    <b:CountryRegion>Philippines</b:CountryRegion>
    <b:StandardNumber>971-06-1419-3</b:StandardNumber>
    <b:Edition>3rd</b:Edition>
    <b:RefOrder>1</b:RefOrder>
  </b:Source>
  <b:Source>
    <b:Tag>Ada17</b:Tag>
    <b:SourceType>DocumentFromInternetSite</b:SourceType>
    <b:Guid>{6F14914B-2CBC-4AF7-AB9F-AFF3D2EF59BD}</b:Guid>
    <b:Title>Demanding workload driving young teachers out of profession</b:Title>
    <b:Year>2017</b:Year>
    <b:Author>
      <b:Author>
        <b:NameList>
          <b:Person>
            <b:Last>Adams</b:Last>
            <b:First>Richard</b:First>
          </b:Person>
        </b:NameList>
      </b:Author>
    </b:Author>
    <b:InternetSiteTitle>The Guardian</b:InternetSiteTitle>
    <b:Month>April</b:Month>
    <b:Day>15</b:Day>
    <b:URL>https://www.theguardian.com/education/2017/apr/15/demanding-workload-driving-young-teachers-out-of-profession</b:URL>
    <b:YearAccessed>2018</b:YearAccessed>
    <b:MonthAccessed>March</b:MonthAccessed>
    <b:DayAccessed>11</b:DayAccessed>
    <b:RefOrder>6</b:RefOrder>
  </b:Source>
  <b:Source>
    <b:Tag>Edu17</b:Tag>
    <b:SourceType>DocumentFromInternetSite</b:SourceType>
    <b:Guid>{3CFD4EF0-E759-4385-802E-284377FED1EB}</b:Guid>
    <b:Author>
      <b:Author>
        <b:NameList>
          <b:Person>
            <b:Last>Educatorstechnology</b:Last>
          </b:Person>
        </b:NameList>
      </b:Author>
    </b:Author>
    <b:Title>12 Good Task Management Apps for Teaching</b:Title>
    <b:InternetSiteTitle>Educational Technology and Mobile Learning</b:InternetSiteTitle>
    <b:Year>2017</b:Year>
    <b:Month>June</b:Month>
    <b:Day>3</b:Day>
    <b:URL>https://www.educatorstechnology.com/2017/06/12-good-task-management-apps-for.html</b:URL>
    <b:YearAccessed>2018</b:YearAccessed>
    <b:MonthAccessed>March</b:MonthAccessed>
    <b:DayAccessed>13</b:DayAccessed>
    <b:RefOrder>39</b:RefOrder>
  </b:Source>
  <b:Source>
    <b:Tag>Edu06</b:Tag>
    <b:SourceType>DocumentFromInternetSite</b:SourceType>
    <b:Guid>{17F69940-6FF0-4C8F-8AC3-8E770423E2EB}</b:Guid>
    <b:Title>Educational Profile of the Philippines and Best Practices in Filipino Schools and Classrooms</b:Title>
    <b:InternetSiteTitle>The University of Carolina at Chapel Hill</b:InternetSiteTitle>
    <b:Year>2006</b:Year>
    <b:URL>www.unc.edu/world/2006_K12Symp/Pres&amp;HOs/Florido_Handout1.pdf</b:URL>
    <b:YearAccessed>2018</b:YearAccessed>
    <b:MonthAccessed>March</b:MonthAccessed>
    <b:DayAccessed>13</b:DayAccessed>
    <b:Author>
      <b:Author>
        <b:NameList>
          <b:Person>
            <b:Last>Florido</b:Last>
            <b:First>Alethea</b:First>
            <b:Middle>M.</b:Middle>
          </b:Person>
        </b:NameList>
      </b:Author>
    </b:Author>
    <b:RefOrder>40</b:RefOrder>
  </b:Source>
  <b:Source>
    <b:Tag>Kel17</b:Tag>
    <b:SourceType>DocumentFromInternetSite</b:SourceType>
    <b:Guid>{C899A312-0AFD-4A59-9877-7A8262A53D64}</b:Guid>
    <b:Author>
      <b:Author>
        <b:NameList>
          <b:Person>
            <b:Last>Kelly</b:Last>
            <b:First>Melissa</b:First>
          </b:Person>
        </b:NameList>
      </b:Author>
    </b:Author>
    <b:Title>Six Daily Tasks All Teachers Should Do</b:Title>
    <b:InternetSiteTitle>ThoughtCo.com is World's Largest Education Resource</b:InternetSiteTitle>
    <b:Year>2017</b:Year>
    <b:Month>August</b:Month>
    <b:Day>17</b:Day>
    <b:URL>https://www.thoughtco.com/top-teacher-tasks-8422</b:URL>
    <b:YearAccessed>2018</b:YearAccessed>
    <b:MonthAccessed>March</b:MonthAccessed>
    <b:DayAccessed>13</b:DayAccessed>
    <b:RefOrder>2</b:RefOrder>
  </b:Source>
  <b:Source>
    <b:Tag>Pro18</b:Tag>
    <b:SourceType>DocumentFromInternetSite</b:SourceType>
    <b:Guid>{70661B19-B0A9-4BE8-9AAB-F9B1CB0EEB08}</b:Guid>
    <b:Title>Project Managers in the Classroom</b:Title>
    <b:InternetSiteTitle>Project Management Resource for Education Transformation</b:InternetSiteTitle>
    <b:URL>http://projectmanagement.p21.org/toolkit-classroom/</b:URL>
    <b:YearAccessed>2018</b:YearAccessed>
    <b:MonthAccessed>March</b:MonthAccessed>
    <b:DayAccessed>13</b:DayAccessed>
    <b:RefOrder>41</b:RefOrder>
  </b:Source>
  <b:Source>
    <b:Tag>Cox14</b:Tag>
    <b:SourceType>DocumentFromInternetSite</b:SourceType>
    <b:Guid>{6828E351-FEBF-4717-96E7-87AE31688EC2}</b:Guid>
    <b:Author>
      <b:Author>
        <b:NameList>
          <b:Person>
            <b:Last>Cox</b:Last>
            <b:First>Janelle</b:First>
          </b:Person>
        </b:NameList>
      </b:Author>
    </b:Author>
    <b:Title>Time Management Tips for Teachers</b:Title>
    <b:InternetSiteTitle>TeachHub</b:InternetSiteTitle>
    <b:Year>2014</b:Year>
    <b:Month>October</b:Month>
    <b:URL>http://www.teachhub.com/time-management-tips-teachers</b:URL>
    <b:YearAccessed>2018</b:YearAccessed>
    <b:MonthAccessed>March</b:MonthAccessed>
    <b:DayAccessed>13</b:DayAccessed>
    <b:RefOrder>17</b:RefOrder>
  </b:Source>
  <b:Source>
    <b:Tag>Hum18</b:Tag>
    <b:SourceType>DocumentFromInternetSite</b:SourceType>
    <b:Guid>{FFDF18C7-210D-46E5-98F5-9DB94B5F1CAD}</b:Guid>
    <b:Title>Human factors and ergonomics</b:Title>
    <b:Year>2018</b:Year>
    <b:Month>March</b:Month>
    <b:Day>16</b:Day>
    <b:InternetSiteTitle>Wikipedia</b:InternetSiteTitle>
    <b:URL>https://en.wikipedia.org/wiki/Human_factors_and_ergonomics</b:URL>
    <b:YearAccessed>2018</b:YearAccessed>
    <b:MonthAccessed>March</b:MonthAccessed>
    <b:DayAccessed>22</b:DayAccessed>
    <b:RefOrder>42</b:RefOrder>
  </b:Source>
  <b:Source>
    <b:Tag>Tim18</b:Tag>
    <b:SourceType>DocumentFromInternetSite</b:SourceType>
    <b:Guid>{23EC375B-9AB6-4E11-B72A-2C01FAFE0012}</b:Guid>
    <b:Title>Time management</b:Title>
    <b:Year>2018</b:Year>
    <b:InternetSiteTitle>Wikipedia</b:InternetSiteTitle>
    <b:Month>April</b:Month>
    <b:Day>19</b:Day>
    <b:URL>https://en.wikipedia.org/wiki/Time_management</b:URL>
    <b:YearAccessed>2018</b:YearAccessed>
    <b:MonthAccessed>April</b:MonthAccessed>
    <b:DayAccessed>25</b:DayAccessed>
    <b:RefOrder>43</b:RefOrder>
  </b:Source>
  <b:Source>
    <b:Tag>Sim17</b:Tag>
    <b:SourceType>DocumentFromInternetSite</b:SourceType>
    <b:Guid>{3ADD2D12-1084-4730-AD47-652E39ADF923}</b:Guid>
    <b:Title>Time Management &amp; Task Management: Key Differences</b:Title>
    <b:InternetSiteTitle>Teamweek Blog</b:InternetSiteTitle>
    <b:Year>2017</b:Year>
    <b:Month>October</b:Month>
    <b:Day>26</b:Day>
    <b:URL>https://teamweek.com/blog/2017/10/time-management-vs-task-management/</b:URL>
    <b:Author>
      <b:Author>
        <b:NameList>
          <b:Person>
            <b:Last>Sima</b:Last>
            <b:First>Laura</b:First>
          </b:Person>
        </b:NameList>
      </b:Author>
    </b:Author>
    <b:YearAccessed>2018</b:YearAccessed>
    <b:MonthAccessed>April</b:MonthAccessed>
    <b:DayAccessed>26</b:DayAccessed>
    <b:RefOrder>13</b:RefOrder>
  </b:Source>
  <b:Source>
    <b:Tag>Tas18</b:Tag>
    <b:SourceType>DocumentFromInternetSite</b:SourceType>
    <b:Guid>{3864E071-D997-48CC-9B84-9F031B63EED9}</b:Guid>
    <b:Title>Task management</b:Title>
    <b:InternetSiteTitle>Wikipedia</b:InternetSiteTitle>
    <b:Year>2018</b:Year>
    <b:Month>April</b:Month>
    <b:Day>6</b:Day>
    <b:URL>https://en.wikipedia.org/wiki/Task_management</b:URL>
    <b:YearAccessed>2018</b:YearAccessed>
    <b:MonthAccessed>April</b:MonthAccessed>
    <b:DayAccessed>26</b:DayAccessed>
    <b:RefOrder>44</b:RefOrder>
  </b:Source>
  <b:Source>
    <b:Tag>Abr90</b:Tag>
    <b:SourceType>Misc</b:SourceType>
    <b:Guid>{0618B3DA-96F3-4A66-9FB4-FFEDB25A8AE2}</b:Guid>
    <b:Title>Teaching</b:Title>
    <b:Year>1990</b:Year>
    <b:City>Chicago</b:City>
    <b:Publisher>World Book, Inc.</b:Publisher>
    <b:PublicationTitle>World Book Encyclopedia</b:PublicationTitle>
    <b:StateProvince>Illinois</b:StateProvince>
    <b:CountryRegion>USA</b:CountryRegion>
    <b:Author>
      <b:Author>
        <b:NameList>
          <b:Person>
            <b:Last>Abraham</b:Last>
            <b:First>Willard</b:First>
          </b:Person>
        </b:NameList>
      </b:Author>
    </b:Author>
    <b:Volume>19</b:Volume>
    <b:RefOrder>45</b:RefOrder>
  </b:Source>
  <b:Source>
    <b:Tag>Rav15</b:Tag>
    <b:SourceType>DocumentFromInternetSite</b:SourceType>
    <b:Guid>{D0FC2612-ED10-4221-9052-8083D9E63510}</b:Guid>
    <b:Title>Focus on Task-Management, Rather than Time-Management, to Be Less Busy</b:Title>
    <b:Year>2015</b:Year>
    <b:Month>July</b:Month>
    <b:Day>24</b:Day>
    <b:InternetSiteTitle>Lifehacker</b:InternetSiteTitle>
    <b:URL>https://lifehacker.com/focus-on-task-management-rather-than-time-management-1719924368</b:URL>
    <b:Author>
      <b:Author>
        <b:NameList>
          <b:Person>
            <b:Last>Ravenscraft</b:Last>
            <b:First>Eric</b:First>
          </b:Person>
        </b:NameList>
      </b:Author>
    </b:Author>
    <b:YearAccessed>2018</b:YearAccessed>
    <b:MonthAccessed>April</b:MonthAccessed>
    <b:DayAccessed>26</b:DayAccessed>
    <b:RefOrder>14</b:RefOrder>
  </b:Source>
  <b:Source>
    <b:Tag>Mad15</b:Tag>
    <b:SourceType>DocumentFromInternetSite</b:SourceType>
    <b:Guid>{66C79FAE-84AF-455E-9116-D88CB140332C}</b:Guid>
    <b:Author>
      <b:Author>
        <b:NameList>
          <b:Person>
            <b:Last>Madsen</b:Last>
            <b:First>Susanne</b:First>
          </b:Person>
        </b:NameList>
      </b:Author>
    </b:Author>
    <b:Title>7 Essential Time Management Strategies</b:Title>
    <b:InternetSiteTitle>LiquidPlanner</b:InternetSiteTitle>
    <b:Year>2015</b:Year>
    <b:Month>February</b:Month>
    <b:Day>16</b:Day>
    <b:URL>https://www.liquidplanner.com/blog/7-essential-time-management-strategies/</b:URL>
    <b:YearAccessed>2018</b:YearAccessed>
    <b:MonthAccessed>April</b:MonthAccessed>
    <b:DayAccessed>25</b:DayAccessed>
    <b:RefOrder>16</b:RefOrder>
  </b:Source>
  <b:Source>
    <b:Tag>Sav18</b:Tag>
    <b:SourceType>DocumentFromInternetSite</b:SourceType>
    <b:Guid>{A1207CA0-103C-4589-B48A-E318E4DC6763}</b:Guid>
    <b:Author>
      <b:Author>
        <b:NameList>
          <b:Person>
            <b:Last>Savara</b:Last>
            <b:First>Sid</b:First>
          </b:Person>
        </b:NameList>
      </b:Author>
    </b:Author>
    <b:Title>Time Management Matrix by Stephen Covey – Urgent vs Important</b:Title>
    <b:InternetSiteTitle>Sid Savara</b:InternetSiteTitle>
    <b:Year>2018</b:Year>
    <b:Month>March</b:Month>
    <b:Day>11</b:Day>
    <b:URL>https://sidsavara.com/coveys-time-management-matrix-illustrated/</b:URL>
    <b:YearAccessed>2018</b:YearAccessed>
    <b:MonthAccessed>April</b:MonthAccessed>
    <b:DayAccessed>25</b:DayAccessed>
    <b:RefOrder>18</b:RefOrder>
  </b:Source>
  <b:Source>
    <b:Tag>Coo15</b:Tag>
    <b:SourceType>DocumentFromInternetSite</b:SourceType>
    <b:Guid>{989348F4-B12A-4D99-8515-4E8B74D73C8C}</b:Guid>
    <b:Author>
      <b:Author>
        <b:NameList>
          <b:Person>
            <b:Last>Cooper</b:Last>
            <b:First>Belle</b:First>
          </b:Person>
        </b:NameList>
      </b:Author>
    </b:Author>
    <b:Title>8 Time-Tested Task Management Methods</b:Title>
    <b:InternetSiteTitle>Zapier</b:InternetSiteTitle>
    <b:Year>2015</b:Year>
    <b:Month>May</b:Month>
    <b:Day>12</b:Day>
    <b:URL>https://zapier.com/blog/best-task-management-method/</b:URL>
    <b:YearAccessed>2018</b:YearAccessed>
    <b:MonthAccessed>April</b:MonthAccessed>
    <b:DayAccessed>25</b:DayAccessed>
    <b:RefOrder>19</b:RefOrder>
  </b:Source>
  <b:Source>
    <b:Tag>DO905</b:Tag>
    <b:SourceType>DocumentFromInternetSite</b:SourceType>
    <b:Guid>{6E997AAB-751F-49E9-A82F-289BA4022880}</b:Guid>
    <b:Title>DO 9, s. 2005 - Instituting Measures to Increase Engaged Time-on-Task and Ensuring Compliance Therewith</b:Title>
    <b:InternetSiteTitle>Department of Education</b:InternetSiteTitle>
    <b:Year>2005</b:Year>
    <b:Month>March</b:Month>
    <b:Day>2</b:Day>
    <b:URL>http://www.deped.gov.ph/orders/do-9-s-2005</b:URL>
    <b:YearAccessed>2018</b:YearAccessed>
    <b:MonthAccessed>March</b:MonthAccessed>
    <b:DayAccessed>11</b:DayAccessed>
    <b:ShortTitle>DO 9, s. 2005</b:ShortTitle>
    <b:RefOrder>11</b:RefOrder>
  </b:Source>
  <b:Source>
    <b:Tag>DM615</b:Tag>
    <b:SourceType>DocumentFromInternetSite</b:SourceType>
    <b:Guid>{EF005610-C8BF-4D3A-91C1-FD4258921804}</b:Guid>
    <b:Title>DM 60, s. 2015 - Provision of the DepEd Electronic Class Record Template</b:Title>
    <b:InternetSiteTitle>DepEd</b:InternetSiteTitle>
    <b:Year>2015</b:Year>
    <b:Month>June</b:Month>
    <b:Day>15</b:Day>
    <b:URL>http://www.deped.gov.ph/memos/dm-60-s-2015</b:URL>
    <b:ShortTitle>DM 60, s. 2015</b:ShortTitle>
    <b:RefOrder>12</b:RefOrder>
  </b:Source>
  <b:Source>
    <b:Tag>Ope17</b:Tag>
    <b:SourceType>DocumentFromInternetSite</b:SourceType>
    <b:Guid>{05D2BE89-F783-41D3-BA4C-B7BC153670E1}</b:Guid>
    <b:Title>Operating System | Process Management | CPU Scheduling</b:Title>
    <b:InternetSiteTitle>GeeksforGeeks</b:InternetSiteTitle>
    <b:Year>2017</b:Year>
    <b:Month>October</b:Month>
    <b:Day>24</b:Day>
    <b:URL>https://www.geeksforgeeks.org/gate-notes-operating-system-process-scheduling/</b:URL>
    <b:YearAccessed>2018</b:YearAccessed>
    <b:MonthAccessed>April</b:MonthAccessed>
    <b:DayAccessed>25</b:DayAccessed>
    <b:RefOrder>20</b:RefOrder>
  </b:Source>
  <b:Source>
    <b:Tag>Sah16</b:Tag>
    <b:SourceType>JournalArticle</b:SourceType>
    <b:Guid>{17E4FE75-7597-4D8A-BBD9-DCC848D356CB}</b:Guid>
    <b:Author>
      <b:Author>
        <b:NameList>
          <b:Person>
            <b:Last>Sahito</b:Last>
            <b:First>Zafarullah</b:First>
          </b:Person>
          <b:Person>
            <b:Last>Khawaja</b:Last>
            <b:First>Mumtaz</b:First>
          </b:Person>
          <b:Person>
            <b:Last>Murad Panhwar</b:Last>
            <b:First>Uzma</b:First>
          </b:Person>
          <b:Person>
            <b:Last>Siddiqui</b:Last>
            <b:First>Abida</b:First>
          </b:Person>
          <b:Person>
            <b:Last>Saeed</b:Last>
            <b:First>Humera</b:First>
          </b:Person>
        </b:NameList>
      </b:Author>
    </b:Author>
    <b:Title>Teachers’ Time Management and the Performance of Students: A Comparison of Government and Private Schools of Hyderabad, Sindh, Pakistan</b:Title>
    <b:Year>2016</b:Year>
    <b:Month>December</b:Month>
    <b:Day>12</b:Day>
    <b:URL>http://dx.doi.org/10.5430/wje.v6n6p42</b:URL>
    <b:JournalName>World Journal of Education</b:JournalName>
    <b:Pages>42-50</b:Pages>
    <b:Publisher>Sciedu Press</b:Publisher>
    <b:Volume>6</b:Volume>
    <b:Issue>6</b:Issue>
    <b:StandardNumber>1925-0754</b:StandardNumber>
    <b:DOI>10.5430/wje.v6n6p42</b:DOI>
    <b:RefOrder>22</b:RefOrder>
  </b:Source>
  <b:Source>
    <b:Tag>Gar12</b:Tag>
    <b:SourceType>Misc</b:SourceType>
    <b:Guid>{66DDA436-9423-4B94-92B7-634BCAA8B186}</b:Guid>
    <b:Title>SKEDGEN: An Android Task Scheduling Application Using the Modified Earliest Deadline First Algorithm</b:Title>
    <b:Year>2012</b:Year>
    <b:Month>April</b:Month>
    <b:StateProvince>Los Baños</b:StateProvince>
    <b:CountryRegion>Laguna</b:CountryRegion>
    <b:Author>
      <b:Author>
        <b:NameList>
          <b:Person>
            <b:Last>Garcia</b:Last>
            <b:Middle>A.</b:Middle>
            <b:First>Jehaziel Jeiel</b:First>
          </b:Person>
          <b:Person>
            <b:Last>Lapitan</b:Last>
            <b:Middle>Roberto</b:Middle>
            <b:First>Fermin</b:First>
          </b:Person>
        </b:NameList>
      </b:Author>
    </b:Author>
    <b:RefOrder>25</b:RefOrder>
  </b:Source>
  <b:Source>
    <b:Tag>Gar16</b:Tag>
    <b:SourceType>Misc</b:SourceType>
    <b:Guid>{5551EBC7-C264-40DF-83DE-2AEC70EDD7B7}</b:Guid>
    <b:Title>Batangas State University Enhanced Automated Class Scheduling System Using Modified Genetic Algorithms (Gas)</b:Title>
    <b:Year>2016</b:Year>
    <b:Month>May</b:Month>
    <b:City>Batangas City</b:City>
    <b:StateProvince>Batangas</b:StateProvince>
    <b:CountryRegion>Philippines</b:CountryRegion>
    <b:Author>
      <b:Author>
        <b:NameList>
          <b:Person>
            <b:Last>Garcia</b:Last>
            <b:First>Shiela</b:First>
          </b:Person>
          <b:Person>
            <b:Last>Gocoyo</b:Last>
            <b:First>Marie</b:First>
          </b:Person>
        </b:NameList>
      </b:Author>
    </b:Author>
    <b:Comments>Adviser: Jessie A. Montalbo</b:Comments>
    <b:RefOrder>26</b:RefOrder>
  </b:Source>
  <b:Source>
    <b:Tag>Com13</b:Tag>
    <b:SourceType>Misc</b:SourceType>
    <b:Guid>{F662C45A-04F1-45A5-BC30-AC9EF8E8A792}</b:Guid>
    <b:Title>Design and Development of a Mobile Class Record Android Application</b:Title>
    <b:Year>2013</b:Year>
    <b:Month>March</b:Month>
    <b:City>Batangas City</b:City>
    <b:StateProvince>Batangas</b:StateProvince>
    <b:CountryRegion>Philippines</b:CountryRegion>
    <b:Author>
      <b:Author>
        <b:NameList>
          <b:Person>
            <b:Last>Comia</b:Last>
            <b:Middle>V.</b:Middle>
            <b:First>Lysa</b:First>
          </b:Person>
          <b:Person>
            <b:Last>Manalo</b:Last>
            <b:Middle>M.</b:Middle>
            <b:First>Mary Grace</b:First>
          </b:Person>
          <b:Person>
            <b:Last>Silva</b:Last>
            <b:Middle>A.</b:Middle>
            <b:First>Reena</b:First>
          </b:Person>
        </b:NameList>
      </b:Author>
    </b:Author>
    <b:Comments>Adviser: John Richard M. Esguerra</b:Comments>
    <b:RefOrder>27</b:RefOrder>
  </b:Source>
  <b:Source>
    <b:Tag>Ros16</b:Tag>
    <b:SourceType>Misc</b:SourceType>
    <b:Guid>{EA4D9F2C-9BAC-43FC-A1C7-76967AE87F20}</b:Guid>
    <b:Title>Android-Based College Planner</b:Title>
    <b:Year>2016</b:Year>
    <b:City>Los Baños</b:City>
    <b:Month>June</b:Month>
    <b:StateProvince>Laguna</b:StateProvince>
    <b:CountryRegion>Philippines</b:CountryRegion>
    <b:Author>
      <b:Author>
        <b:NameList>
          <b:Person>
            <b:Last>Ros</b:Last>
            <b:Middle>C.</b:Middle>
            <b:First>Donne Lorenzo</b:First>
          </b:Person>
        </b:NameList>
      </b:Author>
    </b:Author>
    <b:Comments>Adviser: Prof. Toni-Jan Keith Monserrat</b:Comments>
    <b:RefOrder>24</b:RefOrder>
  </b:Source>
  <b:Source>
    <b:Tag>Mob18</b:Tag>
    <b:SourceType>InternetSite</b:SourceType>
    <b:Guid>{683106DC-39D4-4220-8BBE-7DD291DBCD9F}</b:Guid>
    <b:Title>Mobile Frameworks Comparison Chart</b:Title>
    <b:InternetSiteTitle>Mobile Frameworks Comparison Chart</b:InternetSiteTitle>
    <b:URL>http://mobile-frameworks-comparison-chart.com/</b:URL>
    <b:YearAccessed>2018</b:YearAccessed>
    <b:MonthAccessed>April</b:MonthAccessed>
    <b:DayAccessed>30</b:DayAccessed>
    <b:RefOrder>28</b:RefOrder>
  </b:Source>
  <b:Source>
    <b:Tag>Sri15</b:Tag>
    <b:SourceType>DocumentFromInternetSite</b:SourceType>
    <b:Guid>{FBE01D03-E8B9-4149-AA77-61F135228570}</b:Guid>
    <b:Title>How To Choose The Best Framework For Your Mobile App?</b:Title>
    <b:InternetSiteTitle>Appinventiv Official Blog for Mobile App Development</b:InternetSiteTitle>
    <b:Year>2015</b:Year>
    <b:Month>August</b:Month>
    <b:Day>13</b:Day>
    <b:URL>https://appinventiv.com/blog/choose-best-framework-mobile-app</b:URL>
    <b:Author>
      <b:Author>
        <b:NameList>
          <b:Person>
            <b:Last>Srivastav</b:Last>
            <b:First>Shivam</b:First>
          </b:Person>
        </b:NameList>
      </b:Author>
    </b:Author>
    <b:YearAccessed>2018</b:YearAccessed>
    <b:MonthAccessed>April</b:MonthAccessed>
    <b:DayAccessed>30</b:DayAccessed>
    <b:RefOrder>29</b:RefOrder>
  </b:Source>
  <b:Source>
    <b:Tag>Pau11</b:Tag>
    <b:SourceType>DocumentFromInternetSite</b:SourceType>
    <b:Guid>{D1F701E0-3F26-4555-8E3E-7F01445E8248}</b:Guid>
    <b:Author>
      <b:Author>
        <b:NameList>
          <b:Person>
            <b:Last>Paul</b:Last>
            <b:First>Jean</b:First>
          </b:Person>
        </b:NameList>
      </b:Author>
    </b:Author>
    <b:Title>Creating a Plugin enabled Application: Part 1 of 2</b:Title>
    <b:InternetSiteTitle>C# Corner</b:InternetSiteTitle>
    <b:Year>2011</b:Year>
    <b:Month>May</b:Month>
    <b:Day>4</b:Day>
    <b:URL>https://www.c-sharpcorner.com/uploadfile/40e97e/creating-a-plugin-enabled-application-part-1-of-2/</b:URL>
    <b:YearAccessed>2018</b:YearAccessed>
    <b:MonthAccessed>April</b:MonthAccessed>
    <b:DayAccessed>30</b:DayAccessed>
    <b:RefOrder>30</b:RefOrder>
  </b:Source>
  <b:Source>
    <b:Tag>Def18</b:Tag>
    <b:SourceType>DocumentFromInternetSite</b:SourceType>
    <b:Guid>{80CB8E22-0B13-4941-8D71-6F833E2336B7}</b:Guid>
    <b:Title>Definition and Domains of Ergonomics | IEA Website</b:Title>
    <b:InternetSiteTitle>International Ergonomics Association</b:InternetSiteTitle>
    <b:URL>https://www.iea.cc/whats/index.html</b:URL>
    <b:YearAccessed>2018</b:YearAccessed>
    <b:MonthAccessed>April</b:MonthAccessed>
    <b:DayAccessed>26</b:DayAccessed>
    <b:RefOrder>46</b:RefOrder>
  </b:Source>
  <b:Source>
    <b:Tag>Leh08</b:Tag>
    <b:SourceType>Book</b:SourceType>
    <b:Guid>{2AF98341-AA46-427D-A74B-6133182FB0B5}</b:Guid>
    <b:Author>
      <b:Author>
        <b:NameList>
          <b:Person>
            <b:Last>Lehto</b:Last>
            <b:First>Mark</b:First>
            <b:Middle>R.</b:Middle>
          </b:Person>
          <b:Person>
            <b:Last>Buck</b:Last>
            <b:First>James</b:First>
            <b:Middle>R.</b:Middle>
          </b:Person>
        </b:NameList>
      </b:Author>
      <b:Editor>
        <b:NameList>
          <b:Person>
            <b:Last>Salvendy</b:Last>
            <b:First>Gavriel</b:First>
          </b:Person>
        </b:NameList>
      </b:Editor>
    </b:Author>
    <b:Title>Introduction to Human Factors and Ergonomics for Engineers</b:Title>
    <b:Year>2008</b:Year>
    <b:City>New York City</b:City>
    <b:Publisher>Taylor &amp; Francis Group, LLC</b:Publisher>
    <b:StateProvince>NY</b:StateProvince>
    <b:CountryRegion>United States of America</b:CountryRegion>
    <b:RefOrder>31</b:RefOrder>
  </b:Source>
  <b:Source>
    <b:Tag>Nie93</b:Tag>
    <b:SourceType>Book</b:SourceType>
    <b:Guid>{D105EC32-FB54-49ED-9D35-685720B2566A}</b:Guid>
    <b:Author>
      <b:Author>
        <b:NameList>
          <b:Person>
            <b:Last>Nielsen</b:Last>
            <b:First>Jakob</b:First>
          </b:Person>
        </b:NameList>
      </b:Author>
    </b:Author>
    <b:Title>Usability Engineering</b:Title>
    <b:Year>1993</b:Year>
    <b:City>San Diego</b:City>
    <b:Publisher>Academic Press</b:Publisher>
    <b:StateProvince>CA</b:StateProvince>
    <b:CountryRegion>United States of America</b:CountryRegion>
    <b:RefOrder>32</b:RefOrder>
  </b:Source>
  <b:Source>
    <b:Tag>Nor13</b:Tag>
    <b:SourceType>Book</b:SourceType>
    <b:Guid>{8E8A5AD4-B679-4484-9753-5FE717FD810C}</b:Guid>
    <b:Author>
      <b:Author>
        <b:NameList>
          <b:Person>
            <b:Last>Norman</b:Last>
            <b:First>Donald</b:First>
            <b:Middle>A.</b:Middle>
          </b:Person>
        </b:NameList>
      </b:Author>
    </b:Author>
    <b:Title>The Design of Everyday Things</b:Title>
    <b:Year>2013</b:Year>
    <b:City>New York</b:City>
    <b:Publisher>Basic Books</b:Publisher>
    <b:StateProvince>NY</b:StateProvince>
    <b:CountryRegion>United States of America</b:CountryRegion>
    <b:Edition>Revised and expanded edition</b:Edition>
    <b:RefOrder>33</b:RefOrder>
  </b:Source>
  <b:Source>
    <b:Tag>Nor04</b:Tag>
    <b:SourceType>Book</b:SourceType>
    <b:Guid>{398269A3-2453-4B21-AFE9-C89524062EF6}</b:Guid>
    <b:Author>
      <b:Author>
        <b:NameList>
          <b:Person>
            <b:Last>Norman</b:Last>
            <b:Middle>A.</b:Middle>
            <b:First>Donald</b:First>
          </b:Person>
        </b:NameList>
      </b:Author>
    </b:Author>
    <b:Title>Emotional Design: Why We Love (or Hate) Everyday Things</b:Title>
    <b:Year>2004</b:Year>
    <b:City>New York</b:City>
    <b:Publisher>Basic Books</b:Publisher>
    <b:StateProvince>NY</b:StateProvince>
    <b:CountryRegion>United States of America</b:CountryRegion>
    <b:RefOrder>34</b:RefOrder>
  </b:Source>
  <b:Source>
    <b:Tag>Act18</b:Tag>
    <b:SourceType>DocumentFromInternetSite</b:SourceType>
    <b:Guid>{B0973487-C8A9-462F-BA3B-9F643F16AA02}</b:Guid>
    <b:Title>Activity-centered design</b:Title>
    <b:Year>2018</b:Year>
    <b:InternetSiteTitle>Wikipedia</b:InternetSiteTitle>
    <b:Month>April</b:Month>
    <b:Day>22</b:Day>
    <b:URL>https://en.wikipedia.org/wiki/Activity-centered_design</b:URL>
    <b:YearAccessed>2018</b:YearAccessed>
    <b:MonthAccessed>April</b:MonthAccessed>
    <b:DayAccessed>30</b:DayAccessed>
    <b:RefOrder>47</b:RefOrder>
  </b:Source>
  <b:Source>
    <b:Tag>Emo18</b:Tag>
    <b:SourceType>DocumentFromInternetSite</b:SourceType>
    <b:Guid>{C3AF0B20-A6DD-43A6-B39D-B7971CB162E5}</b:Guid>
    <b:Title>Emotional design</b:Title>
    <b:InternetSiteTitle>Wikipedia</b:InternetSiteTitle>
    <b:Year>2018</b:Year>
    <b:Month>April</b:Month>
    <b:Day>15</b:Day>
    <b:URL>https://en.wikipedia.org/wiki/Emotional_Design</b:URL>
    <b:YearAccessed>2018</b:YearAccessed>
    <b:MonthAccessed>April</b:MonthAccessed>
    <b:DayAccessed>30</b:DayAccessed>
    <b:RefOrder>48</b:RefOrder>
  </b:Source>
  <b:Source>
    <b:Tag>And18</b:Tag>
    <b:SourceType>DocumentFromInternetSite</b:SourceType>
    <b:Guid>{B7DC59C6-6897-492D-95EC-BB6522B0C9B6}</b:Guid>
    <b:Title>Android (operating system)</b:Title>
    <b:Year>2018</b:Year>
    <b:Month>May</b:Month>
    <b:Day>7</b:Day>
    <b:InternetSiteTitle>Wikipedia</b:InternetSiteTitle>
    <b:YearAccessed>2018</b:YearAccessed>
    <b:MonthAccessed>May</b:MonthAccessed>
    <b:DayAccessed>10</b:DayAccessed>
    <b:URL>https://en.wikipedia.org/wiki/Android_(operating_system)</b:URL>
    <b:RefOrder>49</b:RefOrder>
  </b:Source>
  <b:Source>
    <b:Tag>Lis18</b:Tag>
    <b:SourceType>DocumentFromInternetSite</b:SourceType>
    <b:Guid>{C05B3213-3253-4210-9BE4-82F441C21605}</b:Guid>
    <b:Title>List of counseling topics</b:Title>
    <b:InternetSiteTitle>Wikipedia</b:InternetSiteTitle>
    <b:Year>2018</b:Year>
    <b:Month>March</b:Month>
    <b:Day>4</b:Day>
    <b:YearAccessed>2018</b:YearAccessed>
    <b:MonthAccessed>May</b:MonthAccessed>
    <b:DayAccessed>10</b:DayAccessed>
    <b:URL>https://en.wikipedia.org/wiki/List_of_counseling_topics</b:URL>
    <b:RefOrder>50</b:RefOrder>
  </b:Source>
  <b:Source>
    <b:Tag>Cov12</b:Tag>
    <b:SourceType>Book</b:SourceType>
    <b:Guid>{3CA087FC-01AD-467F-B98C-555C54F98A36}</b:Guid>
    <b:Title>The 7 Habits of Highly Effective People: Restoring the Character Ethic</b:Title>
    <b:Year>2012</b:Year>
    <b:Author>
      <b:Author>
        <b:NameList>
          <b:Person>
            <b:Last>Covey</b:Last>
            <b:Middle>R.</b:Middle>
            <b:First>Stephen</b:First>
          </b:Person>
        </b:NameList>
      </b:Author>
    </b:Author>
    <b:City>New York</b:City>
    <b:Publisher>Rosetta Books, LLC</b:Publisher>
    <b:Medium>Ebook</b:Medium>
    <b:RefOrder>51</b:RefOrder>
  </b:Source>
  <b:Source>
    <b:Tag>Mic18</b:Tag>
    <b:SourceType>DocumentFromInternetSite</b:SourceType>
    <b:Guid>{44E929D4-8D39-4A38-8B8E-860682983103}</b:Guid>
    <b:Title>Microsoft Windows</b:Title>
    <b:Year>2018</b:Year>
    <b:InternetSiteTitle>Wikipedia</b:InternetSiteTitle>
    <b:Month>July</b:Month>
    <b:Day>10</b:Day>
    <b:YearAccessed>2018</b:YearAccessed>
    <b:MonthAccessed>July</b:MonthAccessed>
    <b:DayAccessed>10</b:DayAccessed>
    <b:URL>https://en.wikipedia.org/wiki/Microsoft_Windows</b:URL>
    <b:RefOrder>52</b:RefOrder>
  </b:Source>
  <b:Source>
    <b:Tag>iOS18</b:Tag>
    <b:SourceType>DocumentFromInternetSite</b:SourceType>
    <b:Guid>{B38023EF-ACAF-41F1-9C4B-AC1E9E15BA8D}</b:Guid>
    <b:Title>iOS</b:Title>
    <b:Year>2018</b:Year>
    <b:InternetSiteTitle>Wikipedia</b:InternetSiteTitle>
    <b:Month>July</b:Month>
    <b:Day>11</b:Day>
    <b:YearAccessed>2018</b:YearAccessed>
    <b:MonthAccessed>July</b:MonthAccessed>
    <b:DayAccessed>12</b:DayAccessed>
    <b:URL>https://en.wikipedia.org/wiki/IOS</b:URL>
    <b:RefOrder>53</b:RefOrder>
  </b:Source>
</b:Sources>
</file>

<file path=customXml/itemProps1.xml><?xml version="1.0" encoding="utf-8"?>
<ds:datastoreItem xmlns:ds="http://schemas.openxmlformats.org/officeDocument/2006/customXml" ds:itemID="{B6C88C0E-B5C2-4790-B9F2-EA9FB3006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7722</TotalTime>
  <Pages>69</Pages>
  <Words>12707</Words>
  <Characters>72435</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CASSY</vt:lpstr>
    </vt:vector>
  </TitlesOfParts>
  <Company>Laguna College of Business and Arts</Company>
  <LinksUpToDate>false</LinksUpToDate>
  <CharactersWithSpaces>84973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CASSY</dc:title>
  <dc:subject/>
  <dc:creator>Geovani Duqueza;Mark Jude Mayores</dc:creator>
  <cp:keywords>CASSY, thesis, teacher, classroom, administrator, tool, management, task</cp:keywords>
  <dc:description/>
  <cp:lastModifiedBy>Geovani Duqueza</cp:lastModifiedBy>
  <cp:revision>47</cp:revision>
  <cp:lastPrinted>2018-05-22T06:35:00Z</cp:lastPrinted>
  <dcterms:created xsi:type="dcterms:W3CDTF">2018-03-13T07:02:00Z</dcterms:created>
  <dcterms:modified xsi:type="dcterms:W3CDTF">2018-07-13T09:10:00Z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An Extensible, Activity-Centered, Ergonomically Designed Task Management and Toolkit System for School Professionals</vt:lpwstr>
  </property>
</Properties>
</file>